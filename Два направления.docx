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9338F" w14:textId="62BB6ADF" w:rsidR="000B0BD0" w:rsidRPr="000B0BD0" w:rsidRDefault="00965476" w:rsidP="008A42F3">
      <w:pPr>
        <w:pStyle w:val="a3"/>
        <w:numPr>
          <w:ilvl w:val="0"/>
          <w:numId w:val="2"/>
        </w:numPr>
        <w:ind w:left="357" w:hanging="357"/>
        <w:jc w:val="center"/>
        <w:rPr>
          <w:rStyle w:val="a4"/>
          <w:b/>
          <w:color w:val="auto"/>
          <w:sz w:val="28"/>
          <w:szCs w:val="28"/>
          <w:highlight w:val="yellow"/>
          <w:u w:val="none"/>
          <w:lang w:val="en-US"/>
        </w:rPr>
      </w:pPr>
      <w:r w:rsidRPr="00965476">
        <w:rPr>
          <w:rStyle w:val="a4"/>
          <w:b/>
          <w:sz w:val="28"/>
          <w:szCs w:val="28"/>
          <w:highlight w:val="yellow"/>
        </w:rPr>
        <w:t>Среда для установки</w:t>
      </w:r>
      <w:r w:rsidRPr="00965476">
        <w:rPr>
          <w:rStyle w:val="a4"/>
          <w:b/>
          <w:sz w:val="28"/>
          <w:szCs w:val="28"/>
          <w:highlight w:val="yellow"/>
          <w:lang w:val="en-US"/>
        </w:rPr>
        <w:t xml:space="preserve"> </w:t>
      </w:r>
    </w:p>
    <w:p w14:paraId="54ED223F" w14:textId="6FDF8549" w:rsidR="00965476" w:rsidRPr="000B0BD0" w:rsidRDefault="00965476" w:rsidP="00135CFD">
      <w:pPr>
        <w:pStyle w:val="a3"/>
        <w:numPr>
          <w:ilvl w:val="1"/>
          <w:numId w:val="2"/>
        </w:numPr>
        <w:rPr>
          <w:rStyle w:val="a4"/>
          <w:b/>
          <w:color w:val="auto"/>
          <w:sz w:val="28"/>
          <w:szCs w:val="28"/>
          <w:highlight w:val="yellow"/>
          <w:u w:val="none"/>
          <w:lang w:val="en-US"/>
        </w:rPr>
      </w:pPr>
      <w:r w:rsidRPr="000B0BD0">
        <w:rPr>
          <w:rStyle w:val="a4"/>
          <w:b/>
          <w:sz w:val="28"/>
          <w:szCs w:val="28"/>
          <w:highlight w:val="yellow"/>
          <w:lang w:val="en-US"/>
        </w:rPr>
        <w:t>PHPStorm</w:t>
      </w:r>
      <w:r w:rsidR="00CA2903" w:rsidRPr="000B0BD0">
        <w:rPr>
          <w:rStyle w:val="a4"/>
          <w:b/>
          <w:sz w:val="28"/>
          <w:szCs w:val="28"/>
          <w:highlight w:val="yellow"/>
          <w:lang w:val="en-US"/>
        </w:rPr>
        <w:t xml:space="preserve"> </w:t>
      </w:r>
      <w:r w:rsidR="00CA2903" w:rsidRPr="000B0BD0">
        <w:rPr>
          <w:rStyle w:val="a4"/>
          <w:b/>
          <w:sz w:val="28"/>
          <w:szCs w:val="28"/>
          <w:lang w:val="en-US"/>
        </w:rPr>
        <w:t>J:\Программирование Основы\Прога\JetBrains PhpStorm 2018.1.4 Build #PS-181.5087.24 Eng</w:t>
      </w:r>
    </w:p>
    <w:p w14:paraId="3D9149BD" w14:textId="0FA32703" w:rsidR="00CA2903" w:rsidRPr="00C6269C" w:rsidRDefault="00C6269C" w:rsidP="00CA2903">
      <w:pPr>
        <w:pStyle w:val="a3"/>
        <w:numPr>
          <w:ilvl w:val="1"/>
          <w:numId w:val="2"/>
        </w:numPr>
        <w:rPr>
          <w:rStyle w:val="a4"/>
        </w:rPr>
      </w:pPr>
      <w:r w:rsidRPr="00C6269C">
        <w:rPr>
          <w:rStyle w:val="a4"/>
          <w:b/>
          <w:sz w:val="28"/>
          <w:szCs w:val="28"/>
          <w:lang w:val="en-US"/>
        </w:rPr>
        <w:t>GitHub Desktop</w:t>
      </w:r>
    </w:p>
    <w:p w14:paraId="011C461B" w14:textId="7A713CC9" w:rsidR="00C6269C" w:rsidRPr="00C55C4B" w:rsidRDefault="00C6269C" w:rsidP="00C6269C">
      <w:pPr>
        <w:pStyle w:val="a3"/>
        <w:numPr>
          <w:ilvl w:val="1"/>
          <w:numId w:val="2"/>
        </w:numPr>
        <w:rPr>
          <w:rStyle w:val="a4"/>
        </w:rPr>
      </w:pPr>
      <w:r>
        <w:rPr>
          <w:rStyle w:val="a4"/>
          <w:b/>
          <w:sz w:val="28"/>
          <w:szCs w:val="28"/>
          <w:lang w:val="en-US"/>
        </w:rPr>
        <w:t>Notepad</w:t>
      </w:r>
      <w:r w:rsidRPr="00C6269C">
        <w:rPr>
          <w:rStyle w:val="a4"/>
          <w:b/>
          <w:sz w:val="28"/>
          <w:szCs w:val="28"/>
        </w:rPr>
        <w:t>++</w:t>
      </w:r>
      <w:r w:rsidRPr="00C6269C">
        <w:t xml:space="preserve"> </w:t>
      </w:r>
      <w:r w:rsidRPr="00C6269C">
        <w:rPr>
          <w:rStyle w:val="a4"/>
          <w:b/>
          <w:sz w:val="28"/>
          <w:szCs w:val="28"/>
          <w:lang w:val="en-US"/>
        </w:rPr>
        <w:t>J</w:t>
      </w:r>
      <w:r w:rsidRPr="00C6269C">
        <w:rPr>
          <w:rStyle w:val="a4"/>
          <w:b/>
          <w:sz w:val="28"/>
          <w:szCs w:val="28"/>
        </w:rPr>
        <w:t>:\Программирование Основы\Прога\</w:t>
      </w:r>
      <w:r w:rsidRPr="00C6269C">
        <w:rPr>
          <w:rStyle w:val="a4"/>
          <w:b/>
          <w:sz w:val="28"/>
          <w:szCs w:val="28"/>
          <w:lang w:val="en-US"/>
        </w:rPr>
        <w:t>NOTEPAD</w:t>
      </w:r>
      <w:r w:rsidRPr="00C6269C">
        <w:rPr>
          <w:rStyle w:val="a4"/>
          <w:b/>
          <w:sz w:val="28"/>
          <w:szCs w:val="28"/>
        </w:rPr>
        <w:t xml:space="preserve"> ++</w:t>
      </w:r>
    </w:p>
    <w:p w14:paraId="3B231FFB" w14:textId="08D21EE2" w:rsidR="00C55C4B" w:rsidRPr="00FA2740" w:rsidRDefault="00C55C4B" w:rsidP="00C55C4B">
      <w:pPr>
        <w:pStyle w:val="a3"/>
        <w:numPr>
          <w:ilvl w:val="1"/>
          <w:numId w:val="2"/>
        </w:numPr>
        <w:rPr>
          <w:rStyle w:val="a4"/>
          <w:lang w:val="en-US"/>
        </w:rPr>
      </w:pPr>
      <w:r>
        <w:rPr>
          <w:rStyle w:val="a4"/>
          <w:b/>
          <w:sz w:val="28"/>
          <w:szCs w:val="28"/>
          <w:lang w:val="en-US"/>
        </w:rPr>
        <w:t>OpenSever</w:t>
      </w:r>
      <w:r w:rsidRPr="00FA2740">
        <w:rPr>
          <w:rStyle w:val="a4"/>
          <w:b/>
          <w:sz w:val="28"/>
          <w:szCs w:val="28"/>
          <w:lang w:val="en-US"/>
        </w:rPr>
        <w:t xml:space="preserve"> </w:t>
      </w:r>
      <w:r w:rsidRPr="00C55C4B">
        <w:rPr>
          <w:rStyle w:val="a4"/>
          <w:b/>
          <w:sz w:val="28"/>
          <w:szCs w:val="28"/>
          <w:lang w:val="en-US"/>
        </w:rPr>
        <w:t>J</w:t>
      </w:r>
      <w:r w:rsidRPr="00FA2740">
        <w:rPr>
          <w:rStyle w:val="a4"/>
          <w:b/>
          <w:sz w:val="28"/>
          <w:szCs w:val="28"/>
          <w:lang w:val="en-US"/>
        </w:rPr>
        <w:t>:\</w:t>
      </w:r>
      <w:r w:rsidRPr="00C55C4B">
        <w:rPr>
          <w:rStyle w:val="a4"/>
          <w:b/>
          <w:sz w:val="28"/>
          <w:szCs w:val="28"/>
        </w:rPr>
        <w:t>Программирование</w:t>
      </w:r>
      <w:r w:rsidRPr="00FA2740">
        <w:rPr>
          <w:rStyle w:val="a4"/>
          <w:b/>
          <w:sz w:val="28"/>
          <w:szCs w:val="28"/>
          <w:lang w:val="en-US"/>
        </w:rPr>
        <w:t xml:space="preserve"> </w:t>
      </w:r>
      <w:r w:rsidRPr="00C55C4B">
        <w:rPr>
          <w:rStyle w:val="a4"/>
          <w:b/>
          <w:sz w:val="28"/>
          <w:szCs w:val="28"/>
        </w:rPr>
        <w:t>Основы</w:t>
      </w:r>
      <w:r w:rsidRPr="00FA2740">
        <w:rPr>
          <w:rStyle w:val="a4"/>
          <w:b/>
          <w:sz w:val="28"/>
          <w:szCs w:val="28"/>
          <w:lang w:val="en-US"/>
        </w:rPr>
        <w:t>\</w:t>
      </w:r>
      <w:r w:rsidRPr="00C55C4B">
        <w:rPr>
          <w:rStyle w:val="a4"/>
          <w:b/>
          <w:sz w:val="28"/>
          <w:szCs w:val="28"/>
        </w:rPr>
        <w:t>Прога</w:t>
      </w:r>
      <w:r w:rsidRPr="00FA2740">
        <w:rPr>
          <w:rStyle w:val="a4"/>
          <w:b/>
          <w:sz w:val="28"/>
          <w:szCs w:val="28"/>
          <w:lang w:val="en-US"/>
        </w:rPr>
        <w:t>\</w:t>
      </w:r>
      <w:r w:rsidRPr="00C55C4B">
        <w:rPr>
          <w:rStyle w:val="a4"/>
          <w:b/>
          <w:sz w:val="28"/>
          <w:szCs w:val="28"/>
          <w:lang w:val="en-US"/>
        </w:rPr>
        <w:t>Open</w:t>
      </w:r>
      <w:r w:rsidRPr="00FA2740">
        <w:rPr>
          <w:rStyle w:val="a4"/>
          <w:b/>
          <w:sz w:val="28"/>
          <w:szCs w:val="28"/>
          <w:lang w:val="en-US"/>
        </w:rPr>
        <w:t xml:space="preserve"> </w:t>
      </w:r>
      <w:r w:rsidRPr="00C55C4B">
        <w:rPr>
          <w:rStyle w:val="a4"/>
          <w:b/>
          <w:sz w:val="28"/>
          <w:szCs w:val="28"/>
          <w:lang w:val="en-US"/>
        </w:rPr>
        <w:t>Server</w:t>
      </w:r>
      <w:r w:rsidRPr="00FA2740">
        <w:rPr>
          <w:rStyle w:val="a4"/>
          <w:b/>
          <w:sz w:val="28"/>
          <w:szCs w:val="28"/>
          <w:lang w:val="en-US"/>
        </w:rPr>
        <w:t xml:space="preserve"> </w:t>
      </w:r>
      <w:r w:rsidRPr="00C55C4B">
        <w:rPr>
          <w:rStyle w:val="a4"/>
          <w:b/>
          <w:sz w:val="28"/>
          <w:szCs w:val="28"/>
          <w:lang w:val="en-US"/>
        </w:rPr>
        <w:t>phpMyAdmin</w:t>
      </w:r>
      <w:r w:rsidR="00FA2740" w:rsidRPr="00FA2740">
        <w:rPr>
          <w:rStyle w:val="a4"/>
          <w:b/>
          <w:sz w:val="28"/>
          <w:szCs w:val="28"/>
          <w:lang w:val="en-US"/>
        </w:rPr>
        <w:t xml:space="preserve"> (</w:t>
      </w:r>
      <w:r w:rsidR="00FA2740">
        <w:rPr>
          <w:rStyle w:val="a4"/>
          <w:b/>
          <w:sz w:val="28"/>
          <w:szCs w:val="28"/>
          <w:lang w:val="en-US"/>
        </w:rPr>
        <w:t>ver.5.3.0)</w:t>
      </w:r>
    </w:p>
    <w:p w14:paraId="335F81E6" w14:textId="161BED20" w:rsidR="00C55C4B" w:rsidRPr="00F75AB3" w:rsidRDefault="00C55C4B" w:rsidP="00C55C4B">
      <w:pPr>
        <w:pStyle w:val="a3"/>
        <w:numPr>
          <w:ilvl w:val="1"/>
          <w:numId w:val="2"/>
        </w:numPr>
        <w:rPr>
          <w:rStyle w:val="a4"/>
        </w:rPr>
      </w:pPr>
      <w:r w:rsidRPr="00C55C4B">
        <w:rPr>
          <w:rStyle w:val="a4"/>
          <w:b/>
          <w:sz w:val="28"/>
          <w:szCs w:val="28"/>
          <w:lang w:val="en-US"/>
        </w:rPr>
        <w:t>G</w:t>
      </w:r>
      <w:r w:rsidRPr="00C55C4B">
        <w:rPr>
          <w:rStyle w:val="a4"/>
          <w:b/>
          <w:sz w:val="28"/>
          <w:szCs w:val="28"/>
        </w:rPr>
        <w:t>it-2.21.0-64-bit.exe J:\Программирование Основы\Прога\Git</w:t>
      </w:r>
    </w:p>
    <w:p w14:paraId="4864AE48" w14:textId="07F7618A" w:rsidR="00F75AB3" w:rsidRPr="001E2135" w:rsidRDefault="0078555D" w:rsidP="00C55C4B">
      <w:pPr>
        <w:pStyle w:val="a3"/>
        <w:numPr>
          <w:ilvl w:val="1"/>
          <w:numId w:val="2"/>
        </w:numPr>
        <w:rPr>
          <w:rStyle w:val="a4"/>
        </w:rPr>
      </w:pPr>
      <w:r>
        <w:rPr>
          <w:rStyle w:val="a4"/>
          <w:b/>
          <w:sz w:val="28"/>
          <w:szCs w:val="28"/>
          <w:lang w:val="en-US"/>
        </w:rPr>
        <w:t>Android Studio</w:t>
      </w:r>
    </w:p>
    <w:p w14:paraId="3865A8A6" w14:textId="07328A5A" w:rsidR="001E2135" w:rsidRPr="008449FB" w:rsidRDefault="001E2135" w:rsidP="00C55C4B">
      <w:pPr>
        <w:pStyle w:val="a3"/>
        <w:numPr>
          <w:ilvl w:val="1"/>
          <w:numId w:val="2"/>
        </w:numPr>
        <w:rPr>
          <w:rStyle w:val="a4"/>
        </w:rPr>
      </w:pPr>
      <w:r>
        <w:rPr>
          <w:rStyle w:val="a4"/>
          <w:b/>
          <w:sz w:val="28"/>
          <w:szCs w:val="28"/>
          <w:lang w:val="en-US"/>
        </w:rPr>
        <w:t>Visual Studio</w:t>
      </w:r>
      <w:r w:rsidR="007A3616">
        <w:rPr>
          <w:rStyle w:val="a4"/>
          <w:b/>
          <w:sz w:val="28"/>
          <w:szCs w:val="28"/>
          <w:lang w:val="en-US"/>
        </w:rPr>
        <w:t xml:space="preserve"> </w:t>
      </w:r>
      <w:hyperlink r:id="rId6" w:tooltip="Бесплатно для самостоятельных разработчиков, образовательных учреждений и проектов с открытым кодом" w:history="1">
        <w:r w:rsidR="007A3616" w:rsidRPr="007A3616">
          <w:rPr>
            <w:rStyle w:val="a4"/>
            <w:b/>
            <w:sz w:val="28"/>
            <w:szCs w:val="28"/>
            <w:lang w:val="en-US"/>
          </w:rPr>
          <w:t>Community 2019</w:t>
        </w:r>
      </w:hyperlink>
    </w:p>
    <w:p w14:paraId="40BE8035" w14:textId="5AAE7841" w:rsidR="008449FB" w:rsidRDefault="00EF507C" w:rsidP="007F3180">
      <w:pPr>
        <w:pStyle w:val="a3"/>
        <w:numPr>
          <w:ilvl w:val="0"/>
          <w:numId w:val="2"/>
        </w:numPr>
        <w:rPr>
          <w:rStyle w:val="a4"/>
          <w:b/>
          <w:sz w:val="28"/>
          <w:szCs w:val="28"/>
          <w:lang w:val="en-US"/>
        </w:rPr>
      </w:pPr>
      <w:hyperlink w:anchor="ОС_операционная_система" w:history="1">
        <w:r w:rsidR="00BD3A8F" w:rsidRPr="001B7008">
          <w:rPr>
            <w:rStyle w:val="a4"/>
            <w:b/>
            <w:sz w:val="28"/>
            <w:szCs w:val="28"/>
            <w:lang w:val="en-US"/>
          </w:rPr>
          <w:t>ОС операционная система</w:t>
        </w:r>
      </w:hyperlink>
    </w:p>
    <w:p w14:paraId="724849F9" w14:textId="2E354271" w:rsidR="001B7008" w:rsidRPr="00D656AF" w:rsidRDefault="00EF507C" w:rsidP="007F3180">
      <w:pPr>
        <w:pStyle w:val="a3"/>
        <w:numPr>
          <w:ilvl w:val="1"/>
          <w:numId w:val="2"/>
        </w:numPr>
        <w:rPr>
          <w:rStyle w:val="a4"/>
          <w:b/>
          <w:sz w:val="28"/>
          <w:szCs w:val="28"/>
          <w:lang w:val="en-US"/>
        </w:rPr>
      </w:pPr>
      <w:hyperlink w:anchor="Оболочка_ОС" w:history="1">
        <w:r w:rsidR="001B7008" w:rsidRPr="00C21120">
          <w:rPr>
            <w:rStyle w:val="a4"/>
            <w:rFonts w:ascii="Arial" w:hAnsi="Arial" w:cs="Arial"/>
            <w:b/>
            <w:bCs/>
            <w:sz w:val="21"/>
            <w:szCs w:val="21"/>
            <w:shd w:val="clear" w:color="auto" w:fill="FFFFFF"/>
          </w:rPr>
          <w:t>Оболо́чка операцио́нной систе́мы</w:t>
        </w:r>
      </w:hyperlink>
    </w:p>
    <w:p w14:paraId="4C42C583" w14:textId="6BA0D863" w:rsidR="00D656AF" w:rsidRPr="00EF507C" w:rsidRDefault="00EF507C" w:rsidP="007F3180">
      <w:pPr>
        <w:pStyle w:val="a3"/>
        <w:numPr>
          <w:ilvl w:val="0"/>
          <w:numId w:val="2"/>
        </w:numPr>
        <w:rPr>
          <w:rStyle w:val="a4"/>
          <w:b/>
          <w:sz w:val="28"/>
          <w:szCs w:val="28"/>
          <w:lang w:val="en-US"/>
        </w:rPr>
      </w:pPr>
      <w:hyperlink w:anchor="ОС_операционная_система" w:history="1">
        <w:r w:rsidR="00D656AF" w:rsidRPr="00D656AF">
          <w:rPr>
            <w:rStyle w:val="a4"/>
            <w:rFonts w:ascii="Arial" w:hAnsi="Arial" w:cs="Arial"/>
            <w:b/>
            <w:bCs/>
            <w:sz w:val="21"/>
            <w:szCs w:val="21"/>
            <w:shd w:val="clear" w:color="auto" w:fill="FFFFFF"/>
            <w:lang w:val="en-US"/>
          </w:rPr>
          <w:t>Windo</w:t>
        </w:r>
        <w:r w:rsidR="00D656AF" w:rsidRPr="00D656AF">
          <w:rPr>
            <w:rStyle w:val="a4"/>
            <w:rFonts w:ascii="Arial" w:hAnsi="Arial" w:cs="Arial"/>
            <w:b/>
            <w:bCs/>
            <w:sz w:val="21"/>
            <w:szCs w:val="21"/>
            <w:shd w:val="clear" w:color="auto" w:fill="FFFFFF"/>
            <w:lang w:val="en-US"/>
          </w:rPr>
          <w:t>w</w:t>
        </w:r>
        <w:r w:rsidR="00D656AF" w:rsidRPr="00D656AF">
          <w:rPr>
            <w:rStyle w:val="a4"/>
            <w:rFonts w:ascii="Arial" w:hAnsi="Arial" w:cs="Arial"/>
            <w:b/>
            <w:bCs/>
            <w:sz w:val="21"/>
            <w:szCs w:val="21"/>
            <w:shd w:val="clear" w:color="auto" w:fill="FFFFFF"/>
            <w:lang w:val="en-US"/>
          </w:rPr>
          <w:t xml:space="preserve">s </w:t>
        </w:r>
        <w:r w:rsidR="00D656AF" w:rsidRPr="00D656AF">
          <w:rPr>
            <w:rStyle w:val="a4"/>
            <w:rFonts w:ascii="Arial" w:hAnsi="Arial" w:cs="Arial"/>
            <w:b/>
            <w:bCs/>
            <w:sz w:val="21"/>
            <w:szCs w:val="21"/>
            <w:shd w:val="clear" w:color="auto" w:fill="FFFFFF"/>
          </w:rPr>
          <w:t>Загрузчик меню Загрузки</w:t>
        </w:r>
      </w:hyperlink>
    </w:p>
    <w:p w14:paraId="149A2DCD" w14:textId="29C9113D" w:rsidR="00EF507C" w:rsidRPr="00A505D9" w:rsidRDefault="007F3180" w:rsidP="007F3180">
      <w:pPr>
        <w:pStyle w:val="a3"/>
        <w:numPr>
          <w:ilvl w:val="1"/>
          <w:numId w:val="2"/>
        </w:numPr>
        <w:rPr>
          <w:rStyle w:val="a4"/>
          <w:b/>
          <w:sz w:val="28"/>
          <w:szCs w:val="28"/>
          <w:lang w:val="en-US"/>
        </w:rPr>
      </w:pPr>
      <w:hyperlink w:anchor="VHD_windows" w:history="1">
        <w:r w:rsidR="00EF507C" w:rsidRPr="007F3180">
          <w:rPr>
            <w:rStyle w:val="a4"/>
            <w:rFonts w:ascii="Arial" w:hAnsi="Arial" w:cs="Arial"/>
            <w:b/>
            <w:bCs/>
            <w:sz w:val="21"/>
            <w:szCs w:val="21"/>
            <w:shd w:val="clear" w:color="auto" w:fill="FFFFFF"/>
            <w:lang w:val="en-US"/>
          </w:rPr>
          <w:t>VHD Win</w:t>
        </w:r>
        <w:r w:rsidR="00EF507C" w:rsidRPr="007F3180">
          <w:rPr>
            <w:rStyle w:val="a4"/>
            <w:rFonts w:ascii="Arial" w:hAnsi="Arial" w:cs="Arial"/>
            <w:b/>
            <w:bCs/>
            <w:sz w:val="21"/>
            <w:szCs w:val="21"/>
            <w:shd w:val="clear" w:color="auto" w:fill="FFFFFF"/>
            <w:lang w:val="en-US"/>
          </w:rPr>
          <w:t>d</w:t>
        </w:r>
        <w:r w:rsidR="00EF507C" w:rsidRPr="007F3180">
          <w:rPr>
            <w:rStyle w:val="a4"/>
            <w:rFonts w:ascii="Arial" w:hAnsi="Arial" w:cs="Arial"/>
            <w:b/>
            <w:bCs/>
            <w:sz w:val="21"/>
            <w:szCs w:val="21"/>
            <w:shd w:val="clear" w:color="auto" w:fill="FFFFFF"/>
            <w:lang w:val="en-US"/>
          </w:rPr>
          <w:t>o</w:t>
        </w:r>
        <w:r w:rsidR="00EF507C" w:rsidRPr="007F3180">
          <w:rPr>
            <w:rStyle w:val="a4"/>
            <w:rFonts w:ascii="Arial" w:hAnsi="Arial" w:cs="Arial"/>
            <w:b/>
            <w:bCs/>
            <w:sz w:val="21"/>
            <w:szCs w:val="21"/>
            <w:shd w:val="clear" w:color="auto" w:fill="FFFFFF"/>
            <w:lang w:val="en-US"/>
          </w:rPr>
          <w:t>w</w:t>
        </w:r>
        <w:r w:rsidR="00EF507C" w:rsidRPr="007F3180">
          <w:rPr>
            <w:rStyle w:val="a4"/>
            <w:rFonts w:ascii="Arial" w:hAnsi="Arial" w:cs="Arial"/>
            <w:b/>
            <w:bCs/>
            <w:sz w:val="21"/>
            <w:szCs w:val="21"/>
            <w:shd w:val="clear" w:color="auto" w:fill="FFFFFF"/>
            <w:lang w:val="en-US"/>
          </w:rPr>
          <w:t>s</w:t>
        </w:r>
      </w:hyperlink>
    </w:p>
    <w:p w14:paraId="21A70A7C" w14:textId="5B505742" w:rsidR="00A505D9" w:rsidRPr="00CA2408" w:rsidRDefault="006D4554" w:rsidP="007F3180">
      <w:pPr>
        <w:pStyle w:val="a3"/>
        <w:numPr>
          <w:ilvl w:val="1"/>
          <w:numId w:val="2"/>
        </w:numPr>
        <w:rPr>
          <w:rStyle w:val="a4"/>
          <w:b/>
          <w:sz w:val="28"/>
          <w:szCs w:val="28"/>
          <w:lang w:val="en-US"/>
        </w:rPr>
      </w:pPr>
      <w:hyperlink w:anchor="Windows_PE" w:history="1">
        <w:r w:rsidRPr="006D4554">
          <w:rPr>
            <w:rStyle w:val="a4"/>
            <w:b/>
            <w:sz w:val="28"/>
            <w:szCs w:val="28"/>
            <w:lang w:val="en-US"/>
          </w:rPr>
          <w:t xml:space="preserve">Среда предустановки Windows (англ. Windows </w:t>
        </w:r>
        <w:r w:rsidRPr="006D4554">
          <w:rPr>
            <w:rStyle w:val="a4"/>
            <w:b/>
            <w:sz w:val="28"/>
            <w:szCs w:val="28"/>
            <w:lang w:val="en-US"/>
          </w:rPr>
          <w:t>P</w:t>
        </w:r>
        <w:r w:rsidRPr="006D4554">
          <w:rPr>
            <w:rStyle w:val="a4"/>
            <w:b/>
            <w:sz w:val="28"/>
            <w:szCs w:val="28"/>
            <w:lang w:val="en-US"/>
          </w:rPr>
          <w:t>reinstallation Environment, WinPE</w:t>
        </w:r>
      </w:hyperlink>
    </w:p>
    <w:p w14:paraId="45AD3F2E" w14:textId="6202739B" w:rsidR="00CA2408" w:rsidRPr="00CA2408" w:rsidRDefault="00EF507C" w:rsidP="007F3180">
      <w:pPr>
        <w:pStyle w:val="a3"/>
        <w:numPr>
          <w:ilvl w:val="0"/>
          <w:numId w:val="2"/>
        </w:numPr>
        <w:rPr>
          <w:rStyle w:val="a4"/>
          <w:b/>
          <w:color w:val="FF0000"/>
          <w:sz w:val="28"/>
          <w:szCs w:val="28"/>
          <w:lang w:val="en-US"/>
        </w:rPr>
      </w:pPr>
      <w:hyperlink w:anchor="Переменные_среды" w:history="1">
        <w:r w:rsidR="00CA2408" w:rsidRPr="00685D11">
          <w:rPr>
            <w:rStyle w:val="a4"/>
            <w:b/>
            <w:sz w:val="28"/>
            <w:szCs w:val="28"/>
            <w:lang w:val="en-US"/>
          </w:rPr>
          <w:t>Переменная среды</w:t>
        </w:r>
      </w:hyperlink>
    </w:p>
    <w:p w14:paraId="0CF24A55" w14:textId="3BA2B9AA" w:rsidR="0068128D" w:rsidRPr="0068128D" w:rsidRDefault="00EF507C" w:rsidP="007F3180">
      <w:pPr>
        <w:pStyle w:val="a3"/>
        <w:numPr>
          <w:ilvl w:val="0"/>
          <w:numId w:val="2"/>
        </w:numPr>
        <w:shd w:val="clear" w:color="auto" w:fill="FFFFFF"/>
        <w:spacing w:after="0"/>
        <w:rPr>
          <w:rStyle w:val="a4"/>
          <w:b/>
          <w:sz w:val="28"/>
          <w:szCs w:val="28"/>
        </w:rPr>
      </w:pPr>
      <w:hyperlink w:anchor="C_C_plusplus" w:history="1">
        <w:proofErr w:type="gramStart"/>
        <w:r w:rsidR="00FE7E8F" w:rsidRPr="0068128D">
          <w:rPr>
            <w:rStyle w:val="a4"/>
            <w:b/>
            <w:sz w:val="28"/>
            <w:szCs w:val="28"/>
          </w:rPr>
          <w:t>C#</w:t>
        </w:r>
        <w:r w:rsidR="00883D6B">
          <w:rPr>
            <w:rStyle w:val="a4"/>
            <w:b/>
            <w:sz w:val="28"/>
            <w:szCs w:val="28"/>
            <w:lang w:val="en-US"/>
          </w:rPr>
          <w:t>(</w:t>
        </w:r>
        <w:proofErr w:type="gramEnd"/>
        <w:r w:rsidR="00883D6B">
          <w:rPr>
            <w:rStyle w:val="a4"/>
            <w:b/>
            <w:sz w:val="28"/>
            <w:szCs w:val="28"/>
          </w:rPr>
          <w:t>Си шарп)</w:t>
        </w:r>
        <w:r w:rsidR="00FE7E8F" w:rsidRPr="0068128D">
          <w:rPr>
            <w:rStyle w:val="a4"/>
            <w:b/>
            <w:sz w:val="28"/>
            <w:szCs w:val="28"/>
          </w:rPr>
          <w:t xml:space="preserve"> C++</w:t>
        </w:r>
      </w:hyperlink>
    </w:p>
    <w:p w14:paraId="5F94019A" w14:textId="29DD5F4B" w:rsidR="00BD3A8F" w:rsidRDefault="00EF507C" w:rsidP="007F3180">
      <w:pPr>
        <w:pStyle w:val="a3"/>
        <w:numPr>
          <w:ilvl w:val="0"/>
          <w:numId w:val="2"/>
        </w:numPr>
        <w:shd w:val="clear" w:color="auto" w:fill="FFFFFF"/>
        <w:spacing w:after="0"/>
        <w:rPr>
          <w:rStyle w:val="a4"/>
          <w:b/>
          <w:sz w:val="28"/>
          <w:szCs w:val="28"/>
        </w:rPr>
      </w:pPr>
      <w:hyperlink w:anchor="Visual_Studio" w:history="1">
        <w:r w:rsidR="0068128D" w:rsidRPr="0068128D">
          <w:rPr>
            <w:rStyle w:val="a4"/>
            <w:b/>
            <w:sz w:val="28"/>
            <w:szCs w:val="28"/>
          </w:rPr>
          <w:t>Visual Studio</w:t>
        </w:r>
      </w:hyperlink>
    </w:p>
    <w:p w14:paraId="5363474B" w14:textId="4A331719" w:rsidR="00F503C8" w:rsidRPr="002843BB" w:rsidRDefault="002843BB" w:rsidP="007F3180">
      <w:pPr>
        <w:pStyle w:val="a3"/>
        <w:numPr>
          <w:ilvl w:val="0"/>
          <w:numId w:val="2"/>
        </w:numPr>
        <w:shd w:val="clear" w:color="auto" w:fill="FFFFFF"/>
        <w:spacing w:after="0"/>
        <w:rPr>
          <w:rStyle w:val="a4"/>
          <w:b/>
          <w:sz w:val="28"/>
          <w:szCs w:val="28"/>
        </w:rPr>
      </w:pPr>
      <w:r>
        <w:rPr>
          <w:rStyle w:val="a4"/>
          <w:b/>
          <w:sz w:val="28"/>
          <w:szCs w:val="28"/>
        </w:rPr>
        <w:fldChar w:fldCharType="begin"/>
      </w:r>
      <w:r>
        <w:rPr>
          <w:rStyle w:val="a4"/>
          <w:b/>
          <w:sz w:val="28"/>
          <w:szCs w:val="28"/>
        </w:rPr>
        <w:instrText xml:space="preserve"> HYPERLINK  \l "Visual_Studio_Code" </w:instrText>
      </w:r>
      <w:r>
        <w:rPr>
          <w:rStyle w:val="a4"/>
          <w:b/>
          <w:sz w:val="28"/>
          <w:szCs w:val="28"/>
        </w:rPr>
        <w:fldChar w:fldCharType="separate"/>
      </w:r>
      <w:r w:rsidR="00F503C8" w:rsidRPr="002843BB">
        <w:rPr>
          <w:rStyle w:val="a4"/>
          <w:b/>
          <w:sz w:val="28"/>
          <w:szCs w:val="28"/>
        </w:rPr>
        <w:t>Visual Studio (VSCode)</w:t>
      </w:r>
    </w:p>
    <w:p w14:paraId="237A09DA" w14:textId="631DE572" w:rsidR="00503370" w:rsidRDefault="002843BB" w:rsidP="007F3180">
      <w:pPr>
        <w:pStyle w:val="a3"/>
        <w:numPr>
          <w:ilvl w:val="0"/>
          <w:numId w:val="2"/>
        </w:numPr>
        <w:shd w:val="clear" w:color="auto" w:fill="FFFFFF"/>
        <w:spacing w:after="0"/>
        <w:rPr>
          <w:rStyle w:val="a4"/>
          <w:b/>
          <w:sz w:val="28"/>
          <w:szCs w:val="28"/>
        </w:rPr>
      </w:pPr>
      <w:r>
        <w:rPr>
          <w:rStyle w:val="a4"/>
          <w:b/>
          <w:sz w:val="28"/>
          <w:szCs w:val="28"/>
        </w:rPr>
        <w:fldChar w:fldCharType="end"/>
      </w:r>
      <w:hyperlink w:anchor="Blend_Microsoft" w:history="1">
        <w:r w:rsidR="00503370" w:rsidRPr="00230681">
          <w:rPr>
            <w:rStyle w:val="a4"/>
            <w:rFonts w:ascii="Arial" w:hAnsi="Arial" w:cs="Arial"/>
            <w:b/>
            <w:bCs/>
            <w:sz w:val="21"/>
            <w:szCs w:val="21"/>
            <w:shd w:val="clear" w:color="auto" w:fill="FFFFFF"/>
          </w:rPr>
          <w:t>Microsoft Expression Blend</w:t>
        </w:r>
      </w:hyperlink>
      <w:r w:rsidR="00503370">
        <w:rPr>
          <w:rFonts w:ascii="Arial" w:hAnsi="Arial" w:cs="Arial"/>
          <w:color w:val="222222"/>
          <w:sz w:val="21"/>
          <w:szCs w:val="21"/>
          <w:shd w:val="clear" w:color="auto" w:fill="FFFFFF"/>
        </w:rPr>
        <w:t> </w:t>
      </w:r>
    </w:p>
    <w:p w14:paraId="20A618AB" w14:textId="1D9620EE" w:rsidR="006B4C94" w:rsidRDefault="00EF507C" w:rsidP="007F3180">
      <w:pPr>
        <w:pStyle w:val="a3"/>
        <w:numPr>
          <w:ilvl w:val="0"/>
          <w:numId w:val="2"/>
        </w:numPr>
        <w:shd w:val="clear" w:color="auto" w:fill="FFFFFF"/>
        <w:spacing w:after="0"/>
        <w:rPr>
          <w:rStyle w:val="a4"/>
          <w:b/>
          <w:sz w:val="28"/>
          <w:szCs w:val="28"/>
        </w:rPr>
      </w:pPr>
      <w:hyperlink w:anchor="GNU" w:history="1">
        <w:r w:rsidR="006B4C94" w:rsidRPr="006B4C94">
          <w:rPr>
            <w:rStyle w:val="a4"/>
            <w:b/>
            <w:sz w:val="28"/>
            <w:szCs w:val="28"/>
            <w:lang w:val="en-US"/>
          </w:rPr>
          <w:t>GNU</w:t>
        </w:r>
      </w:hyperlink>
    </w:p>
    <w:p w14:paraId="3D1DEFBE" w14:textId="236A7C67" w:rsidR="00C90260" w:rsidRPr="00C90260" w:rsidRDefault="00EF507C" w:rsidP="007F3180">
      <w:pPr>
        <w:pStyle w:val="a3"/>
        <w:numPr>
          <w:ilvl w:val="0"/>
          <w:numId w:val="2"/>
        </w:numPr>
        <w:shd w:val="clear" w:color="auto" w:fill="FFFFFF"/>
        <w:spacing w:after="0"/>
        <w:rPr>
          <w:rStyle w:val="a4"/>
          <w:b/>
          <w:sz w:val="28"/>
          <w:szCs w:val="28"/>
        </w:rPr>
      </w:pPr>
      <w:hyperlink w:anchor="Linux" w:history="1">
        <w:r w:rsidR="00C90260" w:rsidRPr="00C90260">
          <w:rPr>
            <w:rStyle w:val="a4"/>
            <w:b/>
            <w:sz w:val="28"/>
            <w:szCs w:val="28"/>
            <w:lang w:val="en-US"/>
          </w:rPr>
          <w:t>Linux</w:t>
        </w:r>
      </w:hyperlink>
    </w:p>
    <w:p w14:paraId="2FDF0F3F" w14:textId="6B1F3DDC" w:rsidR="00C90260" w:rsidRPr="00052D4C" w:rsidRDefault="00EF507C" w:rsidP="007F3180">
      <w:pPr>
        <w:pStyle w:val="a3"/>
        <w:numPr>
          <w:ilvl w:val="1"/>
          <w:numId w:val="2"/>
        </w:numPr>
        <w:shd w:val="clear" w:color="auto" w:fill="FFFFFF"/>
        <w:spacing w:after="0"/>
        <w:ind w:left="2268" w:hanging="1984"/>
        <w:rPr>
          <w:rStyle w:val="a4"/>
          <w:b/>
          <w:sz w:val="28"/>
          <w:szCs w:val="28"/>
        </w:rPr>
      </w:pPr>
      <w:hyperlink w:anchor="Linux_mint" w:history="1">
        <w:r w:rsidR="00C90260" w:rsidRPr="00C90260">
          <w:rPr>
            <w:rStyle w:val="a4"/>
            <w:b/>
            <w:sz w:val="28"/>
            <w:szCs w:val="28"/>
            <w:lang w:val="en-US"/>
          </w:rPr>
          <w:t>Linux_mint</w:t>
        </w:r>
      </w:hyperlink>
    </w:p>
    <w:p w14:paraId="28950D1F" w14:textId="2B90715F" w:rsidR="00052D4C" w:rsidRPr="0089375D" w:rsidRDefault="00EF507C" w:rsidP="007F3180">
      <w:pPr>
        <w:pStyle w:val="a3"/>
        <w:numPr>
          <w:ilvl w:val="0"/>
          <w:numId w:val="2"/>
        </w:numPr>
        <w:shd w:val="clear" w:color="auto" w:fill="FFFFFF"/>
        <w:spacing w:after="0"/>
        <w:rPr>
          <w:rStyle w:val="a4"/>
          <w:b/>
          <w:sz w:val="28"/>
          <w:szCs w:val="28"/>
        </w:rPr>
      </w:pPr>
      <w:hyperlink w:anchor="FreeBSD" w:history="1">
        <w:r w:rsidR="00052D4C" w:rsidRPr="00052D4C">
          <w:rPr>
            <w:rStyle w:val="a4"/>
            <w:b/>
            <w:sz w:val="28"/>
            <w:szCs w:val="28"/>
          </w:rPr>
          <w:t>FreeBSD</w:t>
        </w:r>
      </w:hyperlink>
    </w:p>
    <w:p w14:paraId="04E22D83" w14:textId="5BBAF8E3" w:rsidR="0089375D" w:rsidRPr="0068128D" w:rsidRDefault="00EF507C" w:rsidP="007F3180">
      <w:pPr>
        <w:pStyle w:val="a3"/>
        <w:numPr>
          <w:ilvl w:val="0"/>
          <w:numId w:val="2"/>
        </w:numPr>
        <w:shd w:val="clear" w:color="auto" w:fill="FFFFFF"/>
        <w:spacing w:after="0"/>
        <w:rPr>
          <w:rStyle w:val="a4"/>
          <w:b/>
          <w:sz w:val="28"/>
          <w:szCs w:val="28"/>
        </w:rPr>
      </w:pPr>
      <w:hyperlink w:anchor="НАТИВНЫЕ_КРОССПЛАТФОРМЕННЫЕ_ПРИЛОЖЕНИЯ" w:history="1">
        <w:r w:rsidR="0089375D" w:rsidRPr="0089375D">
          <w:rPr>
            <w:rStyle w:val="a4"/>
            <w:b/>
            <w:sz w:val="28"/>
            <w:szCs w:val="28"/>
            <w:lang w:val="en-US"/>
          </w:rPr>
          <w:t>НАТИВНЫЕ И КРОССПЛАТФОРМЕННЫЕ ПРИЛОЖЕНИЯ</w:t>
        </w:r>
      </w:hyperlink>
    </w:p>
    <w:p w14:paraId="01E0662D" w14:textId="0074E4A1" w:rsidR="00965476" w:rsidRPr="00F35197" w:rsidRDefault="00EF507C" w:rsidP="007F3180">
      <w:pPr>
        <w:pStyle w:val="a3"/>
        <w:numPr>
          <w:ilvl w:val="0"/>
          <w:numId w:val="2"/>
        </w:numPr>
        <w:rPr>
          <w:rStyle w:val="a4"/>
          <w:b/>
          <w:color w:val="auto"/>
          <w:sz w:val="28"/>
          <w:szCs w:val="28"/>
          <w:u w:val="none"/>
          <w:lang w:val="en-US"/>
        </w:rPr>
      </w:pPr>
      <w:hyperlink w:anchor="WEB_верстка" w:history="1">
        <w:r w:rsidR="004D30D0" w:rsidRPr="004D30D0">
          <w:rPr>
            <w:rStyle w:val="a4"/>
            <w:b/>
            <w:sz w:val="28"/>
            <w:szCs w:val="28"/>
            <w:lang w:val="en-US"/>
          </w:rPr>
          <w:t xml:space="preserve">WEB </w:t>
        </w:r>
        <w:r w:rsidR="004D30D0" w:rsidRPr="004D30D0">
          <w:rPr>
            <w:rStyle w:val="a4"/>
            <w:b/>
            <w:sz w:val="28"/>
            <w:szCs w:val="28"/>
          </w:rPr>
          <w:t>верстка</w:t>
        </w:r>
      </w:hyperlink>
    </w:p>
    <w:p w14:paraId="1F73923D" w14:textId="444DC5C8" w:rsidR="00F35197" w:rsidRPr="00405715" w:rsidRDefault="00EF507C" w:rsidP="007F3180">
      <w:pPr>
        <w:pStyle w:val="a3"/>
        <w:numPr>
          <w:ilvl w:val="0"/>
          <w:numId w:val="2"/>
        </w:numPr>
        <w:rPr>
          <w:rStyle w:val="a4"/>
          <w:b/>
          <w:color w:val="auto"/>
          <w:sz w:val="28"/>
          <w:szCs w:val="28"/>
          <w:u w:val="none"/>
          <w:lang w:val="en-US"/>
        </w:rPr>
      </w:pPr>
      <w:hyperlink w:anchor="Виртуальные_машины" w:history="1">
        <w:r w:rsidR="00F35197" w:rsidRPr="00C21684">
          <w:rPr>
            <w:rStyle w:val="a4"/>
            <w:b/>
            <w:sz w:val="28"/>
            <w:szCs w:val="28"/>
          </w:rPr>
          <w:t>Вирт</w:t>
        </w:r>
        <w:r w:rsidR="00E85EEA">
          <w:rPr>
            <w:rStyle w:val="a4"/>
            <w:b/>
            <w:sz w:val="28"/>
            <w:szCs w:val="28"/>
          </w:rPr>
          <w:t>у</w:t>
        </w:r>
        <w:r w:rsidR="00F35197" w:rsidRPr="00C21684">
          <w:rPr>
            <w:rStyle w:val="a4"/>
            <w:b/>
            <w:sz w:val="28"/>
            <w:szCs w:val="28"/>
          </w:rPr>
          <w:t>альные машины</w:t>
        </w:r>
      </w:hyperlink>
    </w:p>
    <w:p w14:paraId="76A968D0" w14:textId="33899008" w:rsidR="00405715" w:rsidRPr="00965476" w:rsidRDefault="00EF507C" w:rsidP="007F3180">
      <w:pPr>
        <w:pStyle w:val="a3"/>
        <w:numPr>
          <w:ilvl w:val="1"/>
          <w:numId w:val="2"/>
        </w:numPr>
        <w:rPr>
          <w:rStyle w:val="a4"/>
          <w:b/>
          <w:color w:val="auto"/>
          <w:sz w:val="28"/>
          <w:szCs w:val="28"/>
          <w:u w:val="none"/>
          <w:lang w:val="en-US"/>
        </w:rPr>
      </w:pPr>
      <w:hyperlink w:anchor="аппаратная_виртуализация" w:history="1">
        <w:r w:rsidR="00405715" w:rsidRPr="00405715">
          <w:rPr>
            <w:rStyle w:val="a4"/>
            <w:b/>
            <w:sz w:val="28"/>
            <w:szCs w:val="28"/>
            <w:lang w:val="en-US"/>
          </w:rPr>
          <w:t>Аппаратная виртуализация</w:t>
        </w:r>
      </w:hyperlink>
    </w:p>
    <w:p w14:paraId="1197EAAF" w14:textId="77777777" w:rsidR="00295294" w:rsidRPr="00082C4F" w:rsidRDefault="00EF507C" w:rsidP="004D30D0">
      <w:pPr>
        <w:pStyle w:val="a3"/>
        <w:numPr>
          <w:ilvl w:val="1"/>
          <w:numId w:val="2"/>
        </w:numPr>
        <w:rPr>
          <w:rStyle w:val="a4"/>
          <w:b/>
          <w:color w:val="auto"/>
          <w:sz w:val="28"/>
          <w:szCs w:val="28"/>
          <w:u w:val="none"/>
          <w:lang w:val="en-US"/>
        </w:rPr>
      </w:pPr>
      <w:hyperlink w:anchor="HTML" w:history="1">
        <w:r w:rsidR="00295294" w:rsidRPr="00295294">
          <w:rPr>
            <w:rStyle w:val="a4"/>
            <w:b/>
            <w:sz w:val="28"/>
            <w:szCs w:val="28"/>
            <w:lang w:val="en-US"/>
          </w:rPr>
          <w:t>HTML</w:t>
        </w:r>
      </w:hyperlink>
      <w:r w:rsidR="003F7045" w:rsidRPr="003F7045">
        <w:rPr>
          <w:rFonts w:ascii="Arial" w:hAnsi="Arial" w:cs="Arial"/>
          <w:b/>
          <w:bCs/>
          <w:color w:val="222222"/>
          <w:shd w:val="clear" w:color="auto" w:fill="FFFFFF"/>
          <w:lang w:val="en-US"/>
        </w:rPr>
        <w:t xml:space="preserve"> </w:t>
      </w:r>
      <w:r w:rsidR="003F7045" w:rsidRPr="003F7045">
        <w:rPr>
          <w:rFonts w:ascii="Arial" w:hAnsi="Arial" w:cs="Arial"/>
          <w:color w:val="222222"/>
          <w:shd w:val="clear" w:color="auto" w:fill="FFFFFF"/>
          <w:lang w:val="en-US"/>
        </w:rPr>
        <w:t> </w:t>
      </w:r>
      <w:r w:rsidR="003F7045" w:rsidRPr="003F7045">
        <w:rPr>
          <w:rStyle w:val="a4"/>
          <w:b/>
          <w:sz w:val="20"/>
          <w:szCs w:val="20"/>
          <w:lang w:val="en-US"/>
        </w:rPr>
        <w:t>(от англ. HyperText Markup Language — «язык разметки гипертекста»)</w:t>
      </w:r>
    </w:p>
    <w:p w14:paraId="0C12F798" w14:textId="77777777" w:rsidR="00082C4F" w:rsidRPr="0079092E" w:rsidRDefault="00EF507C" w:rsidP="00082C4F">
      <w:pPr>
        <w:pStyle w:val="a3"/>
        <w:numPr>
          <w:ilvl w:val="2"/>
          <w:numId w:val="2"/>
        </w:numPr>
        <w:rPr>
          <w:rStyle w:val="a4"/>
          <w:b/>
          <w:color w:val="auto"/>
          <w:sz w:val="28"/>
          <w:szCs w:val="28"/>
          <w:u w:val="none"/>
          <w:lang w:val="en-US"/>
        </w:rPr>
      </w:pPr>
      <w:hyperlink w:anchor="XHTML" w:history="1">
        <w:r w:rsidR="00082C4F" w:rsidRPr="00082C4F">
          <w:rPr>
            <w:rStyle w:val="a4"/>
            <w:b/>
            <w:sz w:val="28"/>
            <w:szCs w:val="28"/>
            <w:lang w:val="en-US"/>
          </w:rPr>
          <w:t xml:space="preserve">XHTML </w:t>
        </w:r>
        <w:r w:rsidR="00082C4F" w:rsidRPr="00082C4F">
          <w:rPr>
            <w:rStyle w:val="a4"/>
            <w:b/>
            <w:sz w:val="20"/>
            <w:szCs w:val="20"/>
            <w:lang w:val="en-US"/>
          </w:rPr>
          <w:t>(англ. extensible hypertext markup language — расширяемый язык гипертекстовой разметки)</w:t>
        </w:r>
      </w:hyperlink>
    </w:p>
    <w:p w14:paraId="4EB148A7" w14:textId="216BC58A" w:rsidR="0079092E" w:rsidRPr="00BD05A2" w:rsidRDefault="00EF507C" w:rsidP="00082C4F">
      <w:pPr>
        <w:pStyle w:val="a3"/>
        <w:numPr>
          <w:ilvl w:val="2"/>
          <w:numId w:val="2"/>
        </w:numPr>
        <w:rPr>
          <w:rStyle w:val="a4"/>
          <w:b/>
          <w:color w:val="auto"/>
          <w:sz w:val="28"/>
          <w:szCs w:val="28"/>
          <w:u w:val="none"/>
          <w:lang w:val="en-US"/>
        </w:rPr>
      </w:pPr>
      <w:hyperlink w:anchor="мнемоника" w:history="1">
        <w:r w:rsidR="0079092E" w:rsidRPr="00BD05A2">
          <w:rPr>
            <w:rStyle w:val="a4"/>
            <w:b/>
            <w:sz w:val="28"/>
            <w:szCs w:val="28"/>
            <w:lang w:val="en-US"/>
          </w:rPr>
          <w:t>Мнемоника</w:t>
        </w:r>
      </w:hyperlink>
      <w:r w:rsidR="0079092E">
        <w:rPr>
          <w:rStyle w:val="a4"/>
          <w:b/>
          <w:sz w:val="20"/>
          <w:szCs w:val="20"/>
        </w:rPr>
        <w:t>(сущность)</w:t>
      </w:r>
      <w:r w:rsidR="0079092E">
        <w:rPr>
          <w:rStyle w:val="a4"/>
          <w:b/>
          <w:sz w:val="20"/>
          <w:szCs w:val="20"/>
          <w:lang w:val="en-US"/>
        </w:rPr>
        <w:t>HTML</w:t>
      </w:r>
    </w:p>
    <w:p w14:paraId="029C9729" w14:textId="3EC29BC4" w:rsidR="00BD05A2" w:rsidRPr="00237735" w:rsidRDefault="00BD05A2" w:rsidP="00082C4F">
      <w:pPr>
        <w:pStyle w:val="a3"/>
        <w:numPr>
          <w:ilvl w:val="2"/>
          <w:numId w:val="2"/>
        </w:numPr>
        <w:rPr>
          <w:rStyle w:val="a4"/>
          <w:b/>
          <w:color w:val="auto"/>
          <w:sz w:val="28"/>
          <w:szCs w:val="28"/>
          <w:u w:val="none"/>
          <w:lang w:val="en-US"/>
        </w:rPr>
      </w:pPr>
      <w:r>
        <w:rPr>
          <w:rStyle w:val="a4"/>
          <w:b/>
          <w:sz w:val="28"/>
          <w:szCs w:val="28"/>
        </w:rPr>
        <w:t>Шрифты</w:t>
      </w:r>
    </w:p>
    <w:p w14:paraId="4ADE869E" w14:textId="74A4A9C6" w:rsidR="00237735" w:rsidRPr="00082C4F" w:rsidRDefault="00EF507C" w:rsidP="00082C4F">
      <w:pPr>
        <w:pStyle w:val="a3"/>
        <w:numPr>
          <w:ilvl w:val="2"/>
          <w:numId w:val="2"/>
        </w:numPr>
        <w:rPr>
          <w:b/>
          <w:sz w:val="28"/>
          <w:szCs w:val="28"/>
          <w:lang w:val="en-US"/>
        </w:rPr>
      </w:pPr>
      <w:hyperlink w:anchor="DOM_модель" w:history="1">
        <w:r w:rsidR="00237735" w:rsidRPr="00ED206E">
          <w:rPr>
            <w:rStyle w:val="a4"/>
            <w:b/>
            <w:sz w:val="28"/>
            <w:szCs w:val="28"/>
          </w:rPr>
          <w:t>DOM</w:t>
        </w:r>
        <w:r w:rsidR="00237735" w:rsidRPr="00ED206E">
          <w:rPr>
            <w:rStyle w:val="a4"/>
          </w:rPr>
          <w:t xml:space="preserve"> модель</w:t>
        </w:r>
      </w:hyperlink>
    </w:p>
    <w:p w14:paraId="023CFE9F" w14:textId="06907570" w:rsidR="007B6E03" w:rsidRPr="00BD510A" w:rsidRDefault="00EF507C" w:rsidP="004D30D0">
      <w:pPr>
        <w:pStyle w:val="a3"/>
        <w:numPr>
          <w:ilvl w:val="1"/>
          <w:numId w:val="2"/>
        </w:numPr>
        <w:rPr>
          <w:b/>
          <w:sz w:val="28"/>
          <w:szCs w:val="28"/>
          <w:lang w:val="en-US"/>
        </w:rPr>
      </w:pPr>
      <w:hyperlink w:anchor="CSS" w:history="1">
        <w:r w:rsidR="007B6E03" w:rsidRPr="007B6E03">
          <w:rPr>
            <w:rStyle w:val="a4"/>
            <w:b/>
            <w:sz w:val="28"/>
            <w:szCs w:val="28"/>
            <w:lang w:val="en-US"/>
          </w:rPr>
          <w:t>CSS</w:t>
        </w:r>
      </w:hyperlink>
      <w:r w:rsidR="003F7045" w:rsidRPr="003F7045">
        <w:rPr>
          <w:rStyle w:val="a4"/>
          <w:b/>
          <w:sz w:val="28"/>
          <w:szCs w:val="28"/>
          <w:lang w:val="en-US"/>
        </w:rPr>
        <w:t xml:space="preserve"> </w:t>
      </w:r>
      <w:r w:rsidR="003F7045">
        <w:rPr>
          <w:rFonts w:ascii="Arial" w:hAnsi="Arial" w:cs="Arial"/>
          <w:b/>
          <w:bCs/>
          <w:color w:val="222222"/>
          <w:shd w:val="clear" w:color="auto" w:fill="FFFFFF"/>
          <w:lang w:val="en-US"/>
        </w:rPr>
        <w:t xml:space="preserve"> </w:t>
      </w:r>
      <w:r w:rsidR="003F7045" w:rsidRPr="003F7045">
        <w:rPr>
          <w:rStyle w:val="a4"/>
          <w:b/>
          <w:sz w:val="20"/>
          <w:szCs w:val="20"/>
          <w:lang w:val="en-US"/>
        </w:rPr>
        <w:t>(англ. Cascading Style Sheets — каскадные таблицы стилей)</w:t>
      </w:r>
      <w:r w:rsidR="003F7045" w:rsidRPr="003F7045">
        <w:rPr>
          <w:rFonts w:ascii="Arial" w:hAnsi="Arial" w:cs="Arial"/>
          <w:color w:val="222222"/>
          <w:shd w:val="clear" w:color="auto" w:fill="FFFFFF"/>
          <w:lang w:val="en-US"/>
        </w:rPr>
        <w:t> </w:t>
      </w:r>
    </w:p>
    <w:p w14:paraId="03F402A3" w14:textId="77777777" w:rsidR="00BD510A" w:rsidRDefault="00BD510A" w:rsidP="00BD510A">
      <w:pPr>
        <w:pStyle w:val="a3"/>
        <w:numPr>
          <w:ilvl w:val="2"/>
          <w:numId w:val="2"/>
        </w:numPr>
        <w:rPr>
          <w:sz w:val="24"/>
          <w:szCs w:val="24"/>
        </w:rPr>
      </w:pPr>
      <w:r w:rsidRPr="00BD510A">
        <w:rPr>
          <w:sz w:val="24"/>
          <w:szCs w:val="24"/>
          <w:lang w:val="en-US"/>
        </w:rPr>
        <w:t>CSS</w:t>
      </w:r>
      <w:r w:rsidRPr="00BD510A">
        <w:rPr>
          <w:sz w:val="24"/>
          <w:szCs w:val="24"/>
        </w:rPr>
        <w:t xml:space="preserve"> препроцессор (</w:t>
      </w:r>
      <w:r w:rsidRPr="00BD510A">
        <w:rPr>
          <w:sz w:val="24"/>
          <w:szCs w:val="24"/>
          <w:lang w:val="en-US"/>
        </w:rPr>
        <w:t>CSS</w:t>
      </w:r>
      <w:r w:rsidRPr="00BD510A">
        <w:rPr>
          <w:sz w:val="24"/>
          <w:szCs w:val="24"/>
        </w:rPr>
        <w:t xml:space="preserve"> </w:t>
      </w:r>
      <w:r w:rsidRPr="00BD510A">
        <w:rPr>
          <w:sz w:val="24"/>
          <w:szCs w:val="24"/>
          <w:lang w:val="en-US"/>
        </w:rPr>
        <w:t>preprocessor</w:t>
      </w:r>
      <w:r w:rsidRPr="00BD510A">
        <w:rPr>
          <w:sz w:val="24"/>
          <w:szCs w:val="24"/>
        </w:rPr>
        <w:t>) - это программа, которая имеет свой собственный синтаксис (</w:t>
      </w:r>
      <w:r w:rsidRPr="00BD510A">
        <w:rPr>
          <w:sz w:val="24"/>
          <w:szCs w:val="24"/>
          <w:lang w:val="en-US"/>
        </w:rPr>
        <w:t>syntax</w:t>
      </w:r>
      <w:r w:rsidRPr="00BD510A">
        <w:rPr>
          <w:sz w:val="24"/>
          <w:szCs w:val="24"/>
        </w:rPr>
        <w:t xml:space="preserve">), но может сгенерировать из него </w:t>
      </w:r>
      <w:r w:rsidRPr="00BD510A">
        <w:rPr>
          <w:sz w:val="24"/>
          <w:szCs w:val="24"/>
          <w:lang w:val="en-US"/>
        </w:rPr>
        <w:t>CSS</w:t>
      </w:r>
      <w:r w:rsidRPr="00BD510A">
        <w:rPr>
          <w:sz w:val="24"/>
          <w:szCs w:val="24"/>
        </w:rPr>
        <w:t xml:space="preserve"> код</w:t>
      </w:r>
    </w:p>
    <w:p w14:paraId="7DAD3E31" w14:textId="77777777" w:rsidR="00BD510A" w:rsidRPr="00BD510A" w:rsidRDefault="00EF507C" w:rsidP="00BD510A">
      <w:pPr>
        <w:pStyle w:val="a3"/>
        <w:numPr>
          <w:ilvl w:val="3"/>
          <w:numId w:val="2"/>
        </w:numPr>
        <w:ind w:left="2410"/>
        <w:rPr>
          <w:sz w:val="24"/>
          <w:szCs w:val="24"/>
        </w:rPr>
      </w:pPr>
      <w:hyperlink r:id="rId7" w:history="1">
        <w:r w:rsidR="00BD510A" w:rsidRPr="00BD510A">
          <w:rPr>
            <w:rStyle w:val="a4"/>
            <w:rFonts w:ascii="Arial" w:hAnsi="Arial" w:cs="Arial"/>
            <w:color w:val="3D7E9A"/>
            <w:spacing w:val="-1"/>
            <w:bdr w:val="none" w:sz="0" w:space="0" w:color="auto" w:frame="1"/>
          </w:rPr>
          <w:t>SASS</w:t>
        </w:r>
      </w:hyperlink>
    </w:p>
    <w:p w14:paraId="49D9FA4E" w14:textId="77777777" w:rsidR="00BD510A" w:rsidRPr="00BD510A" w:rsidRDefault="00EF507C" w:rsidP="00BD510A">
      <w:pPr>
        <w:pStyle w:val="a3"/>
        <w:numPr>
          <w:ilvl w:val="3"/>
          <w:numId w:val="2"/>
        </w:numPr>
        <w:ind w:left="2410"/>
        <w:rPr>
          <w:sz w:val="24"/>
          <w:szCs w:val="24"/>
        </w:rPr>
      </w:pPr>
      <w:hyperlink r:id="rId8" w:history="1">
        <w:r w:rsidR="00BD510A" w:rsidRPr="00BD510A">
          <w:rPr>
            <w:rStyle w:val="a4"/>
            <w:rFonts w:ascii="Arial" w:hAnsi="Arial" w:cs="Arial"/>
            <w:color w:val="3D7E9A"/>
            <w:spacing w:val="-1"/>
            <w:u w:val="none"/>
            <w:bdr w:val="none" w:sz="0" w:space="0" w:color="auto" w:frame="1"/>
          </w:rPr>
          <w:t>LESS</w:t>
        </w:r>
      </w:hyperlink>
    </w:p>
    <w:p w14:paraId="04D5572F" w14:textId="77777777" w:rsidR="00BD510A" w:rsidRPr="00BD510A" w:rsidRDefault="00EF507C" w:rsidP="00BD510A">
      <w:pPr>
        <w:pStyle w:val="a3"/>
        <w:numPr>
          <w:ilvl w:val="3"/>
          <w:numId w:val="2"/>
        </w:numPr>
        <w:ind w:left="2410"/>
        <w:rPr>
          <w:sz w:val="24"/>
          <w:szCs w:val="24"/>
        </w:rPr>
      </w:pPr>
      <w:hyperlink r:id="rId9" w:history="1">
        <w:r w:rsidR="00BD510A" w:rsidRPr="00BD510A">
          <w:rPr>
            <w:rStyle w:val="a4"/>
            <w:rFonts w:ascii="Arial" w:hAnsi="Arial" w:cs="Arial"/>
            <w:color w:val="3D7E9A"/>
            <w:spacing w:val="-1"/>
            <w:u w:val="none"/>
            <w:bdr w:val="none" w:sz="0" w:space="0" w:color="auto" w:frame="1"/>
          </w:rPr>
          <w:t>Stylus</w:t>
        </w:r>
      </w:hyperlink>
    </w:p>
    <w:p w14:paraId="605A457D" w14:textId="2BB93E5B" w:rsidR="00BD510A" w:rsidRPr="00BD510A" w:rsidRDefault="00EF507C" w:rsidP="00BD510A">
      <w:pPr>
        <w:pStyle w:val="a3"/>
        <w:numPr>
          <w:ilvl w:val="3"/>
          <w:numId w:val="2"/>
        </w:numPr>
        <w:ind w:left="2410"/>
        <w:rPr>
          <w:sz w:val="24"/>
          <w:szCs w:val="24"/>
        </w:rPr>
      </w:pPr>
      <w:hyperlink r:id="rId10" w:history="1">
        <w:r w:rsidR="00BD510A" w:rsidRPr="00BD510A">
          <w:rPr>
            <w:rStyle w:val="a4"/>
            <w:rFonts w:ascii="Arial" w:hAnsi="Arial" w:cs="Arial"/>
            <w:color w:val="3D7E9A"/>
            <w:spacing w:val="-1"/>
            <w:u w:val="none"/>
            <w:bdr w:val="none" w:sz="0" w:space="0" w:color="auto" w:frame="1"/>
          </w:rPr>
          <w:t>PostCSS</w:t>
        </w:r>
      </w:hyperlink>
    </w:p>
    <w:p w14:paraId="7900C5F7" w14:textId="77777777" w:rsidR="009B5B3E" w:rsidRDefault="00EF507C" w:rsidP="009B5B3E">
      <w:pPr>
        <w:pStyle w:val="a3"/>
        <w:numPr>
          <w:ilvl w:val="1"/>
          <w:numId w:val="2"/>
        </w:numPr>
        <w:rPr>
          <w:rStyle w:val="a4"/>
          <w:b/>
          <w:color w:val="auto"/>
          <w:sz w:val="28"/>
          <w:szCs w:val="28"/>
          <w:u w:val="none"/>
          <w:lang w:val="en-US"/>
        </w:rPr>
      </w:pPr>
      <w:hyperlink w:anchor="Javascript" w:history="1">
        <w:r w:rsidR="00014911" w:rsidRPr="00EE69E8">
          <w:rPr>
            <w:rStyle w:val="a4"/>
            <w:b/>
            <w:sz w:val="28"/>
            <w:szCs w:val="28"/>
            <w:lang w:val="en-US"/>
          </w:rPr>
          <w:t>Javascript</w:t>
        </w:r>
      </w:hyperlink>
    </w:p>
    <w:p w14:paraId="2DB79B61" w14:textId="77777777" w:rsidR="00687FB7" w:rsidRPr="00082C4F" w:rsidRDefault="00EF507C" w:rsidP="00687FB7">
      <w:pPr>
        <w:pStyle w:val="a3"/>
        <w:numPr>
          <w:ilvl w:val="2"/>
          <w:numId w:val="2"/>
        </w:numPr>
        <w:rPr>
          <w:rStyle w:val="a4"/>
          <w:b/>
          <w:color w:val="auto"/>
          <w:sz w:val="28"/>
          <w:szCs w:val="28"/>
          <w:u w:val="none"/>
          <w:lang w:val="en-US"/>
        </w:rPr>
      </w:pPr>
      <w:hyperlink w:anchor="jQuery" w:history="1">
        <w:r w:rsidR="00687FB7" w:rsidRPr="00687FB7">
          <w:rPr>
            <w:rStyle w:val="a4"/>
            <w:b/>
            <w:sz w:val="28"/>
            <w:szCs w:val="28"/>
            <w:lang w:val="en-US"/>
          </w:rPr>
          <w:t>jQuery</w:t>
        </w:r>
      </w:hyperlink>
    </w:p>
    <w:p w14:paraId="77D0B260" w14:textId="77777777" w:rsidR="00082C4F" w:rsidRPr="00591DFE" w:rsidRDefault="00EF507C" w:rsidP="00082C4F">
      <w:pPr>
        <w:pStyle w:val="a3"/>
        <w:numPr>
          <w:ilvl w:val="1"/>
          <w:numId w:val="2"/>
        </w:numPr>
        <w:rPr>
          <w:rStyle w:val="a4"/>
          <w:b/>
          <w:color w:val="auto"/>
          <w:sz w:val="28"/>
          <w:szCs w:val="28"/>
          <w:u w:val="none"/>
          <w:lang w:val="en-US"/>
        </w:rPr>
      </w:pPr>
      <w:hyperlink w:anchor="XML" w:history="1">
        <w:r w:rsidR="00082C4F" w:rsidRPr="00C347F8">
          <w:rPr>
            <w:rStyle w:val="a4"/>
            <w:b/>
            <w:sz w:val="28"/>
            <w:szCs w:val="28"/>
            <w:lang w:val="en-US"/>
          </w:rPr>
          <w:t>XML</w:t>
        </w:r>
        <w:r w:rsidR="00082C4F" w:rsidRPr="00C347F8">
          <w:rPr>
            <w:rStyle w:val="a4"/>
            <w:lang w:val="en-US"/>
          </w:rPr>
          <w:t xml:space="preserve"> (eXtensible Markup Language) — расширяемый язык разметки</w:t>
        </w:r>
      </w:hyperlink>
    </w:p>
    <w:p w14:paraId="1C57FA6C" w14:textId="77777777" w:rsidR="00591DFE" w:rsidRPr="00687FB7" w:rsidRDefault="00EF507C" w:rsidP="00082C4F">
      <w:pPr>
        <w:pStyle w:val="a3"/>
        <w:numPr>
          <w:ilvl w:val="1"/>
          <w:numId w:val="2"/>
        </w:numPr>
        <w:rPr>
          <w:b/>
          <w:sz w:val="28"/>
          <w:szCs w:val="28"/>
          <w:lang w:val="en-US"/>
        </w:rPr>
      </w:pPr>
      <w:hyperlink w:anchor="SGML" w:history="1">
        <w:r w:rsidR="00591DFE" w:rsidRPr="00C347F8">
          <w:rPr>
            <w:rStyle w:val="a4"/>
            <w:b/>
            <w:sz w:val="28"/>
            <w:szCs w:val="28"/>
            <w:lang w:val="en-US"/>
          </w:rPr>
          <w:t>SGML</w:t>
        </w:r>
      </w:hyperlink>
      <w:r w:rsidR="00591DFE" w:rsidRPr="00591DFE">
        <w:rPr>
          <w:rFonts w:ascii="Arial" w:hAnsi="Arial" w:cs="Arial"/>
          <w:color w:val="222222"/>
          <w:sz w:val="21"/>
          <w:szCs w:val="21"/>
          <w:shd w:val="clear" w:color="auto" w:fill="FFFFFF"/>
          <w:lang w:val="en-US"/>
        </w:rPr>
        <w:t> </w:t>
      </w:r>
      <w:r w:rsidR="00591DFE" w:rsidRPr="00591DFE">
        <w:rPr>
          <w:rStyle w:val="a4"/>
          <w:b/>
          <w:sz w:val="20"/>
          <w:szCs w:val="20"/>
          <w:lang w:val="en-US"/>
        </w:rPr>
        <w:t>(</w:t>
      </w:r>
      <w:hyperlink r:id="rId11" w:tooltip="Английский язык" w:history="1">
        <w:r w:rsidR="00591DFE" w:rsidRPr="00591DFE">
          <w:rPr>
            <w:rStyle w:val="a4"/>
            <w:b/>
            <w:sz w:val="20"/>
            <w:szCs w:val="20"/>
            <w:lang w:val="en-US"/>
          </w:rPr>
          <w:t>англ.</w:t>
        </w:r>
      </w:hyperlink>
      <w:r w:rsidR="00591DFE" w:rsidRPr="00591DFE">
        <w:rPr>
          <w:rStyle w:val="a4"/>
          <w:b/>
          <w:sz w:val="20"/>
          <w:szCs w:val="20"/>
          <w:lang w:val="en-US"/>
        </w:rPr>
        <w:t> Standard Generalized Markup Language — стандартный обобщённый язык разметки)</w:t>
      </w:r>
    </w:p>
    <w:p w14:paraId="762ECA49" w14:textId="77777777" w:rsidR="002B669A" w:rsidRDefault="00EF507C" w:rsidP="00612475">
      <w:pPr>
        <w:pStyle w:val="a3"/>
        <w:numPr>
          <w:ilvl w:val="0"/>
          <w:numId w:val="2"/>
        </w:numPr>
        <w:rPr>
          <w:b/>
          <w:sz w:val="28"/>
          <w:szCs w:val="28"/>
        </w:rPr>
      </w:pPr>
      <w:hyperlink w:anchor="Серверная_часть" w:history="1">
        <w:r w:rsidR="004D30D0" w:rsidRPr="00E43D31">
          <w:rPr>
            <w:rStyle w:val="a4"/>
            <w:b/>
            <w:sz w:val="28"/>
            <w:szCs w:val="28"/>
            <w:lang w:val="en-US"/>
          </w:rPr>
          <w:t>WEB</w:t>
        </w:r>
        <w:r w:rsidR="004D30D0" w:rsidRPr="00E43D31">
          <w:rPr>
            <w:rStyle w:val="a4"/>
            <w:b/>
            <w:sz w:val="28"/>
            <w:szCs w:val="28"/>
          </w:rPr>
          <w:t xml:space="preserve"> </w:t>
        </w:r>
        <w:r w:rsidR="00A9482B" w:rsidRPr="00E43D31">
          <w:rPr>
            <w:rStyle w:val="a4"/>
            <w:b/>
            <w:sz w:val="28"/>
            <w:szCs w:val="28"/>
          </w:rPr>
          <w:t>серверная часть</w:t>
        </w:r>
      </w:hyperlink>
      <w:r w:rsidR="00612475" w:rsidRPr="002B669A">
        <w:rPr>
          <w:b/>
          <w:sz w:val="28"/>
          <w:szCs w:val="28"/>
        </w:rPr>
        <w:t xml:space="preserve"> </w:t>
      </w:r>
    </w:p>
    <w:p w14:paraId="7C13568A" w14:textId="77777777" w:rsidR="00E43D31" w:rsidRPr="00E43D31" w:rsidRDefault="00EF507C" w:rsidP="002B669A">
      <w:pPr>
        <w:pStyle w:val="a3"/>
        <w:numPr>
          <w:ilvl w:val="1"/>
          <w:numId w:val="2"/>
        </w:numPr>
        <w:rPr>
          <w:b/>
          <w:sz w:val="28"/>
          <w:szCs w:val="28"/>
        </w:rPr>
      </w:pPr>
      <w:hyperlink w:anchor="BEGET_RU" w:history="1">
        <w:r w:rsidR="00E43D31" w:rsidRPr="00E43D31">
          <w:rPr>
            <w:rStyle w:val="a4"/>
            <w:b/>
            <w:sz w:val="28"/>
            <w:szCs w:val="28"/>
            <w:highlight w:val="yellow"/>
            <w:lang w:val="en-US"/>
          </w:rPr>
          <w:t xml:space="preserve">Beget.ru </w:t>
        </w:r>
        <w:r w:rsidR="00E43D31" w:rsidRPr="00E43D31">
          <w:rPr>
            <w:rStyle w:val="a4"/>
            <w:b/>
            <w:sz w:val="28"/>
            <w:szCs w:val="28"/>
            <w:highlight w:val="yellow"/>
          </w:rPr>
          <w:t>сервер подключения</w:t>
        </w:r>
      </w:hyperlink>
    </w:p>
    <w:p w14:paraId="419245DD" w14:textId="6F41729D" w:rsidR="00272822" w:rsidRPr="00272822" w:rsidRDefault="00EF507C" w:rsidP="00272822">
      <w:pPr>
        <w:pStyle w:val="a3"/>
        <w:numPr>
          <w:ilvl w:val="0"/>
          <w:numId w:val="2"/>
        </w:numPr>
        <w:rPr>
          <w:b/>
          <w:sz w:val="28"/>
          <w:szCs w:val="28"/>
        </w:rPr>
      </w:pPr>
      <w:hyperlink w:anchor="Протоколы" w:history="1">
        <w:r w:rsidR="00272822" w:rsidRPr="00272822">
          <w:rPr>
            <w:rStyle w:val="a4"/>
            <w:b/>
            <w:sz w:val="28"/>
            <w:szCs w:val="28"/>
            <w:highlight w:val="yellow"/>
          </w:rPr>
          <w:t>Протоколы</w:t>
        </w:r>
      </w:hyperlink>
    </w:p>
    <w:p w14:paraId="0CEBEE70" w14:textId="514E238C" w:rsidR="00E43D31" w:rsidRDefault="00EF507C" w:rsidP="00272822">
      <w:pPr>
        <w:pStyle w:val="a3"/>
        <w:numPr>
          <w:ilvl w:val="1"/>
          <w:numId w:val="2"/>
        </w:numPr>
        <w:rPr>
          <w:b/>
        </w:rPr>
      </w:pPr>
      <w:hyperlink w:anchor="SSH" w:history="1">
        <w:r w:rsidR="00272822" w:rsidRPr="00272822">
          <w:rPr>
            <w:rStyle w:val="a4"/>
            <w:b/>
            <w:sz w:val="28"/>
            <w:szCs w:val="28"/>
          </w:rPr>
          <w:t xml:space="preserve">SSH </w:t>
        </w:r>
        <w:r w:rsidR="00272822" w:rsidRPr="00272822">
          <w:rPr>
            <w:rStyle w:val="a4"/>
            <w:b/>
          </w:rPr>
          <w:t>(Secure Shell — «безопасная оболочка»)</w:t>
        </w:r>
      </w:hyperlink>
      <w:r w:rsidR="00272822" w:rsidRPr="00272822">
        <w:rPr>
          <w:b/>
        </w:rPr>
        <w:t xml:space="preserve"> — сетевой протокол прикладного уровня</w:t>
      </w:r>
      <w:r w:rsidR="00E43D31" w:rsidRPr="00272822">
        <w:rPr>
          <w:b/>
          <w:highlight w:val="yellow"/>
        </w:rPr>
        <w:t xml:space="preserve"> </w:t>
      </w:r>
    </w:p>
    <w:p w14:paraId="3DB68C73" w14:textId="6E38323A" w:rsidR="00FB1EBA" w:rsidRPr="00FB1EBA" w:rsidRDefault="00EF507C" w:rsidP="00FB1EBA">
      <w:pPr>
        <w:pStyle w:val="a3"/>
        <w:numPr>
          <w:ilvl w:val="0"/>
          <w:numId w:val="2"/>
        </w:numPr>
        <w:jc w:val="center"/>
        <w:rPr>
          <w:rStyle w:val="a4"/>
          <w:b/>
          <w:bCs/>
          <w:sz w:val="28"/>
          <w:szCs w:val="28"/>
          <w:highlight w:val="yellow"/>
          <w:lang w:val="en-US"/>
        </w:rPr>
      </w:pPr>
      <w:hyperlink w:anchor="СУБД" w:history="1">
        <w:r w:rsidR="00FB1EBA" w:rsidRPr="00FB1EBA">
          <w:rPr>
            <w:rStyle w:val="a4"/>
            <w:b/>
            <w:bCs/>
            <w:sz w:val="28"/>
            <w:szCs w:val="28"/>
            <w:highlight w:val="yellow"/>
            <w:lang w:val="en-US"/>
          </w:rPr>
          <w:t>СУБД</w:t>
        </w:r>
      </w:hyperlink>
    </w:p>
    <w:p w14:paraId="5226ED5E" w14:textId="5F0095D6" w:rsidR="00A9482B" w:rsidRPr="00E23D03" w:rsidRDefault="00EF507C" w:rsidP="00E43D31">
      <w:pPr>
        <w:pStyle w:val="a3"/>
        <w:numPr>
          <w:ilvl w:val="0"/>
          <w:numId w:val="2"/>
        </w:numPr>
        <w:rPr>
          <w:rStyle w:val="a4"/>
          <w:b/>
          <w:color w:val="auto"/>
          <w:sz w:val="28"/>
          <w:szCs w:val="28"/>
          <w:u w:val="none"/>
          <w:lang w:val="en-US"/>
        </w:rPr>
      </w:pPr>
      <w:hyperlink w:anchor="Open_server" w:history="1">
        <w:r w:rsidR="00A9482B" w:rsidRPr="00A9482B">
          <w:rPr>
            <w:rStyle w:val="a4"/>
            <w:b/>
            <w:sz w:val="28"/>
            <w:szCs w:val="28"/>
            <w:lang w:val="en-US"/>
          </w:rPr>
          <w:t>Open Server Panel</w:t>
        </w:r>
      </w:hyperlink>
    </w:p>
    <w:p w14:paraId="34812BE7" w14:textId="6C79EA69" w:rsidR="00E23D03" w:rsidRPr="005063F3" w:rsidRDefault="00EF507C" w:rsidP="005063F3">
      <w:pPr>
        <w:pStyle w:val="a3"/>
        <w:numPr>
          <w:ilvl w:val="0"/>
          <w:numId w:val="2"/>
        </w:numPr>
        <w:jc w:val="center"/>
        <w:rPr>
          <w:rStyle w:val="a4"/>
          <w:b/>
          <w:color w:val="auto"/>
          <w:sz w:val="28"/>
          <w:szCs w:val="28"/>
          <w:highlight w:val="yellow"/>
          <w:u w:val="none"/>
          <w:lang w:val="en-US"/>
        </w:rPr>
      </w:pPr>
      <w:hyperlink w:anchor="htaccess" w:history="1">
        <w:r w:rsidR="005063F3" w:rsidRPr="005063F3">
          <w:rPr>
            <w:rStyle w:val="a4"/>
            <w:b/>
            <w:sz w:val="28"/>
            <w:szCs w:val="28"/>
            <w:highlight w:val="yellow"/>
            <w:lang w:val="en-US"/>
          </w:rPr>
          <w:t>.htaccess</w:t>
        </w:r>
      </w:hyperlink>
    </w:p>
    <w:p w14:paraId="3A6D0F35" w14:textId="77777777" w:rsidR="00CB33C6" w:rsidRPr="004D30D0" w:rsidRDefault="00EF507C" w:rsidP="00A9482B">
      <w:pPr>
        <w:pStyle w:val="a3"/>
        <w:numPr>
          <w:ilvl w:val="1"/>
          <w:numId w:val="2"/>
        </w:numPr>
        <w:rPr>
          <w:b/>
          <w:sz w:val="28"/>
          <w:szCs w:val="28"/>
          <w:lang w:val="en-US"/>
        </w:rPr>
      </w:pPr>
      <w:hyperlink w:anchor="SQL" w:history="1">
        <w:r w:rsidR="00CB33C6" w:rsidRPr="00CB33C6">
          <w:rPr>
            <w:rStyle w:val="a4"/>
            <w:b/>
            <w:sz w:val="28"/>
            <w:szCs w:val="28"/>
            <w:lang w:val="en-US"/>
          </w:rPr>
          <w:t>SQL</w:t>
        </w:r>
      </w:hyperlink>
    </w:p>
    <w:p w14:paraId="04ED38DA" w14:textId="77777777" w:rsidR="00F349D8" w:rsidRPr="00F349D8" w:rsidRDefault="00C637F6" w:rsidP="00F349D8">
      <w:pPr>
        <w:pStyle w:val="a3"/>
        <w:numPr>
          <w:ilvl w:val="1"/>
          <w:numId w:val="2"/>
        </w:numPr>
        <w:rPr>
          <w:b/>
          <w:sz w:val="28"/>
          <w:szCs w:val="28"/>
        </w:rPr>
      </w:pPr>
      <w:r>
        <w:rPr>
          <w:rStyle w:val="a4"/>
          <w:b/>
          <w:sz w:val="28"/>
          <w:szCs w:val="28"/>
          <w:lang w:val="en-US"/>
        </w:rPr>
        <w:fldChar w:fldCharType="begin"/>
      </w:r>
      <w:r w:rsidRPr="00215B34">
        <w:rPr>
          <w:rStyle w:val="a4"/>
          <w:b/>
          <w:sz w:val="28"/>
          <w:rPrChange w:id="0" w:author="Евгений Мироевский" w:date="2020-03-15T19:52:00Z">
            <w:rPr>
              <w:rStyle w:val="a4"/>
              <w:b/>
              <w:sz w:val="28"/>
              <w:szCs w:val="28"/>
              <w:lang w:val="en-US"/>
            </w:rPr>
          </w:rPrChange>
        </w:rPr>
        <w:instrText xml:space="preserve"> </w:instrText>
      </w:r>
      <w:r>
        <w:rPr>
          <w:rStyle w:val="a4"/>
          <w:b/>
          <w:sz w:val="28"/>
          <w:szCs w:val="28"/>
          <w:lang w:val="en-US"/>
        </w:rPr>
        <w:instrText>HYPERLINK</w:instrText>
      </w:r>
      <w:r w:rsidRPr="00215B34">
        <w:rPr>
          <w:rStyle w:val="a4"/>
          <w:b/>
          <w:sz w:val="28"/>
          <w:rPrChange w:id="1" w:author="Евгений Мироевский" w:date="2020-03-15T19:52:00Z">
            <w:rPr>
              <w:rStyle w:val="a4"/>
              <w:b/>
              <w:sz w:val="28"/>
              <w:szCs w:val="28"/>
              <w:lang w:val="en-US"/>
            </w:rPr>
          </w:rPrChange>
        </w:rPr>
        <w:instrText xml:space="preserve"> \</w:instrText>
      </w:r>
      <w:r>
        <w:rPr>
          <w:rStyle w:val="a4"/>
          <w:b/>
          <w:sz w:val="28"/>
          <w:szCs w:val="28"/>
          <w:lang w:val="en-US"/>
        </w:rPr>
        <w:instrText>l</w:instrText>
      </w:r>
      <w:r w:rsidRPr="00215B34">
        <w:rPr>
          <w:rStyle w:val="a4"/>
          <w:b/>
          <w:sz w:val="28"/>
          <w:rPrChange w:id="2" w:author="Евгений Мироевский" w:date="2020-03-15T19:52:00Z">
            <w:rPr>
              <w:rStyle w:val="a4"/>
              <w:b/>
              <w:sz w:val="28"/>
              <w:szCs w:val="28"/>
              <w:lang w:val="en-US"/>
            </w:rPr>
          </w:rPrChange>
        </w:rPr>
        <w:instrText xml:space="preserve"> "</w:instrText>
      </w:r>
      <w:r>
        <w:rPr>
          <w:rStyle w:val="a4"/>
          <w:b/>
          <w:sz w:val="28"/>
          <w:szCs w:val="28"/>
          <w:lang w:val="en-US"/>
        </w:rPr>
        <w:instrText>MySQL</w:instrText>
      </w:r>
      <w:r w:rsidRPr="00215B34">
        <w:rPr>
          <w:rStyle w:val="a4"/>
          <w:b/>
          <w:sz w:val="28"/>
          <w:rPrChange w:id="3" w:author="Евгений Мироевский" w:date="2020-03-15T19:52:00Z">
            <w:rPr>
              <w:rStyle w:val="a4"/>
              <w:b/>
              <w:sz w:val="28"/>
              <w:szCs w:val="28"/>
              <w:lang w:val="en-US"/>
            </w:rPr>
          </w:rPrChange>
        </w:rPr>
        <w:instrText xml:space="preserve">" </w:instrText>
      </w:r>
      <w:r>
        <w:rPr>
          <w:rStyle w:val="a4"/>
          <w:b/>
          <w:sz w:val="28"/>
          <w:szCs w:val="28"/>
          <w:lang w:val="en-US"/>
        </w:rPr>
        <w:fldChar w:fldCharType="separate"/>
      </w:r>
      <w:r w:rsidR="00697BFA" w:rsidRPr="00697BFA">
        <w:rPr>
          <w:rStyle w:val="a4"/>
          <w:b/>
          <w:sz w:val="28"/>
          <w:szCs w:val="28"/>
          <w:lang w:val="en-US"/>
        </w:rPr>
        <w:t>MySQL</w:t>
      </w:r>
      <w:r>
        <w:rPr>
          <w:rStyle w:val="a4"/>
          <w:b/>
          <w:sz w:val="28"/>
          <w:szCs w:val="28"/>
          <w:lang w:val="en-US"/>
        </w:rPr>
        <w:fldChar w:fldCharType="end"/>
      </w:r>
      <w:r w:rsidR="00D003B5">
        <w:rPr>
          <w:rStyle w:val="a4"/>
          <w:b/>
          <w:sz w:val="28"/>
          <w:szCs w:val="28"/>
        </w:rPr>
        <w:t xml:space="preserve"> </w:t>
      </w:r>
      <w:r w:rsidR="003F7045" w:rsidRPr="00082C4F">
        <w:rPr>
          <w:rStyle w:val="a4"/>
          <w:b/>
          <w:sz w:val="20"/>
          <w:szCs w:val="20"/>
        </w:rPr>
        <w:t>(</w:t>
      </w:r>
      <w:r w:rsidR="00D003B5" w:rsidRPr="003F7045">
        <w:rPr>
          <w:rStyle w:val="a4"/>
          <w:b/>
          <w:sz w:val="20"/>
          <w:szCs w:val="20"/>
          <w:lang w:val="en-US"/>
        </w:rPr>
        <w:t>structured</w:t>
      </w:r>
      <w:r w:rsidR="00D003B5" w:rsidRPr="00082C4F">
        <w:rPr>
          <w:rStyle w:val="a4"/>
          <w:b/>
          <w:sz w:val="20"/>
          <w:szCs w:val="20"/>
        </w:rPr>
        <w:t xml:space="preserve"> </w:t>
      </w:r>
      <w:r w:rsidR="00D003B5" w:rsidRPr="003F7045">
        <w:rPr>
          <w:rStyle w:val="a4"/>
          <w:b/>
          <w:sz w:val="20"/>
          <w:szCs w:val="20"/>
          <w:lang w:val="en-US"/>
        </w:rPr>
        <w:t>query</w:t>
      </w:r>
      <w:r w:rsidR="00D003B5" w:rsidRPr="00082C4F">
        <w:rPr>
          <w:rStyle w:val="a4"/>
          <w:b/>
          <w:sz w:val="20"/>
          <w:szCs w:val="20"/>
        </w:rPr>
        <w:t xml:space="preserve"> </w:t>
      </w:r>
      <w:r w:rsidR="00D003B5" w:rsidRPr="003F7045">
        <w:rPr>
          <w:rStyle w:val="a4"/>
          <w:b/>
          <w:sz w:val="20"/>
          <w:szCs w:val="20"/>
          <w:lang w:val="en-US"/>
        </w:rPr>
        <w:t>language</w:t>
      </w:r>
      <w:r w:rsidR="00D003B5" w:rsidRPr="00082C4F">
        <w:rPr>
          <w:rStyle w:val="a4"/>
          <w:b/>
          <w:sz w:val="20"/>
          <w:szCs w:val="20"/>
        </w:rPr>
        <w:t xml:space="preserve"> — «язык структурированных запросов»)</w:t>
      </w:r>
    </w:p>
    <w:p w14:paraId="1BAAB972" w14:textId="77777777" w:rsidR="00F349D8" w:rsidRPr="00F349D8" w:rsidRDefault="00EF507C" w:rsidP="00F349D8">
      <w:pPr>
        <w:pStyle w:val="a3"/>
        <w:numPr>
          <w:ilvl w:val="2"/>
          <w:numId w:val="2"/>
        </w:numPr>
        <w:ind w:left="1985" w:hanging="1265"/>
        <w:rPr>
          <w:rStyle w:val="a4"/>
          <w:b/>
          <w:color w:val="auto"/>
          <w:sz w:val="28"/>
          <w:szCs w:val="28"/>
          <w:u w:val="none"/>
        </w:rPr>
      </w:pPr>
      <w:hyperlink w:anchor="Предикаторы" w:history="1">
        <w:r w:rsidR="00F349D8" w:rsidRPr="00F349D8">
          <w:rPr>
            <w:rStyle w:val="a4"/>
            <w:b/>
            <w:sz w:val="28"/>
            <w:szCs w:val="28"/>
            <w:lang w:val="en-US"/>
          </w:rPr>
          <w:t>Предикаторы</w:t>
        </w:r>
      </w:hyperlink>
    </w:p>
    <w:p w14:paraId="7F99115E" w14:textId="77777777" w:rsidR="00CE1CBD" w:rsidRPr="003F7045" w:rsidRDefault="00EF507C" w:rsidP="00D003B5">
      <w:pPr>
        <w:pStyle w:val="a3"/>
        <w:numPr>
          <w:ilvl w:val="1"/>
          <w:numId w:val="2"/>
        </w:numPr>
        <w:rPr>
          <w:b/>
          <w:sz w:val="24"/>
          <w:szCs w:val="24"/>
          <w:lang w:val="en-US"/>
        </w:rPr>
      </w:pPr>
      <w:hyperlink w:anchor="PHP" w:history="1">
        <w:r w:rsidR="00014911" w:rsidRPr="00910FB5">
          <w:rPr>
            <w:rStyle w:val="a4"/>
            <w:b/>
            <w:sz w:val="28"/>
            <w:szCs w:val="28"/>
            <w:lang w:val="en-US"/>
          </w:rPr>
          <w:t>PHP</w:t>
        </w:r>
        <w:r w:rsidR="002817F3" w:rsidRPr="00910FB5">
          <w:rPr>
            <w:rStyle w:val="a4"/>
            <w:b/>
            <w:sz w:val="28"/>
            <w:szCs w:val="28"/>
            <w:lang w:val="en-US"/>
          </w:rPr>
          <w:t xml:space="preserve"> </w:t>
        </w:r>
        <w:r w:rsidR="003F7045" w:rsidRPr="00910FB5">
          <w:rPr>
            <w:rStyle w:val="a4"/>
            <w:b/>
            <w:sz w:val="20"/>
            <w:szCs w:val="20"/>
            <w:lang w:val="en-US"/>
          </w:rPr>
          <w:t>(H</w:t>
        </w:r>
        <w:r w:rsidR="00D003B5" w:rsidRPr="00910FB5">
          <w:rPr>
            <w:rStyle w:val="a4"/>
            <w:b/>
            <w:sz w:val="20"/>
            <w:szCs w:val="20"/>
            <w:lang w:val="en-US"/>
          </w:rPr>
          <w:t xml:space="preserve">ypertext Preprocessor — «PHP: </w:t>
        </w:r>
        <w:r w:rsidR="00D003B5" w:rsidRPr="00910FB5">
          <w:rPr>
            <w:rStyle w:val="a4"/>
            <w:b/>
            <w:sz w:val="20"/>
            <w:szCs w:val="20"/>
          </w:rPr>
          <w:t>препроцессор</w:t>
        </w:r>
        <w:r w:rsidR="00D003B5" w:rsidRPr="00910FB5">
          <w:rPr>
            <w:rStyle w:val="a4"/>
            <w:b/>
            <w:sz w:val="20"/>
            <w:szCs w:val="20"/>
            <w:lang w:val="en-US"/>
          </w:rPr>
          <w:t xml:space="preserve"> </w:t>
        </w:r>
        <w:r w:rsidR="00D003B5" w:rsidRPr="00910FB5">
          <w:rPr>
            <w:rStyle w:val="a4"/>
            <w:b/>
            <w:sz w:val="20"/>
            <w:szCs w:val="20"/>
          </w:rPr>
          <w:t>гипертекста</w:t>
        </w:r>
      </w:hyperlink>
      <w:r w:rsidR="00D003B5" w:rsidRPr="003F7045">
        <w:rPr>
          <w:rStyle w:val="a4"/>
          <w:b/>
          <w:sz w:val="20"/>
          <w:szCs w:val="20"/>
          <w:lang w:val="en-US"/>
        </w:rPr>
        <w:t>»</w:t>
      </w:r>
      <w:r w:rsidR="003F7045" w:rsidRPr="003F7045">
        <w:rPr>
          <w:rStyle w:val="a4"/>
          <w:b/>
          <w:sz w:val="20"/>
          <w:szCs w:val="20"/>
          <w:lang w:val="en-US"/>
        </w:rPr>
        <w:t>)</w:t>
      </w:r>
    </w:p>
    <w:p w14:paraId="2E3C43E0" w14:textId="77777777" w:rsidR="00CE1CBD" w:rsidRPr="00CE1CBD" w:rsidRDefault="00EF507C" w:rsidP="00910FB5">
      <w:pPr>
        <w:pStyle w:val="a3"/>
        <w:numPr>
          <w:ilvl w:val="2"/>
          <w:numId w:val="2"/>
        </w:numPr>
        <w:ind w:left="1560" w:firstLine="567"/>
        <w:rPr>
          <w:b/>
          <w:sz w:val="28"/>
          <w:szCs w:val="28"/>
        </w:rPr>
      </w:pPr>
      <w:hyperlink w:anchor="Исключение_PHP" w:history="1">
        <w:r w:rsidR="00CE1CBD" w:rsidRPr="00CE1CBD">
          <w:rPr>
            <w:rStyle w:val="a4"/>
            <w:b/>
            <w:sz w:val="28"/>
            <w:szCs w:val="28"/>
          </w:rPr>
          <w:t xml:space="preserve">Исключение — это объект встроенного в </w:t>
        </w:r>
        <w:r w:rsidR="00CE1CBD" w:rsidRPr="00CE1CBD">
          <w:rPr>
            <w:rStyle w:val="a4"/>
            <w:b/>
            <w:sz w:val="28"/>
            <w:szCs w:val="28"/>
            <w:lang w:val="en-US"/>
          </w:rPr>
          <w:t>PHP</w:t>
        </w:r>
        <w:r w:rsidR="00CE1CBD" w:rsidRPr="00CE1CBD">
          <w:rPr>
            <w:rStyle w:val="a4"/>
            <w:b/>
            <w:sz w:val="28"/>
            <w:szCs w:val="28"/>
          </w:rPr>
          <w:t xml:space="preserve"> класса </w:t>
        </w:r>
        <w:r w:rsidR="00CE1CBD" w:rsidRPr="00CE1CBD">
          <w:rPr>
            <w:rStyle w:val="a4"/>
            <w:b/>
            <w:sz w:val="28"/>
            <w:szCs w:val="28"/>
            <w:lang w:val="en-US"/>
          </w:rPr>
          <w:t>Exception</w:t>
        </w:r>
      </w:hyperlink>
    </w:p>
    <w:p w14:paraId="5904C49C" w14:textId="77777777" w:rsidR="00CE1CBD" w:rsidRPr="00CE1CBD" w:rsidRDefault="00EF507C" w:rsidP="00910FB5">
      <w:pPr>
        <w:pStyle w:val="a3"/>
        <w:numPr>
          <w:ilvl w:val="2"/>
          <w:numId w:val="2"/>
        </w:numPr>
        <w:ind w:left="1560" w:firstLine="567"/>
        <w:rPr>
          <w:b/>
          <w:sz w:val="28"/>
          <w:szCs w:val="28"/>
        </w:rPr>
      </w:pPr>
      <w:hyperlink w:anchor="Composer" w:history="1">
        <w:r w:rsidR="005C3088" w:rsidRPr="00910FB5">
          <w:rPr>
            <w:rStyle w:val="a4"/>
            <w:b/>
            <w:sz w:val="28"/>
            <w:szCs w:val="28"/>
          </w:rPr>
          <w:t>Composer</w:t>
        </w:r>
        <w:r w:rsidR="00910FB5" w:rsidRPr="00910FB5">
          <w:rPr>
            <w:rStyle w:val="a4"/>
            <w:b/>
            <w:sz w:val="28"/>
            <w:szCs w:val="28"/>
            <w:lang w:val="en-US"/>
          </w:rPr>
          <w:t>(</w:t>
        </w:r>
        <w:r w:rsidR="00910FB5" w:rsidRPr="00910FB5">
          <w:rPr>
            <w:rStyle w:val="a4"/>
            <w:b/>
            <w:sz w:val="28"/>
            <w:szCs w:val="28"/>
          </w:rPr>
          <w:t>getcomposer.org</w:t>
        </w:r>
      </w:hyperlink>
      <w:r w:rsidR="00910FB5" w:rsidRPr="00910FB5">
        <w:rPr>
          <w:b/>
          <w:sz w:val="28"/>
          <w:szCs w:val="28"/>
        </w:rPr>
        <w:t>)</w:t>
      </w:r>
    </w:p>
    <w:p w14:paraId="26F78584" w14:textId="66036CFC" w:rsidR="00C525B8" w:rsidRDefault="00EF507C" w:rsidP="006A67CE">
      <w:pPr>
        <w:pStyle w:val="a3"/>
        <w:numPr>
          <w:ilvl w:val="1"/>
          <w:numId w:val="2"/>
        </w:numPr>
        <w:rPr>
          <w:b/>
          <w:sz w:val="28"/>
          <w:szCs w:val="28"/>
          <w:lang w:val="en-US"/>
        </w:rPr>
      </w:pPr>
      <w:hyperlink w:anchor="PDO" w:history="1">
        <w:r w:rsidR="00B33CD8" w:rsidRPr="0097352F">
          <w:rPr>
            <w:rStyle w:val="a4"/>
            <w:b/>
            <w:sz w:val="28"/>
            <w:szCs w:val="28"/>
            <w:lang w:val="en-US"/>
          </w:rPr>
          <w:t>PDO PHP</w:t>
        </w:r>
      </w:hyperlink>
      <w:r w:rsidR="006A67CE">
        <w:rPr>
          <w:b/>
          <w:sz w:val="28"/>
          <w:szCs w:val="28"/>
          <w:lang w:val="en-US"/>
        </w:rPr>
        <w:t xml:space="preserve"> </w:t>
      </w:r>
      <w:r w:rsidR="006A67CE" w:rsidRPr="006A67CE">
        <w:rPr>
          <w:b/>
          <w:sz w:val="28"/>
          <w:szCs w:val="28"/>
          <w:lang w:val="en-US"/>
        </w:rPr>
        <w:t>(PHP Data Objects)</w:t>
      </w:r>
    </w:p>
    <w:p w14:paraId="498F61CC" w14:textId="77777777" w:rsidR="00F058C1" w:rsidRPr="00F058C1" w:rsidRDefault="00EF507C" w:rsidP="006A67CE">
      <w:pPr>
        <w:pStyle w:val="a3"/>
        <w:numPr>
          <w:ilvl w:val="1"/>
          <w:numId w:val="2"/>
        </w:numPr>
        <w:rPr>
          <w:rStyle w:val="a4"/>
          <w:b/>
          <w:color w:val="auto"/>
          <w:sz w:val="28"/>
          <w:szCs w:val="28"/>
          <w:u w:val="none"/>
        </w:rPr>
      </w:pPr>
      <w:hyperlink w:anchor="Git" w:history="1">
        <w:r w:rsidR="00A56747" w:rsidRPr="008E5EE8">
          <w:rPr>
            <w:rStyle w:val="a4"/>
            <w:b/>
            <w:sz w:val="28"/>
            <w:szCs w:val="28"/>
            <w:lang w:val="en-US"/>
          </w:rPr>
          <w:t>Git</w:t>
        </w:r>
        <w:r w:rsidR="00A56747" w:rsidRPr="00F058C1">
          <w:rPr>
            <w:rStyle w:val="a4"/>
            <w:b/>
            <w:sz w:val="28"/>
            <w:szCs w:val="28"/>
          </w:rPr>
          <w:t xml:space="preserve"> </w:t>
        </w:r>
        <w:r w:rsidR="00A56747" w:rsidRPr="008E5EE8">
          <w:rPr>
            <w:rStyle w:val="a4"/>
            <w:b/>
            <w:sz w:val="28"/>
            <w:szCs w:val="28"/>
          </w:rPr>
          <w:t>система контроля версий</w:t>
        </w:r>
      </w:hyperlink>
      <w:r w:rsidR="00F058C1" w:rsidRPr="00F058C1">
        <w:rPr>
          <w:rStyle w:val="a4"/>
          <w:b/>
          <w:sz w:val="28"/>
          <w:szCs w:val="28"/>
        </w:rPr>
        <w:t xml:space="preserve"> </w:t>
      </w:r>
    </w:p>
    <w:p w14:paraId="2C78FF4D" w14:textId="4DFEF87B" w:rsidR="00A56747" w:rsidRPr="00F058C1" w:rsidRDefault="00F058C1" w:rsidP="00F058C1">
      <w:pPr>
        <w:pStyle w:val="a3"/>
        <w:numPr>
          <w:ilvl w:val="2"/>
          <w:numId w:val="2"/>
        </w:numPr>
        <w:rPr>
          <w:rStyle w:val="a4"/>
          <w:b/>
          <w:color w:val="auto"/>
          <w:sz w:val="28"/>
          <w:szCs w:val="28"/>
          <w:u w:val="none"/>
        </w:rPr>
      </w:pPr>
      <w:r w:rsidRPr="00F058C1">
        <w:rPr>
          <w:rStyle w:val="a4"/>
          <w:b/>
          <w:sz w:val="28"/>
          <w:szCs w:val="28"/>
          <w:lang w:val="en-US"/>
        </w:rPr>
        <w:t>https</w:t>
      </w:r>
      <w:r w:rsidRPr="00F058C1">
        <w:rPr>
          <w:rStyle w:val="a4"/>
          <w:b/>
          <w:sz w:val="28"/>
          <w:szCs w:val="28"/>
        </w:rPr>
        <w:t>://</w:t>
      </w:r>
      <w:r w:rsidRPr="00F058C1">
        <w:rPr>
          <w:rStyle w:val="a4"/>
          <w:b/>
          <w:sz w:val="28"/>
          <w:szCs w:val="28"/>
          <w:lang w:val="en-US"/>
        </w:rPr>
        <w:t>git</w:t>
      </w:r>
      <w:r w:rsidRPr="00F058C1">
        <w:rPr>
          <w:rStyle w:val="a4"/>
          <w:b/>
          <w:sz w:val="28"/>
          <w:szCs w:val="28"/>
        </w:rPr>
        <w:t>-</w:t>
      </w:r>
      <w:r w:rsidRPr="00F058C1">
        <w:rPr>
          <w:rStyle w:val="a4"/>
          <w:b/>
          <w:sz w:val="28"/>
          <w:szCs w:val="28"/>
          <w:lang w:val="en-US"/>
        </w:rPr>
        <w:t>scm</w:t>
      </w:r>
      <w:r w:rsidRPr="00F058C1">
        <w:rPr>
          <w:rStyle w:val="a4"/>
          <w:b/>
          <w:sz w:val="28"/>
          <w:szCs w:val="28"/>
        </w:rPr>
        <w:t>.</w:t>
      </w:r>
      <w:r w:rsidRPr="00F058C1">
        <w:rPr>
          <w:rStyle w:val="a4"/>
          <w:b/>
          <w:sz w:val="28"/>
          <w:szCs w:val="28"/>
          <w:lang w:val="en-US"/>
        </w:rPr>
        <w:t>com</w:t>
      </w:r>
      <w:r w:rsidRPr="00F058C1">
        <w:rPr>
          <w:rStyle w:val="a4"/>
          <w:b/>
          <w:sz w:val="28"/>
          <w:szCs w:val="28"/>
        </w:rPr>
        <w:t>/</w:t>
      </w:r>
      <w:r w:rsidRPr="00F058C1">
        <w:rPr>
          <w:rStyle w:val="a4"/>
          <w:b/>
          <w:sz w:val="28"/>
          <w:szCs w:val="28"/>
          <w:lang w:val="en-US"/>
        </w:rPr>
        <w:t>download</w:t>
      </w:r>
      <w:r w:rsidRPr="00F058C1">
        <w:rPr>
          <w:rStyle w:val="a4"/>
          <w:b/>
          <w:sz w:val="28"/>
          <w:szCs w:val="28"/>
        </w:rPr>
        <w:t>/</w:t>
      </w:r>
      <w:r w:rsidRPr="00F058C1">
        <w:rPr>
          <w:rStyle w:val="a4"/>
          <w:b/>
          <w:sz w:val="28"/>
          <w:szCs w:val="28"/>
          <w:lang w:val="en-US"/>
        </w:rPr>
        <w:t>gui</w:t>
      </w:r>
      <w:r w:rsidRPr="00F058C1">
        <w:rPr>
          <w:rStyle w:val="a4"/>
          <w:b/>
          <w:sz w:val="28"/>
          <w:szCs w:val="28"/>
        </w:rPr>
        <w:t>/</w:t>
      </w:r>
      <w:r w:rsidRPr="00F058C1">
        <w:rPr>
          <w:rStyle w:val="a4"/>
          <w:b/>
          <w:sz w:val="28"/>
          <w:szCs w:val="28"/>
          <w:lang w:val="en-US"/>
        </w:rPr>
        <w:t>windows</w:t>
      </w:r>
    </w:p>
    <w:p w14:paraId="3BFBDF71" w14:textId="15BFA8AB" w:rsidR="00BD7CFE" w:rsidRDefault="00EF507C" w:rsidP="00BD7CFE">
      <w:pPr>
        <w:pStyle w:val="a3"/>
        <w:numPr>
          <w:ilvl w:val="2"/>
          <w:numId w:val="2"/>
        </w:numPr>
        <w:rPr>
          <w:b/>
          <w:sz w:val="28"/>
          <w:szCs w:val="28"/>
          <w:lang w:val="en-US"/>
        </w:rPr>
      </w:pPr>
      <w:hyperlink w:anchor="Vi_Unix_редактор" w:history="1">
        <w:r w:rsidR="00BD7CFE" w:rsidRPr="00BD7CFE">
          <w:rPr>
            <w:rStyle w:val="a4"/>
            <w:b/>
            <w:sz w:val="28"/>
            <w:szCs w:val="28"/>
            <w:lang w:val="en-US"/>
          </w:rPr>
          <w:t xml:space="preserve">Vi или Vim </w:t>
        </w:r>
        <w:r w:rsidR="00BD7CFE" w:rsidRPr="00BD7CFE">
          <w:rPr>
            <w:rStyle w:val="a4"/>
            <w:b/>
            <w:sz w:val="28"/>
            <w:szCs w:val="28"/>
          </w:rPr>
          <w:t>редактор</w:t>
        </w:r>
      </w:hyperlink>
    </w:p>
    <w:p w14:paraId="00C9E190" w14:textId="640641EA" w:rsidR="00910FB5" w:rsidRPr="00A531D8" w:rsidRDefault="00C637F6" w:rsidP="006A67CE">
      <w:pPr>
        <w:pStyle w:val="a3"/>
        <w:numPr>
          <w:ilvl w:val="1"/>
          <w:numId w:val="2"/>
        </w:numPr>
        <w:rPr>
          <w:rStyle w:val="a4"/>
          <w:b/>
          <w:color w:val="auto"/>
          <w:sz w:val="28"/>
          <w:szCs w:val="28"/>
          <w:u w:val="none"/>
        </w:rPr>
      </w:pPr>
      <w:r>
        <w:rPr>
          <w:rStyle w:val="a4"/>
          <w:b/>
          <w:sz w:val="28"/>
          <w:szCs w:val="28"/>
          <w:lang w:val="en-US"/>
        </w:rPr>
        <w:fldChar w:fldCharType="begin"/>
      </w:r>
      <w:r w:rsidRPr="00215B34">
        <w:rPr>
          <w:rStyle w:val="a4"/>
          <w:b/>
          <w:sz w:val="28"/>
          <w:rPrChange w:id="4" w:author="Евгений Мироевский" w:date="2020-03-15T19:52:00Z">
            <w:rPr>
              <w:rStyle w:val="a4"/>
              <w:b/>
              <w:sz w:val="28"/>
              <w:szCs w:val="28"/>
              <w:lang w:val="en-US"/>
            </w:rPr>
          </w:rPrChange>
        </w:rPr>
        <w:instrText xml:space="preserve"> </w:instrText>
      </w:r>
      <w:r>
        <w:rPr>
          <w:rStyle w:val="a4"/>
          <w:b/>
          <w:sz w:val="28"/>
          <w:szCs w:val="28"/>
          <w:lang w:val="en-US"/>
        </w:rPr>
        <w:instrText>HYPERLINK</w:instrText>
      </w:r>
      <w:r w:rsidRPr="00215B34">
        <w:rPr>
          <w:rStyle w:val="a4"/>
          <w:b/>
          <w:sz w:val="28"/>
          <w:rPrChange w:id="5" w:author="Евгений Мироевский" w:date="2020-03-15T19:52:00Z">
            <w:rPr>
              <w:rStyle w:val="a4"/>
              <w:b/>
              <w:sz w:val="28"/>
              <w:szCs w:val="28"/>
              <w:lang w:val="en-US"/>
            </w:rPr>
          </w:rPrChange>
        </w:rPr>
        <w:instrText xml:space="preserve"> \</w:instrText>
      </w:r>
      <w:r>
        <w:rPr>
          <w:rStyle w:val="a4"/>
          <w:b/>
          <w:sz w:val="28"/>
          <w:szCs w:val="28"/>
          <w:lang w:val="en-US"/>
        </w:rPr>
        <w:instrText>l</w:instrText>
      </w:r>
      <w:r w:rsidRPr="00215B34">
        <w:rPr>
          <w:rStyle w:val="a4"/>
          <w:b/>
          <w:sz w:val="28"/>
          <w:rPrChange w:id="6" w:author="Евгений Мироевский" w:date="2020-03-15T19:52:00Z">
            <w:rPr>
              <w:rStyle w:val="a4"/>
              <w:b/>
              <w:sz w:val="28"/>
              <w:szCs w:val="28"/>
              <w:lang w:val="en-US"/>
            </w:rPr>
          </w:rPrChange>
        </w:rPr>
        <w:instrText xml:space="preserve"> "</w:instrText>
      </w:r>
      <w:r>
        <w:rPr>
          <w:rStyle w:val="a4"/>
          <w:b/>
          <w:sz w:val="28"/>
          <w:szCs w:val="28"/>
          <w:lang w:val="en-US"/>
        </w:rPr>
        <w:instrText>GitHub</w:instrText>
      </w:r>
      <w:r w:rsidRPr="00215B34">
        <w:rPr>
          <w:rStyle w:val="a4"/>
          <w:b/>
          <w:sz w:val="28"/>
          <w:rPrChange w:id="7" w:author="Евгений Мироевский" w:date="2020-03-15T19:52:00Z">
            <w:rPr>
              <w:rStyle w:val="a4"/>
              <w:b/>
              <w:sz w:val="28"/>
              <w:szCs w:val="28"/>
              <w:lang w:val="en-US"/>
            </w:rPr>
          </w:rPrChange>
        </w:rPr>
        <w:instrText xml:space="preserve">" </w:instrText>
      </w:r>
      <w:r>
        <w:rPr>
          <w:rStyle w:val="a4"/>
          <w:b/>
          <w:sz w:val="28"/>
          <w:szCs w:val="28"/>
          <w:lang w:val="en-US"/>
        </w:rPr>
        <w:fldChar w:fldCharType="separate"/>
      </w:r>
      <w:r w:rsidR="00910FB5" w:rsidRPr="00910FB5">
        <w:rPr>
          <w:rStyle w:val="a4"/>
          <w:b/>
          <w:sz w:val="28"/>
          <w:szCs w:val="28"/>
          <w:lang w:val="en-US"/>
        </w:rPr>
        <w:t>GitHub</w:t>
      </w:r>
      <w:r>
        <w:rPr>
          <w:rStyle w:val="a4"/>
          <w:b/>
          <w:sz w:val="28"/>
          <w:szCs w:val="28"/>
          <w:lang w:val="en-US"/>
        </w:rPr>
        <w:fldChar w:fldCharType="end"/>
      </w:r>
      <w:r w:rsidR="00A56747">
        <w:rPr>
          <w:rStyle w:val="a4"/>
          <w:b/>
          <w:sz w:val="28"/>
          <w:szCs w:val="28"/>
        </w:rPr>
        <w:t xml:space="preserve"> хранение внешних репозиториев</w:t>
      </w:r>
      <w:r w:rsidR="00A531D8" w:rsidRPr="00A531D8">
        <w:rPr>
          <w:rStyle w:val="a4"/>
          <w:b/>
          <w:sz w:val="28"/>
          <w:szCs w:val="28"/>
        </w:rPr>
        <w:t xml:space="preserve"> </w:t>
      </w:r>
      <w:r w:rsidR="00A531D8" w:rsidRPr="00A531D8">
        <w:rPr>
          <w:rStyle w:val="a4"/>
          <w:b/>
          <w:sz w:val="28"/>
          <w:szCs w:val="28"/>
          <w:lang w:val="en-US"/>
        </w:rPr>
        <w:t>https</w:t>
      </w:r>
      <w:r w:rsidR="00A531D8" w:rsidRPr="00A531D8">
        <w:rPr>
          <w:rStyle w:val="a4"/>
          <w:b/>
          <w:sz w:val="28"/>
          <w:szCs w:val="28"/>
        </w:rPr>
        <w:t>://</w:t>
      </w:r>
      <w:r w:rsidR="00A531D8" w:rsidRPr="00A531D8">
        <w:rPr>
          <w:rStyle w:val="a4"/>
          <w:b/>
          <w:sz w:val="28"/>
          <w:szCs w:val="28"/>
          <w:lang w:val="en-US"/>
        </w:rPr>
        <w:t>desktop</w:t>
      </w:r>
      <w:r w:rsidR="00A531D8" w:rsidRPr="00A531D8">
        <w:rPr>
          <w:rStyle w:val="a4"/>
          <w:b/>
          <w:sz w:val="28"/>
          <w:szCs w:val="28"/>
        </w:rPr>
        <w:t>.</w:t>
      </w:r>
      <w:r w:rsidR="00A531D8" w:rsidRPr="00A531D8">
        <w:rPr>
          <w:rStyle w:val="a4"/>
          <w:b/>
          <w:sz w:val="28"/>
          <w:szCs w:val="28"/>
          <w:lang w:val="en-US"/>
        </w:rPr>
        <w:t>github</w:t>
      </w:r>
      <w:r w:rsidR="00A531D8" w:rsidRPr="00A531D8">
        <w:rPr>
          <w:rStyle w:val="a4"/>
          <w:b/>
          <w:sz w:val="28"/>
          <w:szCs w:val="28"/>
        </w:rPr>
        <w:t>.</w:t>
      </w:r>
      <w:r w:rsidR="00A531D8" w:rsidRPr="00A531D8">
        <w:rPr>
          <w:rStyle w:val="a4"/>
          <w:b/>
          <w:sz w:val="28"/>
          <w:szCs w:val="28"/>
          <w:lang w:val="en-US"/>
        </w:rPr>
        <w:t>com</w:t>
      </w:r>
    </w:p>
    <w:p w14:paraId="5BDF0529" w14:textId="77777777" w:rsidR="00CF3AC1" w:rsidRDefault="00CF3AC1" w:rsidP="00CF3AC1">
      <w:pPr>
        <w:pStyle w:val="a3"/>
        <w:numPr>
          <w:ilvl w:val="2"/>
          <w:numId w:val="2"/>
        </w:numPr>
        <w:rPr>
          <w:b/>
          <w:sz w:val="28"/>
          <w:szCs w:val="28"/>
          <w:lang w:val="en-US"/>
        </w:rPr>
      </w:pPr>
      <w:r w:rsidRPr="00CF3AC1">
        <w:rPr>
          <w:b/>
          <w:sz w:val="28"/>
          <w:szCs w:val="28"/>
          <w:lang w:val="en-US"/>
        </w:rPr>
        <w:t>Aton – Редактор GitHub</w:t>
      </w:r>
    </w:p>
    <w:p w14:paraId="15D5EA69" w14:textId="77777777" w:rsidR="00CF3AC1" w:rsidRDefault="00CF3AC1" w:rsidP="00CF3AC1">
      <w:pPr>
        <w:pStyle w:val="a3"/>
        <w:numPr>
          <w:ilvl w:val="2"/>
          <w:numId w:val="2"/>
        </w:numPr>
        <w:rPr>
          <w:b/>
          <w:sz w:val="28"/>
          <w:szCs w:val="28"/>
          <w:lang w:val="en-US"/>
        </w:rPr>
      </w:pPr>
    </w:p>
    <w:p w14:paraId="4A8E8E64" w14:textId="77777777" w:rsidR="00F320E4" w:rsidRPr="006B5778" w:rsidRDefault="00EF507C" w:rsidP="00F320E4">
      <w:pPr>
        <w:pStyle w:val="a3"/>
        <w:numPr>
          <w:ilvl w:val="1"/>
          <w:numId w:val="2"/>
        </w:numPr>
        <w:rPr>
          <w:rStyle w:val="a4"/>
          <w:b/>
          <w:color w:val="auto"/>
          <w:sz w:val="28"/>
          <w:szCs w:val="28"/>
          <w:u w:val="none"/>
          <w:lang w:val="en-US"/>
        </w:rPr>
      </w:pPr>
      <w:hyperlink w:anchor="ООП" w:history="1">
        <w:r w:rsidR="00F320E4" w:rsidRPr="00F320E4">
          <w:rPr>
            <w:rStyle w:val="a4"/>
            <w:b/>
            <w:sz w:val="28"/>
            <w:szCs w:val="28"/>
          </w:rPr>
          <w:t>ООП</w:t>
        </w:r>
      </w:hyperlink>
    </w:p>
    <w:p w14:paraId="59F980C5" w14:textId="77777777" w:rsidR="006B5778" w:rsidRPr="006B5778" w:rsidRDefault="00EF507C" w:rsidP="006B5778">
      <w:pPr>
        <w:pStyle w:val="a3"/>
        <w:numPr>
          <w:ilvl w:val="2"/>
          <w:numId w:val="2"/>
        </w:numPr>
        <w:rPr>
          <w:rStyle w:val="a4"/>
          <w:b/>
          <w:color w:val="auto"/>
          <w:sz w:val="28"/>
          <w:szCs w:val="28"/>
          <w:u w:val="none"/>
          <w:lang w:val="en-US"/>
        </w:rPr>
      </w:pPr>
      <w:hyperlink w:anchor="Паттерны" w:history="1">
        <w:r w:rsidR="006B5778" w:rsidRPr="006B5778">
          <w:rPr>
            <w:rStyle w:val="a4"/>
            <w:b/>
            <w:sz w:val="28"/>
            <w:szCs w:val="28"/>
          </w:rPr>
          <w:t>Паттерны</w:t>
        </w:r>
      </w:hyperlink>
    </w:p>
    <w:p w14:paraId="53CDFBBA" w14:textId="77777777" w:rsidR="006B5778" w:rsidRPr="0084741A" w:rsidRDefault="00EF507C" w:rsidP="006B5778">
      <w:pPr>
        <w:pStyle w:val="a3"/>
        <w:numPr>
          <w:ilvl w:val="2"/>
          <w:numId w:val="2"/>
        </w:numPr>
        <w:rPr>
          <w:rStyle w:val="a4"/>
          <w:b/>
          <w:color w:val="auto"/>
          <w:sz w:val="28"/>
          <w:szCs w:val="28"/>
          <w:u w:val="none"/>
          <w:lang w:val="en-US"/>
        </w:rPr>
      </w:pPr>
      <w:hyperlink w:anchor="Фреймворк" w:history="1">
        <w:r w:rsidR="006B5778" w:rsidRPr="006B5778">
          <w:rPr>
            <w:rStyle w:val="a4"/>
            <w:b/>
            <w:sz w:val="28"/>
            <w:szCs w:val="28"/>
          </w:rPr>
          <w:t>Фреймворк</w:t>
        </w:r>
      </w:hyperlink>
    </w:p>
    <w:p w14:paraId="203EF992" w14:textId="77777777" w:rsidR="0084741A" w:rsidRPr="00DA3F6E" w:rsidRDefault="00EF507C" w:rsidP="00685CD4">
      <w:pPr>
        <w:pStyle w:val="a3"/>
        <w:numPr>
          <w:ilvl w:val="3"/>
          <w:numId w:val="2"/>
        </w:numPr>
        <w:ind w:left="2552" w:hanging="567"/>
        <w:rPr>
          <w:rStyle w:val="a4"/>
          <w:b/>
          <w:color w:val="auto"/>
          <w:sz w:val="28"/>
          <w:szCs w:val="28"/>
          <w:u w:val="none"/>
          <w:lang w:val="en-US"/>
        </w:rPr>
      </w:pPr>
      <w:hyperlink w:anchor="Bootstrap" w:history="1">
        <w:proofErr w:type="gramStart"/>
        <w:r w:rsidR="0084741A" w:rsidRPr="00EC3A61">
          <w:rPr>
            <w:rStyle w:val="a4"/>
            <w:b/>
            <w:sz w:val="28"/>
            <w:szCs w:val="28"/>
            <w:lang w:val="en-US"/>
          </w:rPr>
          <w:t>фрэймворк  Bootstrap</w:t>
        </w:r>
        <w:proofErr w:type="gramEnd"/>
      </w:hyperlink>
    </w:p>
    <w:p w14:paraId="2AF91834" w14:textId="77777777" w:rsidR="0084741A" w:rsidRPr="0079092E" w:rsidRDefault="0084741A" w:rsidP="0084741A">
      <w:pPr>
        <w:pStyle w:val="a3"/>
        <w:numPr>
          <w:ilvl w:val="2"/>
          <w:numId w:val="2"/>
        </w:numPr>
        <w:rPr>
          <w:rStyle w:val="a4"/>
          <w:b/>
          <w:color w:val="auto"/>
          <w:sz w:val="28"/>
          <w:szCs w:val="28"/>
          <w:u w:val="none"/>
          <w:lang w:val="en-US"/>
        </w:rPr>
      </w:pPr>
      <w:r w:rsidRPr="0084741A">
        <w:rPr>
          <w:rStyle w:val="a4"/>
          <w:b/>
          <w:color w:val="auto"/>
          <w:sz w:val="28"/>
          <w:szCs w:val="28"/>
          <w:u w:val="none"/>
          <w:lang w:val="en-US"/>
        </w:rPr>
        <w:t>Наследование</w:t>
      </w:r>
    </w:p>
    <w:p w14:paraId="31224547" w14:textId="77777777" w:rsidR="0084741A" w:rsidRPr="0084741A" w:rsidRDefault="00EF507C" w:rsidP="0084741A">
      <w:pPr>
        <w:pStyle w:val="a3"/>
        <w:numPr>
          <w:ilvl w:val="2"/>
          <w:numId w:val="2"/>
        </w:numPr>
        <w:rPr>
          <w:rStyle w:val="a4"/>
          <w:b/>
          <w:color w:val="auto"/>
          <w:sz w:val="28"/>
          <w:szCs w:val="28"/>
          <w:u w:val="none"/>
          <w:lang w:val="en-US"/>
        </w:rPr>
      </w:pPr>
      <w:hyperlink w:anchor="Сущность" w:history="1">
        <w:r w:rsidR="0079092E" w:rsidRPr="00557129">
          <w:rPr>
            <w:rStyle w:val="a4"/>
            <w:b/>
            <w:sz w:val="28"/>
            <w:szCs w:val="28"/>
          </w:rPr>
          <w:t>Сущность</w:t>
        </w:r>
      </w:hyperlink>
    </w:p>
    <w:p w14:paraId="0AC88C17" w14:textId="77777777" w:rsidR="0084741A" w:rsidRPr="0084741A" w:rsidRDefault="00EF507C" w:rsidP="0084741A">
      <w:pPr>
        <w:pStyle w:val="a3"/>
        <w:numPr>
          <w:ilvl w:val="2"/>
          <w:numId w:val="2"/>
        </w:numPr>
        <w:rPr>
          <w:b/>
          <w:sz w:val="28"/>
          <w:szCs w:val="28"/>
          <w:lang w:val="en-US"/>
        </w:rPr>
      </w:pPr>
      <w:hyperlink w:anchor="Полиморфизм" w:history="1">
        <w:r w:rsidR="0084741A" w:rsidRPr="0084741A">
          <w:rPr>
            <w:rStyle w:val="a4"/>
            <w:b/>
            <w:sz w:val="28"/>
            <w:szCs w:val="28"/>
          </w:rPr>
          <w:t>Полиморфизм</w:t>
        </w:r>
      </w:hyperlink>
    </w:p>
    <w:p w14:paraId="4AB2F2EC" w14:textId="77777777" w:rsidR="0084741A" w:rsidRPr="0084741A" w:rsidRDefault="00EF507C" w:rsidP="0084741A">
      <w:pPr>
        <w:pStyle w:val="a3"/>
        <w:numPr>
          <w:ilvl w:val="2"/>
          <w:numId w:val="2"/>
        </w:numPr>
        <w:rPr>
          <w:b/>
          <w:sz w:val="28"/>
          <w:szCs w:val="28"/>
          <w:lang w:val="en-US"/>
        </w:rPr>
      </w:pPr>
      <w:hyperlink w:anchor="Инкапсуляция" w:history="1">
        <w:r w:rsidR="0084741A" w:rsidRPr="0084741A">
          <w:rPr>
            <w:rStyle w:val="a4"/>
            <w:b/>
            <w:sz w:val="28"/>
            <w:szCs w:val="28"/>
          </w:rPr>
          <w:t>Инкапсуляция</w:t>
        </w:r>
      </w:hyperlink>
    </w:p>
    <w:p w14:paraId="4E1E13C9" w14:textId="77777777" w:rsidR="0084741A" w:rsidRPr="00055CFD" w:rsidRDefault="00EF507C" w:rsidP="000A2941">
      <w:pPr>
        <w:pStyle w:val="a3"/>
        <w:numPr>
          <w:ilvl w:val="2"/>
          <w:numId w:val="2"/>
        </w:numPr>
        <w:rPr>
          <w:rStyle w:val="a4"/>
          <w:b/>
          <w:color w:val="auto"/>
          <w:sz w:val="28"/>
          <w:szCs w:val="28"/>
          <w:u w:val="none"/>
          <w:lang w:val="en-US"/>
        </w:rPr>
      </w:pPr>
      <w:hyperlink w:anchor="Наследование" w:history="1">
        <w:r w:rsidR="000A2941" w:rsidRPr="000A2941">
          <w:rPr>
            <w:rStyle w:val="a4"/>
            <w:b/>
            <w:sz w:val="28"/>
            <w:szCs w:val="28"/>
            <w:lang w:val="en-US"/>
          </w:rPr>
          <w:t>Наследование</w:t>
        </w:r>
      </w:hyperlink>
    </w:p>
    <w:p w14:paraId="5738F9AA" w14:textId="77777777" w:rsidR="00F32AB1" w:rsidRDefault="00EF507C" w:rsidP="00F32AB1">
      <w:pPr>
        <w:pStyle w:val="a3"/>
        <w:numPr>
          <w:ilvl w:val="0"/>
          <w:numId w:val="2"/>
        </w:numPr>
        <w:rPr>
          <w:rStyle w:val="a4"/>
          <w:b/>
          <w:sz w:val="28"/>
          <w:szCs w:val="28"/>
          <w:lang w:val="en-US"/>
        </w:rPr>
      </w:pPr>
      <w:hyperlink w:anchor="PSR" w:history="1">
        <w:r w:rsidR="00DA3F6E" w:rsidRPr="00571AE0">
          <w:rPr>
            <w:rStyle w:val="a4"/>
            <w:b/>
            <w:sz w:val="28"/>
            <w:szCs w:val="28"/>
            <w:lang w:val="en-US"/>
          </w:rPr>
          <w:t>PSR (PHP standart recommendation) стандартов</w:t>
        </w:r>
      </w:hyperlink>
    </w:p>
    <w:p w14:paraId="35B70530" w14:textId="553DA646" w:rsidR="00F32AB1" w:rsidRPr="00F32AB1" w:rsidRDefault="00EF507C" w:rsidP="00F32AB1">
      <w:pPr>
        <w:pStyle w:val="a3"/>
        <w:numPr>
          <w:ilvl w:val="0"/>
          <w:numId w:val="2"/>
        </w:numPr>
        <w:jc w:val="center"/>
        <w:rPr>
          <w:rStyle w:val="a4"/>
          <w:b/>
          <w:color w:val="auto"/>
          <w:sz w:val="28"/>
          <w:szCs w:val="28"/>
          <w:highlight w:val="yellow"/>
          <w:u w:val="none"/>
          <w:lang w:val="en-US"/>
        </w:rPr>
      </w:pPr>
      <w:hyperlink w:anchor="NOTEPADplusplus" w:history="1">
        <w:r w:rsidR="00994733" w:rsidRPr="00994733">
          <w:rPr>
            <w:rStyle w:val="a4"/>
            <w:b/>
            <w:sz w:val="28"/>
            <w:szCs w:val="28"/>
            <w:highlight w:val="yellow"/>
            <w:lang w:val="en-US"/>
          </w:rPr>
          <w:t xml:space="preserve">NOTEPAD++ </w:t>
        </w:r>
        <w:r w:rsidR="00F32AB1" w:rsidRPr="00994733">
          <w:rPr>
            <w:rStyle w:val="a4"/>
            <w:b/>
            <w:sz w:val="28"/>
            <w:szCs w:val="28"/>
            <w:highlight w:val="yellow"/>
          </w:rPr>
          <w:t>Особенности настройки</w:t>
        </w:r>
      </w:hyperlink>
      <w:r w:rsidR="00F32AB1">
        <w:rPr>
          <w:rStyle w:val="a4"/>
          <w:b/>
          <w:color w:val="auto"/>
          <w:sz w:val="28"/>
          <w:szCs w:val="28"/>
          <w:highlight w:val="yellow"/>
          <w:u w:val="none"/>
        </w:rPr>
        <w:t xml:space="preserve"> </w:t>
      </w:r>
    </w:p>
    <w:p w14:paraId="2168349C" w14:textId="77777777" w:rsidR="00F32AB1" w:rsidRPr="00F32AB1" w:rsidRDefault="00F32AB1" w:rsidP="00F32AB1">
      <w:pPr>
        <w:pStyle w:val="a3"/>
        <w:ind w:left="360"/>
        <w:rPr>
          <w:rStyle w:val="a4"/>
          <w:b/>
          <w:color w:val="000000" w:themeColor="text1"/>
          <w:sz w:val="28"/>
          <w:szCs w:val="28"/>
          <w:lang w:val="en-US"/>
        </w:rPr>
      </w:pPr>
    </w:p>
    <w:p w14:paraId="0721A0E9" w14:textId="1975E5FF" w:rsidR="003B7D64" w:rsidRDefault="00EF507C" w:rsidP="003B7D64">
      <w:pPr>
        <w:pStyle w:val="a3"/>
        <w:numPr>
          <w:ilvl w:val="0"/>
          <w:numId w:val="2"/>
        </w:numPr>
        <w:jc w:val="center"/>
        <w:rPr>
          <w:rStyle w:val="a4"/>
          <w:b/>
          <w:sz w:val="28"/>
          <w:szCs w:val="28"/>
          <w:highlight w:val="yellow"/>
          <w:lang w:val="en-US"/>
        </w:rPr>
      </w:pPr>
      <w:hyperlink w:anchor="Консоли_Windows" w:history="1">
        <w:r w:rsidR="003B7D64" w:rsidRPr="00CF06E3">
          <w:rPr>
            <w:rStyle w:val="a4"/>
            <w:b/>
            <w:sz w:val="28"/>
            <w:szCs w:val="28"/>
            <w:highlight w:val="yellow"/>
          </w:rPr>
          <w:t xml:space="preserve">КОНСОЛИ </w:t>
        </w:r>
        <w:r w:rsidR="003B7D64" w:rsidRPr="00CF06E3">
          <w:rPr>
            <w:rStyle w:val="a4"/>
            <w:b/>
            <w:sz w:val="28"/>
            <w:szCs w:val="28"/>
            <w:highlight w:val="yellow"/>
            <w:lang w:val="en-US"/>
          </w:rPr>
          <w:t>Windows</w:t>
        </w:r>
      </w:hyperlink>
    </w:p>
    <w:p w14:paraId="1CFFF9DA" w14:textId="0F8332D4" w:rsidR="007109D7" w:rsidRPr="008936C2" w:rsidRDefault="00EF507C" w:rsidP="00FE7E8F">
      <w:pPr>
        <w:pStyle w:val="a3"/>
        <w:numPr>
          <w:ilvl w:val="1"/>
          <w:numId w:val="2"/>
        </w:numPr>
        <w:ind w:left="360"/>
        <w:rPr>
          <w:b/>
          <w:color w:val="0563C1" w:themeColor="hyperlink"/>
          <w:sz w:val="28"/>
          <w:szCs w:val="28"/>
          <w:u w:val="single"/>
          <w:lang w:val="en-US"/>
        </w:rPr>
      </w:pPr>
      <w:hyperlink w:anchor="CMDer" w:history="1">
        <w:r w:rsidR="007109D7" w:rsidRPr="008936C2">
          <w:rPr>
            <w:rStyle w:val="a4"/>
            <w:b/>
            <w:sz w:val="28"/>
            <w:szCs w:val="28"/>
            <w:highlight w:val="yellow"/>
            <w:lang w:val="en-US"/>
          </w:rPr>
          <w:t>CMD</w:t>
        </w:r>
      </w:hyperlink>
      <w:r w:rsidR="00DC16E1">
        <w:rPr>
          <w:rStyle w:val="a4"/>
          <w:b/>
          <w:sz w:val="28"/>
          <w:szCs w:val="28"/>
          <w:lang w:val="en-US"/>
        </w:rPr>
        <w:t>er</w:t>
      </w:r>
    </w:p>
    <w:p w14:paraId="3E194BBF" w14:textId="4440060F" w:rsidR="008936C2" w:rsidRDefault="008936C2" w:rsidP="00FE7E8F">
      <w:pPr>
        <w:pStyle w:val="a3"/>
        <w:numPr>
          <w:ilvl w:val="1"/>
          <w:numId w:val="2"/>
        </w:numPr>
        <w:ind w:left="360"/>
        <w:rPr>
          <w:rStyle w:val="a4"/>
          <w:b/>
          <w:sz w:val="28"/>
          <w:szCs w:val="28"/>
          <w:lang w:val="en-US"/>
        </w:rPr>
      </w:pPr>
      <w:r>
        <w:rPr>
          <w:b/>
          <w:sz w:val="28"/>
          <w:szCs w:val="28"/>
          <w:lang w:val="en-US"/>
        </w:rPr>
        <w:t>CMD_Windows</w:t>
      </w:r>
    </w:p>
    <w:p w14:paraId="2CA63173" w14:textId="47AD3E0B" w:rsidR="00287FDA" w:rsidRDefault="00EF507C" w:rsidP="00FE7E8F">
      <w:pPr>
        <w:pStyle w:val="a3"/>
        <w:numPr>
          <w:ilvl w:val="1"/>
          <w:numId w:val="2"/>
        </w:numPr>
        <w:ind w:left="360"/>
        <w:rPr>
          <w:rStyle w:val="a4"/>
          <w:b/>
          <w:sz w:val="28"/>
          <w:szCs w:val="28"/>
          <w:lang w:val="en-US"/>
        </w:rPr>
      </w:pPr>
      <w:hyperlink w:anchor="Power_shell_windows" w:history="1">
        <w:r w:rsidR="00287FDA" w:rsidRPr="00287FDA">
          <w:rPr>
            <w:rStyle w:val="a4"/>
            <w:b/>
            <w:sz w:val="28"/>
            <w:szCs w:val="28"/>
            <w:lang w:val="en-US"/>
          </w:rPr>
          <w:t>Windows powershell</w:t>
        </w:r>
      </w:hyperlink>
    </w:p>
    <w:p w14:paraId="5C31FC9E" w14:textId="69275C3A" w:rsidR="00287FDA" w:rsidRDefault="00EF507C" w:rsidP="00FE7E8F">
      <w:pPr>
        <w:pStyle w:val="a3"/>
        <w:numPr>
          <w:ilvl w:val="1"/>
          <w:numId w:val="2"/>
        </w:numPr>
        <w:ind w:left="360"/>
        <w:rPr>
          <w:rStyle w:val="a4"/>
          <w:b/>
          <w:sz w:val="28"/>
          <w:szCs w:val="28"/>
          <w:lang w:val="en-US"/>
        </w:rPr>
      </w:pPr>
      <w:hyperlink w:anchor="Bash" w:history="1">
        <w:r w:rsidR="00287FDA" w:rsidRPr="00287FDA">
          <w:rPr>
            <w:rStyle w:val="a4"/>
            <w:b/>
            <w:sz w:val="28"/>
            <w:szCs w:val="28"/>
            <w:lang w:val="en-US"/>
          </w:rPr>
          <w:t>Bash</w:t>
        </w:r>
      </w:hyperlink>
    </w:p>
    <w:p w14:paraId="15C3B0CA" w14:textId="1B47DE2B" w:rsidR="005627BA" w:rsidRPr="00A611EA" w:rsidRDefault="00EF507C" w:rsidP="00A611EA">
      <w:pPr>
        <w:pStyle w:val="a3"/>
        <w:numPr>
          <w:ilvl w:val="0"/>
          <w:numId w:val="2"/>
        </w:numPr>
        <w:jc w:val="center"/>
        <w:rPr>
          <w:rStyle w:val="a4"/>
          <w:b/>
          <w:sz w:val="28"/>
          <w:szCs w:val="28"/>
          <w:highlight w:val="yellow"/>
        </w:rPr>
      </w:pPr>
      <w:hyperlink w:anchor="Total_comander" w:history="1">
        <w:r w:rsidR="00A611EA" w:rsidRPr="00A611EA">
          <w:rPr>
            <w:rStyle w:val="a4"/>
            <w:b/>
            <w:sz w:val="28"/>
            <w:szCs w:val="28"/>
            <w:highlight w:val="yellow"/>
          </w:rPr>
          <w:t>Total commander</w:t>
        </w:r>
      </w:hyperlink>
    </w:p>
    <w:p w14:paraId="5EFB5A8D" w14:textId="6D02858B" w:rsidR="00005C97" w:rsidRPr="00DB46D3" w:rsidRDefault="00DB46D3" w:rsidP="00005C97">
      <w:pPr>
        <w:pStyle w:val="a3"/>
        <w:numPr>
          <w:ilvl w:val="0"/>
          <w:numId w:val="2"/>
        </w:numPr>
        <w:jc w:val="center"/>
        <w:rPr>
          <w:rStyle w:val="a4"/>
          <w:b/>
          <w:sz w:val="28"/>
          <w:szCs w:val="28"/>
          <w:lang w:val="en-US"/>
        </w:rPr>
      </w:pPr>
      <w:r>
        <w:rPr>
          <w:rStyle w:val="a4"/>
          <w:b/>
          <w:sz w:val="28"/>
          <w:szCs w:val="28"/>
        </w:rPr>
        <w:fldChar w:fldCharType="begin"/>
      </w:r>
      <w:r>
        <w:rPr>
          <w:rStyle w:val="a4"/>
          <w:b/>
          <w:sz w:val="28"/>
          <w:szCs w:val="28"/>
        </w:rPr>
        <w:instrText>HYPERLINK  \l "браузеры"</w:instrText>
      </w:r>
      <w:r>
        <w:rPr>
          <w:rStyle w:val="a4"/>
          <w:b/>
          <w:sz w:val="28"/>
          <w:szCs w:val="28"/>
        </w:rPr>
        <w:fldChar w:fldCharType="separate"/>
      </w:r>
      <w:r w:rsidR="00005C97" w:rsidRPr="00DB46D3">
        <w:rPr>
          <w:rStyle w:val="a4"/>
          <w:b/>
          <w:sz w:val="28"/>
          <w:szCs w:val="28"/>
        </w:rPr>
        <w:t>БРАУЗЕРЫ</w:t>
      </w:r>
    </w:p>
    <w:p w14:paraId="44DFD8BF" w14:textId="1F6C6EED" w:rsidR="00005C97" w:rsidRPr="00C5522D" w:rsidRDefault="00DB46D3" w:rsidP="00005C97">
      <w:pPr>
        <w:pStyle w:val="a3"/>
        <w:numPr>
          <w:ilvl w:val="1"/>
          <w:numId w:val="2"/>
        </w:numPr>
        <w:rPr>
          <w:rStyle w:val="a4"/>
          <w:b/>
          <w:sz w:val="28"/>
          <w:szCs w:val="28"/>
          <w:lang w:val="en-US"/>
        </w:rPr>
      </w:pPr>
      <w:r>
        <w:rPr>
          <w:rStyle w:val="a4"/>
          <w:b/>
          <w:sz w:val="28"/>
          <w:szCs w:val="28"/>
        </w:rPr>
        <w:fldChar w:fldCharType="end"/>
      </w:r>
      <w:hyperlink w:anchor="браузеры" w:history="1">
        <w:r w:rsidRPr="00DB46D3">
          <w:rPr>
            <w:rStyle w:val="a4"/>
            <w:b/>
            <w:sz w:val="28"/>
            <w:szCs w:val="28"/>
          </w:rPr>
          <w:t>Плагины</w:t>
        </w:r>
      </w:hyperlink>
      <w:r>
        <w:rPr>
          <w:rStyle w:val="a4"/>
          <w:b/>
          <w:sz w:val="28"/>
          <w:szCs w:val="28"/>
        </w:rPr>
        <w:t xml:space="preserve"> </w:t>
      </w:r>
    </w:p>
    <w:p w14:paraId="1DE82AE1" w14:textId="2C564903" w:rsidR="00C5522D" w:rsidRDefault="00C5522D" w:rsidP="00C5522D">
      <w:pPr>
        <w:pStyle w:val="a3"/>
        <w:numPr>
          <w:ilvl w:val="0"/>
          <w:numId w:val="2"/>
        </w:numPr>
        <w:jc w:val="center"/>
        <w:rPr>
          <w:rStyle w:val="a4"/>
          <w:b/>
          <w:color w:val="7030A0"/>
          <w:sz w:val="28"/>
          <w:szCs w:val="28"/>
          <w:u w:val="none"/>
        </w:rPr>
      </w:pPr>
      <w:r w:rsidRPr="00C5522D">
        <w:rPr>
          <w:rStyle w:val="a4"/>
          <w:b/>
          <w:color w:val="7030A0"/>
          <w:sz w:val="28"/>
          <w:szCs w:val="28"/>
          <w:u w:val="none"/>
          <w:lang w:val="en-US"/>
        </w:rPr>
        <w:t>C</w:t>
      </w:r>
      <w:r w:rsidRPr="00C5522D">
        <w:rPr>
          <w:rStyle w:val="a4"/>
          <w:b/>
          <w:color w:val="7030A0"/>
          <w:sz w:val="28"/>
          <w:szCs w:val="28"/>
          <w:u w:val="none"/>
        </w:rPr>
        <w:t>айты для имитации просмотра кода на различных мобильных устройствах</w:t>
      </w:r>
    </w:p>
    <w:p w14:paraId="053BC2A6" w14:textId="6FB2A86C" w:rsidR="007821C1" w:rsidRDefault="00EF507C" w:rsidP="007821C1">
      <w:pPr>
        <w:pStyle w:val="a3"/>
        <w:numPr>
          <w:ilvl w:val="1"/>
          <w:numId w:val="2"/>
        </w:numPr>
        <w:rPr>
          <w:rStyle w:val="a4"/>
          <w:b/>
          <w:color w:val="7030A0"/>
          <w:sz w:val="28"/>
          <w:szCs w:val="28"/>
          <w:u w:val="none"/>
        </w:rPr>
      </w:pPr>
      <w:hyperlink r:id="rId12" w:history="1">
        <w:r w:rsidR="00A27B49" w:rsidRPr="00D6078C">
          <w:rPr>
            <w:rStyle w:val="a4"/>
            <w:b/>
            <w:sz w:val="28"/>
            <w:szCs w:val="28"/>
          </w:rPr>
          <w:t>http://ami.responsivedesign.is</w:t>
        </w:r>
      </w:hyperlink>
    </w:p>
    <w:p w14:paraId="5DFED3EF" w14:textId="10FF9DA3" w:rsidR="00A27B49" w:rsidRPr="00617B9E" w:rsidRDefault="00EF507C" w:rsidP="00A27B49">
      <w:pPr>
        <w:pStyle w:val="a3"/>
        <w:numPr>
          <w:ilvl w:val="1"/>
          <w:numId w:val="2"/>
        </w:numPr>
        <w:rPr>
          <w:rStyle w:val="a4"/>
          <w:b/>
          <w:color w:val="7030A0"/>
          <w:sz w:val="28"/>
          <w:szCs w:val="28"/>
          <w:u w:val="none"/>
        </w:rPr>
      </w:pPr>
      <w:hyperlink r:id="rId13" w:history="1">
        <w:r w:rsidR="009C5221" w:rsidRPr="00590FC6">
          <w:rPr>
            <w:rStyle w:val="a4"/>
            <w:b/>
            <w:sz w:val="28"/>
            <w:szCs w:val="28"/>
          </w:rPr>
          <w:t>www.responsinator.com</w:t>
        </w:r>
      </w:hyperlink>
    </w:p>
    <w:p w14:paraId="394F39F3" w14:textId="3656DC1E" w:rsidR="00617B9E" w:rsidRPr="00617B9E" w:rsidRDefault="00EF507C" w:rsidP="00617B9E">
      <w:pPr>
        <w:pStyle w:val="a3"/>
        <w:numPr>
          <w:ilvl w:val="0"/>
          <w:numId w:val="2"/>
        </w:numPr>
        <w:jc w:val="center"/>
        <w:rPr>
          <w:rStyle w:val="a4"/>
          <w:b/>
          <w:color w:val="7030A0"/>
          <w:sz w:val="28"/>
          <w:szCs w:val="28"/>
          <w:u w:val="none"/>
        </w:rPr>
      </w:pPr>
      <w:hyperlink w:anchor="Сети_HOST_VPN" w:history="1">
        <w:r w:rsidR="00617B9E" w:rsidRPr="00D715F4">
          <w:rPr>
            <w:rStyle w:val="a4"/>
            <w:b/>
            <w:sz w:val="28"/>
            <w:szCs w:val="28"/>
          </w:rPr>
          <w:t xml:space="preserve">СЕТИ </w:t>
        </w:r>
        <w:r w:rsidR="00617B9E" w:rsidRPr="00D715F4">
          <w:rPr>
            <w:rStyle w:val="a4"/>
            <w:b/>
            <w:sz w:val="28"/>
            <w:szCs w:val="28"/>
            <w:lang w:val="en-US"/>
          </w:rPr>
          <w:t>HOST VPN</w:t>
        </w:r>
      </w:hyperlink>
    </w:p>
    <w:p w14:paraId="016C9945" w14:textId="585BAAC6" w:rsidR="00617B9E" w:rsidRDefault="00617B9E" w:rsidP="00617B9E">
      <w:pPr>
        <w:jc w:val="center"/>
        <w:rPr>
          <w:rStyle w:val="a4"/>
          <w:b/>
          <w:color w:val="7030A0"/>
          <w:sz w:val="28"/>
          <w:szCs w:val="28"/>
          <w:u w:val="none"/>
        </w:rPr>
      </w:pPr>
    </w:p>
    <w:p w14:paraId="4FB35ACD" w14:textId="1DD61DF4" w:rsidR="00617B9E" w:rsidRDefault="00617B9E" w:rsidP="00617B9E">
      <w:pPr>
        <w:jc w:val="center"/>
        <w:rPr>
          <w:rStyle w:val="a4"/>
          <w:b/>
          <w:color w:val="7030A0"/>
          <w:sz w:val="28"/>
          <w:szCs w:val="28"/>
          <w:u w:val="none"/>
        </w:rPr>
      </w:pPr>
    </w:p>
    <w:p w14:paraId="3A47D941" w14:textId="77777777" w:rsidR="00617B9E" w:rsidRPr="00617B9E" w:rsidRDefault="00617B9E" w:rsidP="00617B9E">
      <w:pPr>
        <w:jc w:val="center"/>
        <w:rPr>
          <w:rStyle w:val="a4"/>
          <w:b/>
          <w:color w:val="7030A0"/>
          <w:sz w:val="28"/>
          <w:szCs w:val="28"/>
          <w:u w:val="none"/>
        </w:rPr>
      </w:pPr>
    </w:p>
    <w:p w14:paraId="6C5C3491" w14:textId="428B9803" w:rsidR="009C5221" w:rsidRPr="00C5522D" w:rsidRDefault="00EF507C" w:rsidP="009C5221">
      <w:pPr>
        <w:pStyle w:val="a3"/>
        <w:numPr>
          <w:ilvl w:val="0"/>
          <w:numId w:val="2"/>
        </w:numPr>
        <w:jc w:val="center"/>
        <w:rPr>
          <w:rStyle w:val="a4"/>
          <w:b/>
          <w:color w:val="7030A0"/>
          <w:sz w:val="28"/>
          <w:szCs w:val="28"/>
          <w:u w:val="none"/>
        </w:rPr>
      </w:pPr>
      <w:hyperlink w:anchor="Препроцеесор" w:history="1">
        <w:r w:rsidR="009C5221" w:rsidRPr="004A5947">
          <w:rPr>
            <w:rStyle w:val="a4"/>
            <w:b/>
            <w:sz w:val="28"/>
            <w:szCs w:val="28"/>
          </w:rPr>
          <w:t>ПРЕПРОЦЕССОР</w:t>
        </w:r>
      </w:hyperlink>
    </w:p>
    <w:p w14:paraId="1357546A" w14:textId="77777777" w:rsidR="00C525B8" w:rsidRPr="00C525B8" w:rsidRDefault="00EF507C" w:rsidP="00C525B8">
      <w:pPr>
        <w:pStyle w:val="a3"/>
        <w:numPr>
          <w:ilvl w:val="0"/>
          <w:numId w:val="2"/>
        </w:numPr>
        <w:rPr>
          <w:b/>
          <w:sz w:val="28"/>
          <w:szCs w:val="28"/>
          <w:highlight w:val="yellow"/>
          <w:lang w:val="en-US"/>
        </w:rPr>
      </w:pPr>
      <w:hyperlink w:anchor="Задачи_с_ответами" w:history="1">
        <w:r w:rsidR="00C525B8" w:rsidRPr="00C525B8">
          <w:rPr>
            <w:rStyle w:val="a4"/>
            <w:b/>
            <w:sz w:val="28"/>
            <w:szCs w:val="28"/>
            <w:highlight w:val="yellow"/>
          </w:rPr>
          <w:t>Задачи с ответами</w:t>
        </w:r>
      </w:hyperlink>
      <w:r w:rsidR="00C525B8" w:rsidRPr="00C525B8">
        <w:rPr>
          <w:b/>
          <w:sz w:val="28"/>
          <w:szCs w:val="28"/>
          <w:highlight w:val="yellow"/>
        </w:rPr>
        <w:t xml:space="preserve"> </w:t>
      </w:r>
    </w:p>
    <w:p w14:paraId="184E163D" w14:textId="77777777" w:rsidR="00C525B8" w:rsidRPr="00C525B8" w:rsidRDefault="00EF507C" w:rsidP="00C525B8">
      <w:pPr>
        <w:pStyle w:val="a3"/>
        <w:numPr>
          <w:ilvl w:val="1"/>
          <w:numId w:val="2"/>
        </w:numPr>
        <w:rPr>
          <w:b/>
          <w:sz w:val="28"/>
          <w:szCs w:val="28"/>
        </w:rPr>
      </w:pPr>
      <w:hyperlink w:anchor="PHP_ЗАДАЧИ" w:history="1">
        <w:r w:rsidR="00C525B8" w:rsidRPr="00C525B8">
          <w:rPr>
            <w:rStyle w:val="a4"/>
            <w:b/>
            <w:sz w:val="28"/>
            <w:szCs w:val="28"/>
          </w:rPr>
          <w:t xml:space="preserve">для программирования </w:t>
        </w:r>
        <w:r w:rsidR="00C525B8" w:rsidRPr="00C525B8">
          <w:rPr>
            <w:rStyle w:val="a4"/>
            <w:b/>
            <w:sz w:val="28"/>
            <w:szCs w:val="28"/>
            <w:lang w:val="en-US"/>
          </w:rPr>
          <w:t>PHP</w:t>
        </w:r>
      </w:hyperlink>
    </w:p>
    <w:p w14:paraId="06B7F0B0" w14:textId="77777777" w:rsidR="00472E14" w:rsidRPr="00472E14" w:rsidRDefault="00EF507C" w:rsidP="00472E14">
      <w:pPr>
        <w:pStyle w:val="a3"/>
        <w:numPr>
          <w:ilvl w:val="0"/>
          <w:numId w:val="2"/>
        </w:numPr>
        <w:rPr>
          <w:rStyle w:val="a4"/>
          <w:b/>
          <w:color w:val="auto"/>
          <w:sz w:val="28"/>
          <w:szCs w:val="28"/>
          <w:u w:val="none"/>
          <w:lang w:val="en-US"/>
        </w:rPr>
      </w:pPr>
      <w:hyperlink w:anchor="Программы_для_верстки" w:history="1">
        <w:r w:rsidR="00674752" w:rsidRPr="00674752">
          <w:rPr>
            <w:rStyle w:val="a4"/>
            <w:b/>
            <w:sz w:val="28"/>
            <w:szCs w:val="28"/>
            <w:lang w:val="en-US"/>
          </w:rPr>
          <w:t>Программы для Верстки</w:t>
        </w:r>
      </w:hyperlink>
    </w:p>
    <w:p w14:paraId="59995133" w14:textId="50B929B9" w:rsidR="00472E14" w:rsidRPr="008F20E6" w:rsidRDefault="00EF507C" w:rsidP="00472E14">
      <w:pPr>
        <w:pStyle w:val="a3"/>
        <w:numPr>
          <w:ilvl w:val="1"/>
          <w:numId w:val="2"/>
        </w:numPr>
        <w:rPr>
          <w:rStyle w:val="a4"/>
          <w:b/>
          <w:color w:val="auto"/>
          <w:sz w:val="28"/>
          <w:szCs w:val="28"/>
          <w:u w:val="none"/>
          <w:lang w:val="en-US"/>
        </w:rPr>
      </w:pPr>
      <w:hyperlink w:anchor="PHPStorm" w:history="1">
        <w:r w:rsidR="00472E14" w:rsidRPr="00472E14">
          <w:rPr>
            <w:rStyle w:val="a4"/>
            <w:b/>
            <w:sz w:val="28"/>
            <w:szCs w:val="28"/>
            <w:highlight w:val="yellow"/>
            <w:lang w:val="en-US"/>
          </w:rPr>
          <w:t>PHPStorm</w:t>
        </w:r>
      </w:hyperlink>
    </w:p>
    <w:p w14:paraId="0FDE06F0" w14:textId="1A0F0DEF" w:rsidR="008F20E6" w:rsidRDefault="008F20E6" w:rsidP="008F20E6">
      <w:pPr>
        <w:pStyle w:val="a3"/>
        <w:numPr>
          <w:ilvl w:val="2"/>
          <w:numId w:val="2"/>
        </w:numPr>
        <w:rPr>
          <w:rStyle w:val="a4"/>
          <w:color w:val="auto"/>
          <w:sz w:val="24"/>
          <w:szCs w:val="24"/>
          <w:u w:val="none"/>
          <w:lang w:val="en-US"/>
        </w:rPr>
      </w:pPr>
      <w:r w:rsidRPr="008F20E6">
        <w:rPr>
          <w:rStyle w:val="a4"/>
          <w:color w:val="auto"/>
          <w:sz w:val="24"/>
          <w:szCs w:val="24"/>
          <w:u w:val="none"/>
          <w:lang w:val="en-US"/>
        </w:rPr>
        <w:t>PhpStorm 2018.1.4 Build #PS-181.5087.24, built on May 18, 2018</w:t>
      </w:r>
      <w:r>
        <w:rPr>
          <w:rStyle w:val="a4"/>
          <w:color w:val="auto"/>
          <w:sz w:val="24"/>
          <w:szCs w:val="24"/>
          <w:u w:val="none"/>
          <w:lang w:val="en-US"/>
        </w:rPr>
        <w:t xml:space="preserve"> </w:t>
      </w:r>
      <w:proofErr w:type="gramStart"/>
      <w:r>
        <w:rPr>
          <w:rStyle w:val="a4"/>
          <w:color w:val="auto"/>
          <w:sz w:val="24"/>
          <w:szCs w:val="24"/>
          <w:u w:val="none"/>
        </w:rPr>
        <w:t>уст</w:t>
      </w:r>
      <w:r>
        <w:rPr>
          <w:rStyle w:val="a4"/>
          <w:color w:val="auto"/>
          <w:sz w:val="24"/>
          <w:szCs w:val="24"/>
          <w:u w:val="none"/>
          <w:lang w:val="en-US"/>
        </w:rPr>
        <w:t>.версия</w:t>
      </w:r>
      <w:proofErr w:type="gramEnd"/>
    </w:p>
    <w:p w14:paraId="4E965A12" w14:textId="0CA3D3CC" w:rsidR="008F20E6" w:rsidRPr="008F20E6" w:rsidRDefault="008F20E6" w:rsidP="008F20E6">
      <w:pPr>
        <w:pStyle w:val="a3"/>
        <w:numPr>
          <w:ilvl w:val="3"/>
          <w:numId w:val="2"/>
        </w:numPr>
        <w:ind w:left="2410" w:hanging="425"/>
        <w:rPr>
          <w:rStyle w:val="a4"/>
          <w:color w:val="auto"/>
          <w:sz w:val="24"/>
          <w:szCs w:val="24"/>
          <w:u w:val="none"/>
          <w:lang w:val="en-US"/>
        </w:rPr>
      </w:pPr>
      <w:r>
        <w:rPr>
          <w:rStyle w:val="a4"/>
          <w:color w:val="auto"/>
          <w:sz w:val="24"/>
          <w:szCs w:val="24"/>
          <w:u w:val="none"/>
        </w:rPr>
        <w:t>Настройка</w:t>
      </w:r>
      <w:r w:rsidRPr="008F20E6">
        <w:rPr>
          <w:rStyle w:val="a4"/>
          <w:color w:val="auto"/>
          <w:sz w:val="24"/>
          <w:szCs w:val="24"/>
          <w:u w:val="none"/>
          <w:lang w:val="en-US"/>
        </w:rPr>
        <w:t xml:space="preserve"> </w:t>
      </w:r>
      <w:proofErr w:type="gramStart"/>
      <w:r>
        <w:rPr>
          <w:rStyle w:val="a4"/>
          <w:color w:val="auto"/>
          <w:sz w:val="24"/>
          <w:szCs w:val="24"/>
          <w:u w:val="none"/>
        </w:rPr>
        <w:t>авт</w:t>
      </w:r>
      <w:r w:rsidRPr="008F20E6">
        <w:rPr>
          <w:rStyle w:val="a4"/>
          <w:color w:val="auto"/>
          <w:sz w:val="24"/>
          <w:szCs w:val="24"/>
          <w:u w:val="none"/>
          <w:lang w:val="en-US"/>
        </w:rPr>
        <w:t>.</w:t>
      </w:r>
      <w:r>
        <w:rPr>
          <w:rStyle w:val="a4"/>
          <w:color w:val="auto"/>
          <w:sz w:val="24"/>
          <w:szCs w:val="24"/>
          <w:u w:val="none"/>
        </w:rPr>
        <w:t>подсветки</w:t>
      </w:r>
      <w:proofErr w:type="gramEnd"/>
      <w:r w:rsidRPr="008F20E6">
        <w:rPr>
          <w:rStyle w:val="a4"/>
          <w:color w:val="auto"/>
          <w:sz w:val="24"/>
          <w:szCs w:val="24"/>
          <w:u w:val="none"/>
          <w:lang w:val="en-US"/>
        </w:rPr>
        <w:t xml:space="preserve"> </w:t>
      </w:r>
      <w:r>
        <w:rPr>
          <w:rStyle w:val="a4"/>
          <w:color w:val="auto"/>
          <w:sz w:val="24"/>
          <w:szCs w:val="24"/>
          <w:u w:val="none"/>
          <w:lang w:val="en-US"/>
        </w:rPr>
        <w:t>EMMET</w:t>
      </w:r>
      <w:r w:rsidRPr="008F20E6">
        <w:rPr>
          <w:rStyle w:val="a4"/>
          <w:color w:val="auto"/>
          <w:sz w:val="24"/>
          <w:szCs w:val="24"/>
          <w:u w:val="none"/>
          <w:lang w:val="en-US"/>
        </w:rPr>
        <w:t xml:space="preserve"> </w:t>
      </w:r>
      <w:r>
        <w:rPr>
          <w:rStyle w:val="a4"/>
          <w:color w:val="auto"/>
          <w:sz w:val="24"/>
          <w:szCs w:val="24"/>
          <w:u w:val="none"/>
        </w:rPr>
        <w:t>тегов</w:t>
      </w:r>
      <w:r w:rsidRPr="008F20E6">
        <w:rPr>
          <w:rStyle w:val="a4"/>
          <w:color w:val="auto"/>
          <w:sz w:val="24"/>
          <w:szCs w:val="24"/>
          <w:u w:val="none"/>
          <w:lang w:val="en-US"/>
        </w:rPr>
        <w:t xml:space="preserve"> </w:t>
      </w:r>
      <w:r>
        <w:rPr>
          <w:rStyle w:val="a4"/>
          <w:color w:val="auto"/>
          <w:sz w:val="24"/>
          <w:szCs w:val="24"/>
          <w:u w:val="none"/>
          <w:lang w:val="en-US"/>
        </w:rPr>
        <w:t>Ctrl</w:t>
      </w:r>
      <w:r w:rsidRPr="008F20E6">
        <w:rPr>
          <w:rStyle w:val="a4"/>
          <w:color w:val="auto"/>
          <w:sz w:val="24"/>
          <w:szCs w:val="24"/>
          <w:u w:val="none"/>
          <w:lang w:val="en-US"/>
        </w:rPr>
        <w:t>-</w:t>
      </w:r>
      <w:r>
        <w:rPr>
          <w:rStyle w:val="a4"/>
          <w:color w:val="auto"/>
          <w:sz w:val="24"/>
          <w:szCs w:val="24"/>
          <w:u w:val="none"/>
          <w:lang w:val="en-US"/>
        </w:rPr>
        <w:t>Alt-S (Setting) -&gt; Editor-&gt;Emmet-&gt;HTML-&gt;</w:t>
      </w:r>
      <w:r w:rsidR="00971E54">
        <w:rPr>
          <w:rStyle w:val="a4"/>
          <w:color w:val="auto"/>
          <w:sz w:val="24"/>
          <w:szCs w:val="24"/>
          <w:u w:val="none"/>
          <w:lang w:val="en-US"/>
        </w:rPr>
        <w:t>Enable abbreviation preview</w:t>
      </w:r>
    </w:p>
    <w:p w14:paraId="653B4CE7" w14:textId="59135BB2" w:rsidR="00893713" w:rsidRPr="00906B73" w:rsidRDefault="00893713" w:rsidP="00893713">
      <w:pPr>
        <w:pStyle w:val="a3"/>
        <w:numPr>
          <w:ilvl w:val="2"/>
          <w:numId w:val="2"/>
        </w:numPr>
        <w:rPr>
          <w:b/>
          <w:sz w:val="28"/>
          <w:szCs w:val="28"/>
        </w:rPr>
      </w:pPr>
      <w:r>
        <w:rPr>
          <w:rFonts w:ascii="Arial" w:hAnsi="Arial" w:cs="Arial"/>
          <w:b/>
          <w:bCs/>
          <w:color w:val="222222"/>
          <w:sz w:val="21"/>
          <w:szCs w:val="21"/>
          <w:shd w:val="clear" w:color="auto" w:fill="FFFFFF"/>
        </w:rPr>
        <w:t>IntelliJ IDEA</w:t>
      </w:r>
      <w:r>
        <w:rPr>
          <w:rFonts w:ascii="Arial" w:hAnsi="Arial" w:cs="Arial"/>
          <w:color w:val="222222"/>
          <w:sz w:val="21"/>
          <w:szCs w:val="21"/>
          <w:shd w:val="clear" w:color="auto" w:fill="FFFFFF"/>
        </w:rPr>
        <w:t> — </w:t>
      </w:r>
      <w:hyperlink r:id="rId14" w:tooltip="Интегрированная среда разработки" w:history="1">
        <w:r>
          <w:rPr>
            <w:rStyle w:val="a4"/>
            <w:rFonts w:ascii="Arial" w:hAnsi="Arial" w:cs="Arial"/>
            <w:color w:val="0B0080"/>
            <w:sz w:val="21"/>
            <w:szCs w:val="21"/>
            <w:u w:val="none"/>
            <w:shd w:val="clear" w:color="auto" w:fill="FFFFFF"/>
          </w:rPr>
          <w:t>интегрированная среда разработки программного обеспечения</w:t>
        </w:r>
      </w:hyperlink>
      <w:r>
        <w:rPr>
          <w:rFonts w:ascii="Arial" w:hAnsi="Arial" w:cs="Arial"/>
          <w:color w:val="222222"/>
          <w:sz w:val="21"/>
          <w:szCs w:val="21"/>
          <w:shd w:val="clear" w:color="auto" w:fill="FFFFFF"/>
        </w:rPr>
        <w:t> для многих языков программирования, в частности </w:t>
      </w:r>
      <w:hyperlink r:id="rId15" w:tooltip="Java" w:history="1">
        <w:r>
          <w:rPr>
            <w:rStyle w:val="a4"/>
            <w:rFonts w:ascii="Arial" w:hAnsi="Arial" w:cs="Arial"/>
            <w:color w:val="0B0080"/>
            <w:sz w:val="21"/>
            <w:szCs w:val="21"/>
            <w:u w:val="none"/>
            <w:shd w:val="clear" w:color="auto" w:fill="FFFFFF"/>
          </w:rPr>
          <w:t>Java</w:t>
        </w:r>
      </w:hyperlink>
      <w:r>
        <w:rPr>
          <w:rFonts w:ascii="Arial" w:hAnsi="Arial" w:cs="Arial"/>
          <w:color w:val="222222"/>
          <w:sz w:val="21"/>
          <w:szCs w:val="21"/>
          <w:shd w:val="clear" w:color="auto" w:fill="FFFFFF"/>
        </w:rPr>
        <w:t>, </w:t>
      </w:r>
      <w:hyperlink r:id="rId16" w:tooltip="JavaScript" w:history="1">
        <w:r>
          <w:rPr>
            <w:rStyle w:val="a4"/>
            <w:rFonts w:ascii="Arial" w:hAnsi="Arial" w:cs="Arial"/>
            <w:color w:val="0B0080"/>
            <w:sz w:val="21"/>
            <w:szCs w:val="21"/>
            <w:u w:val="none"/>
            <w:shd w:val="clear" w:color="auto" w:fill="FFFFFF"/>
          </w:rPr>
          <w:t>JavaScript</w:t>
        </w:r>
      </w:hyperlink>
      <w:r>
        <w:rPr>
          <w:rFonts w:ascii="Arial" w:hAnsi="Arial" w:cs="Arial"/>
          <w:color w:val="222222"/>
          <w:sz w:val="21"/>
          <w:szCs w:val="21"/>
          <w:shd w:val="clear" w:color="auto" w:fill="FFFFFF"/>
        </w:rPr>
        <w:t>, </w:t>
      </w:r>
      <w:hyperlink r:id="rId17" w:tooltip="Python" w:history="1">
        <w:r>
          <w:rPr>
            <w:rStyle w:val="a4"/>
            <w:rFonts w:ascii="Arial" w:hAnsi="Arial" w:cs="Arial"/>
            <w:color w:val="0B0080"/>
            <w:sz w:val="21"/>
            <w:szCs w:val="21"/>
            <w:u w:val="none"/>
            <w:shd w:val="clear" w:color="auto" w:fill="FFFFFF"/>
          </w:rPr>
          <w:t>Python</w:t>
        </w:r>
      </w:hyperlink>
      <w:r>
        <w:rPr>
          <w:rFonts w:ascii="Arial" w:hAnsi="Arial" w:cs="Arial"/>
          <w:color w:val="222222"/>
          <w:sz w:val="21"/>
          <w:szCs w:val="21"/>
          <w:shd w:val="clear" w:color="auto" w:fill="FFFFFF"/>
        </w:rPr>
        <w:t>, разработанная компанией </w:t>
      </w:r>
      <w:hyperlink r:id="rId18" w:tooltip="JetBrains" w:history="1">
        <w:r>
          <w:rPr>
            <w:rStyle w:val="a4"/>
            <w:rFonts w:ascii="Arial" w:hAnsi="Arial" w:cs="Arial"/>
            <w:color w:val="0B0080"/>
            <w:sz w:val="21"/>
            <w:szCs w:val="21"/>
            <w:u w:val="none"/>
            <w:shd w:val="clear" w:color="auto" w:fill="FFFFFF"/>
          </w:rPr>
          <w:t>JetBrains</w:t>
        </w:r>
      </w:hyperlink>
      <w:r>
        <w:rPr>
          <w:rFonts w:ascii="Arial" w:hAnsi="Arial" w:cs="Arial"/>
          <w:color w:val="222222"/>
          <w:sz w:val="21"/>
          <w:szCs w:val="21"/>
          <w:shd w:val="clear" w:color="auto" w:fill="FFFFFF"/>
        </w:rPr>
        <w:t>.</w:t>
      </w:r>
    </w:p>
    <w:p w14:paraId="357183BA" w14:textId="77777777" w:rsidR="00357B47" w:rsidRPr="00357B47" w:rsidRDefault="008F20E6" w:rsidP="00685CD4">
      <w:pPr>
        <w:pStyle w:val="a3"/>
        <w:numPr>
          <w:ilvl w:val="2"/>
          <w:numId w:val="2"/>
        </w:numPr>
        <w:rPr>
          <w:b/>
          <w:sz w:val="28"/>
          <w:szCs w:val="28"/>
        </w:rPr>
      </w:pPr>
      <w:r>
        <w:rPr>
          <w:rFonts w:ascii="Arial" w:hAnsi="Arial" w:cs="Arial"/>
          <w:b/>
          <w:bCs/>
          <w:color w:val="222222"/>
          <w:sz w:val="21"/>
          <w:szCs w:val="21"/>
          <w:highlight w:val="yellow"/>
          <w:shd w:val="clear" w:color="auto" w:fill="FFFFFF"/>
          <w:lang w:val="en-US"/>
        </w:rPr>
        <w:t>Emme</w:t>
      </w:r>
      <w:r w:rsidR="00906B73" w:rsidRPr="00B3353D">
        <w:rPr>
          <w:rFonts w:ascii="Arial" w:hAnsi="Arial" w:cs="Arial"/>
          <w:b/>
          <w:bCs/>
          <w:color w:val="222222"/>
          <w:sz w:val="21"/>
          <w:szCs w:val="21"/>
          <w:highlight w:val="yellow"/>
          <w:shd w:val="clear" w:color="auto" w:fill="FFFFFF"/>
          <w:lang w:val="en-US"/>
        </w:rPr>
        <w:t>t</w:t>
      </w:r>
      <w:r w:rsidR="00906B73" w:rsidRPr="00B3353D">
        <w:rPr>
          <w:rFonts w:ascii="Arial" w:hAnsi="Arial" w:cs="Arial"/>
          <w:b/>
          <w:bCs/>
          <w:color w:val="222222"/>
          <w:sz w:val="21"/>
          <w:szCs w:val="21"/>
          <w:highlight w:val="yellow"/>
          <w:shd w:val="clear" w:color="auto" w:fill="FFFFFF"/>
        </w:rPr>
        <w:t xml:space="preserve"> плагин</w:t>
      </w:r>
      <w:r w:rsidR="00906B73">
        <w:rPr>
          <w:rFonts w:ascii="Arial" w:hAnsi="Arial" w:cs="Arial"/>
          <w:b/>
          <w:bCs/>
          <w:color w:val="222222"/>
          <w:sz w:val="21"/>
          <w:szCs w:val="21"/>
          <w:shd w:val="clear" w:color="auto" w:fill="FFFFFF"/>
        </w:rPr>
        <w:t>.</w:t>
      </w:r>
      <w:r w:rsidR="00906B73" w:rsidRPr="00906B73">
        <w:t xml:space="preserve"> </w:t>
      </w:r>
      <w:r w:rsidR="00906B73" w:rsidRPr="00906B73">
        <w:rPr>
          <w:rFonts w:ascii="Arial" w:hAnsi="Arial" w:cs="Arial"/>
          <w:b/>
          <w:bCs/>
          <w:color w:val="222222"/>
          <w:sz w:val="21"/>
          <w:szCs w:val="21"/>
          <w:shd w:val="clear" w:color="auto" w:fill="FFFFFF"/>
        </w:rPr>
        <w:t>Базовый синтаксис плагина EMMET</w:t>
      </w:r>
      <w:r w:rsidR="00906B73">
        <w:rPr>
          <w:rFonts w:ascii="Arial" w:hAnsi="Arial" w:cs="Arial"/>
          <w:b/>
          <w:bCs/>
          <w:color w:val="222222"/>
          <w:sz w:val="21"/>
          <w:szCs w:val="21"/>
          <w:shd w:val="clear" w:color="auto" w:fill="FFFFFF"/>
        </w:rPr>
        <w:t xml:space="preserve"> </w:t>
      </w:r>
      <w:hyperlink r:id="rId19" w:history="1">
        <w:r w:rsidR="00685CD4" w:rsidRPr="00447B20">
          <w:rPr>
            <w:rStyle w:val="a4"/>
            <w:rFonts w:ascii="Arial" w:hAnsi="Arial" w:cs="Arial"/>
            <w:b/>
            <w:bCs/>
            <w:sz w:val="21"/>
            <w:szCs w:val="21"/>
            <w:shd w:val="clear" w:color="auto" w:fill="FFFFFF"/>
          </w:rPr>
          <w:t>https://dwstroy.ru/stail/plaginy-rasshireniya/emmet-shpargalka/</w:t>
        </w:r>
      </w:hyperlink>
      <w:r w:rsidR="00685CD4">
        <w:rPr>
          <w:rFonts w:ascii="Arial" w:hAnsi="Arial" w:cs="Arial"/>
          <w:b/>
          <w:bCs/>
          <w:color w:val="222222"/>
          <w:sz w:val="21"/>
          <w:szCs w:val="21"/>
          <w:shd w:val="clear" w:color="auto" w:fill="FFFFFF"/>
        </w:rPr>
        <w:t xml:space="preserve"> </w:t>
      </w:r>
    </w:p>
    <w:p w14:paraId="165A2D70" w14:textId="26661648" w:rsidR="00906B73" w:rsidRPr="00685CD4" w:rsidRDefault="00685CD4" w:rsidP="00357B47">
      <w:pPr>
        <w:pStyle w:val="a3"/>
        <w:ind w:left="1781"/>
        <w:rPr>
          <w:b/>
          <w:sz w:val="28"/>
          <w:szCs w:val="28"/>
        </w:rPr>
      </w:pPr>
      <w:r w:rsidRPr="00685CD4">
        <w:rPr>
          <w:rFonts w:ascii="Arial" w:hAnsi="Arial" w:cs="Arial"/>
          <w:b/>
          <w:bCs/>
          <w:color w:val="222222"/>
          <w:sz w:val="21"/>
          <w:szCs w:val="21"/>
          <w:shd w:val="clear" w:color="auto" w:fill="FFFFFF"/>
        </w:rPr>
        <w:t>https://docs.emmet.io</w:t>
      </w:r>
    </w:p>
    <w:p w14:paraId="0E676557" w14:textId="77777777" w:rsidR="00B81F37" w:rsidRPr="00B81F37" w:rsidRDefault="00EF507C" w:rsidP="00906B73">
      <w:pPr>
        <w:pStyle w:val="a3"/>
        <w:numPr>
          <w:ilvl w:val="2"/>
          <w:numId w:val="2"/>
        </w:numPr>
        <w:rPr>
          <w:rStyle w:val="a4"/>
          <w:b/>
          <w:color w:val="auto"/>
          <w:sz w:val="28"/>
          <w:szCs w:val="28"/>
          <w:u w:val="none"/>
        </w:rPr>
      </w:pPr>
      <w:hyperlink w:anchor="Snippet" w:history="1">
        <w:r w:rsidR="00693C48" w:rsidRPr="00693C48">
          <w:rPr>
            <w:rStyle w:val="a4"/>
            <w:b/>
            <w:sz w:val="28"/>
            <w:szCs w:val="28"/>
          </w:rPr>
          <w:t>Сниппет</w:t>
        </w:r>
      </w:hyperlink>
    </w:p>
    <w:p w14:paraId="543DCC1D" w14:textId="77777777" w:rsidR="00B81F37" w:rsidRPr="00B81F37" w:rsidRDefault="00B81F37" w:rsidP="00B81F37">
      <w:pPr>
        <w:pStyle w:val="a3"/>
        <w:numPr>
          <w:ilvl w:val="2"/>
          <w:numId w:val="2"/>
        </w:numPr>
        <w:rPr>
          <w:rStyle w:val="a4"/>
          <w:b/>
          <w:color w:val="auto"/>
          <w:sz w:val="28"/>
          <w:szCs w:val="28"/>
          <w:u w:val="none"/>
        </w:rPr>
      </w:pPr>
      <w:r>
        <w:rPr>
          <w:rStyle w:val="a4"/>
          <w:b/>
          <w:sz w:val="28"/>
          <w:szCs w:val="28"/>
        </w:rPr>
        <w:t xml:space="preserve">Плагин </w:t>
      </w:r>
    </w:p>
    <w:p w14:paraId="1D573978" w14:textId="04A9BA64" w:rsidR="00685CD4" w:rsidRPr="00906B73" w:rsidRDefault="00B81F37" w:rsidP="009B2626">
      <w:pPr>
        <w:pStyle w:val="a3"/>
        <w:numPr>
          <w:ilvl w:val="3"/>
          <w:numId w:val="2"/>
        </w:numPr>
        <w:rPr>
          <w:rStyle w:val="a4"/>
          <w:b/>
          <w:color w:val="auto"/>
          <w:sz w:val="28"/>
          <w:szCs w:val="28"/>
          <w:u w:val="none"/>
        </w:rPr>
      </w:pPr>
      <w:r w:rsidRPr="00B81F37">
        <w:rPr>
          <w:rStyle w:val="a4"/>
          <w:b/>
          <w:color w:val="auto"/>
          <w:sz w:val="28"/>
          <w:szCs w:val="28"/>
          <w:u w:val="none"/>
        </w:rPr>
        <w:t xml:space="preserve">Live </w:t>
      </w:r>
      <w:proofErr w:type="gramStart"/>
      <w:r w:rsidRPr="00B81F37">
        <w:rPr>
          <w:rStyle w:val="a4"/>
          <w:b/>
          <w:color w:val="auto"/>
          <w:sz w:val="28"/>
          <w:szCs w:val="28"/>
          <w:u w:val="none"/>
        </w:rPr>
        <w:t>Edit</w:t>
      </w:r>
      <w:r w:rsidR="00693C48">
        <w:rPr>
          <w:rStyle w:val="a4"/>
          <w:b/>
          <w:color w:val="auto"/>
          <w:sz w:val="28"/>
          <w:szCs w:val="28"/>
          <w:u w:val="none"/>
        </w:rPr>
        <w:t xml:space="preserve"> </w:t>
      </w:r>
      <w:r>
        <w:rPr>
          <w:rStyle w:val="a4"/>
          <w:b/>
          <w:color w:val="auto"/>
          <w:sz w:val="28"/>
          <w:szCs w:val="28"/>
          <w:u w:val="none"/>
        </w:rPr>
        <w:t xml:space="preserve"> </w:t>
      </w:r>
      <w:r w:rsidR="00CF684D">
        <w:rPr>
          <w:rStyle w:val="a4"/>
          <w:b/>
          <w:color w:val="auto"/>
          <w:sz w:val="28"/>
          <w:szCs w:val="28"/>
          <w:u w:val="none"/>
        </w:rPr>
        <w:t>предназначен</w:t>
      </w:r>
      <w:proofErr w:type="gramEnd"/>
      <w:r w:rsidR="00CF684D">
        <w:rPr>
          <w:rStyle w:val="a4"/>
          <w:b/>
          <w:color w:val="auto"/>
          <w:sz w:val="28"/>
          <w:szCs w:val="28"/>
          <w:u w:val="none"/>
        </w:rPr>
        <w:t xml:space="preserve"> для интерактивного отслеживания измения в программе (только для </w:t>
      </w:r>
      <w:r w:rsidR="00CF684D">
        <w:rPr>
          <w:rStyle w:val="a4"/>
          <w:b/>
          <w:color w:val="auto"/>
          <w:sz w:val="28"/>
          <w:szCs w:val="28"/>
          <w:u w:val="none"/>
          <w:lang w:val="en-US"/>
        </w:rPr>
        <w:t>Chrom</w:t>
      </w:r>
      <w:r w:rsidR="00CF684D" w:rsidRPr="00CF684D">
        <w:rPr>
          <w:rStyle w:val="a4"/>
          <w:b/>
          <w:color w:val="auto"/>
          <w:sz w:val="28"/>
          <w:szCs w:val="28"/>
          <w:u w:val="none"/>
        </w:rPr>
        <w:t>)</w:t>
      </w:r>
      <w:r w:rsidR="009B2626">
        <w:rPr>
          <w:rStyle w:val="a4"/>
          <w:b/>
          <w:color w:val="auto"/>
          <w:sz w:val="28"/>
          <w:szCs w:val="28"/>
          <w:u w:val="none"/>
        </w:rPr>
        <w:t xml:space="preserve"> урок </w:t>
      </w:r>
      <w:r w:rsidR="009B2626" w:rsidRPr="009B2626">
        <w:rPr>
          <w:rStyle w:val="a4"/>
          <w:b/>
          <w:color w:val="FF0000"/>
          <w:sz w:val="28"/>
          <w:szCs w:val="28"/>
          <w:highlight w:val="yellow"/>
          <w:u w:val="none"/>
        </w:rPr>
        <w:t>Live Edit в PHPStorm</w:t>
      </w:r>
      <w:r w:rsidR="009B2626" w:rsidRPr="009B2626">
        <w:rPr>
          <w:rStyle w:val="a4"/>
          <w:b/>
          <w:color w:val="FF0000"/>
          <w:sz w:val="28"/>
          <w:szCs w:val="28"/>
          <w:u w:val="none"/>
        </w:rPr>
        <w:t xml:space="preserve"> </w:t>
      </w:r>
      <w:r w:rsidR="009B2626" w:rsidRPr="009B2626">
        <w:rPr>
          <w:rStyle w:val="a4"/>
          <w:b/>
          <w:color w:val="auto"/>
          <w:sz w:val="28"/>
          <w:szCs w:val="28"/>
          <w:u w:val="none"/>
        </w:rPr>
        <w:t>установка и работа</w:t>
      </w:r>
      <w:r w:rsidR="009B2626">
        <w:rPr>
          <w:rStyle w:val="a4"/>
          <w:b/>
          <w:color w:val="auto"/>
          <w:sz w:val="28"/>
          <w:szCs w:val="28"/>
          <w:u w:val="none"/>
        </w:rPr>
        <w:t xml:space="preserve">место раположение  </w:t>
      </w:r>
      <w:r w:rsidR="009B2626" w:rsidRPr="009B2626">
        <w:rPr>
          <w:rStyle w:val="a4"/>
          <w:b/>
          <w:color w:val="FF0000"/>
          <w:sz w:val="28"/>
          <w:szCs w:val="28"/>
          <w:highlight w:val="yellow"/>
          <w:u w:val="none"/>
        </w:rPr>
        <w:t>\Программирование Основы\Уроки\! уроки общие изучения\PHPStorm настройка</w:t>
      </w:r>
      <w:r w:rsidR="009B2626" w:rsidRPr="009B2626">
        <w:rPr>
          <w:rStyle w:val="a4"/>
          <w:b/>
          <w:color w:val="FF0000"/>
          <w:sz w:val="28"/>
          <w:szCs w:val="28"/>
          <w:u w:val="none"/>
        </w:rPr>
        <w:t xml:space="preserve"> </w:t>
      </w:r>
    </w:p>
    <w:p w14:paraId="69CCF362" w14:textId="77777777" w:rsidR="0037581C" w:rsidRPr="00472E14" w:rsidRDefault="0037581C" w:rsidP="00472E14">
      <w:pPr>
        <w:pStyle w:val="a3"/>
        <w:numPr>
          <w:ilvl w:val="1"/>
          <w:numId w:val="2"/>
        </w:numPr>
        <w:rPr>
          <w:b/>
          <w:sz w:val="28"/>
          <w:szCs w:val="28"/>
          <w:lang w:val="en-US"/>
        </w:rPr>
      </w:pPr>
      <w:r>
        <w:rPr>
          <w:rStyle w:val="a4"/>
          <w:b/>
          <w:sz w:val="28"/>
          <w:szCs w:val="28"/>
          <w:lang w:val="en-US"/>
        </w:rPr>
        <w:t>Java</w:t>
      </w:r>
    </w:p>
    <w:p w14:paraId="3A0E01FB" w14:textId="77777777" w:rsidR="002B600C" w:rsidRPr="002B600C" w:rsidRDefault="00EF507C" w:rsidP="002B600C">
      <w:pPr>
        <w:pStyle w:val="a3"/>
        <w:numPr>
          <w:ilvl w:val="1"/>
          <w:numId w:val="2"/>
        </w:numPr>
        <w:rPr>
          <w:rStyle w:val="a4"/>
          <w:b/>
          <w:color w:val="auto"/>
          <w:sz w:val="28"/>
          <w:szCs w:val="28"/>
          <w:u w:val="none"/>
          <w:lang w:val="en-US"/>
        </w:rPr>
      </w:pPr>
      <w:hyperlink w:anchor="BEGET_RU" w:history="1">
        <w:r w:rsidR="002B600C" w:rsidRPr="002B600C">
          <w:rPr>
            <w:rStyle w:val="a4"/>
            <w:b/>
            <w:sz w:val="28"/>
            <w:szCs w:val="28"/>
          </w:rPr>
          <w:t xml:space="preserve">ПОДКЛЮЧЕНИЯ </w:t>
        </w:r>
        <w:r w:rsidR="002B600C" w:rsidRPr="002B600C">
          <w:rPr>
            <w:rStyle w:val="a4"/>
            <w:b/>
            <w:sz w:val="28"/>
            <w:szCs w:val="28"/>
            <w:lang w:val="en-US"/>
          </w:rPr>
          <w:t>BEGET.RU</w:t>
        </w:r>
      </w:hyperlink>
    </w:p>
    <w:p w14:paraId="466ECA22" w14:textId="77777777" w:rsidR="00C448D0" w:rsidRPr="00007637" w:rsidRDefault="00EF507C" w:rsidP="00C448D0">
      <w:pPr>
        <w:pStyle w:val="a3"/>
        <w:numPr>
          <w:ilvl w:val="0"/>
          <w:numId w:val="2"/>
        </w:numPr>
        <w:rPr>
          <w:rStyle w:val="a4"/>
          <w:b/>
          <w:color w:val="auto"/>
          <w:sz w:val="28"/>
          <w:szCs w:val="28"/>
          <w:u w:val="none"/>
          <w:lang w:val="en-US"/>
        </w:rPr>
      </w:pPr>
      <w:hyperlink w:anchor="Уроки_HTML5_CSS_Js" w:history="1">
        <w:r w:rsidR="00C448D0" w:rsidRPr="00C448D0">
          <w:rPr>
            <w:rStyle w:val="a4"/>
            <w:b/>
            <w:sz w:val="28"/>
            <w:szCs w:val="28"/>
            <w:lang w:val="en-US"/>
          </w:rPr>
          <w:t>Уроки HTML 5 и CSS</w:t>
        </w:r>
      </w:hyperlink>
    </w:p>
    <w:p w14:paraId="234D4CED" w14:textId="77777777" w:rsidR="00007637" w:rsidRPr="000C4BC1" w:rsidRDefault="00EF507C" w:rsidP="00C448D0">
      <w:pPr>
        <w:pStyle w:val="a3"/>
        <w:numPr>
          <w:ilvl w:val="0"/>
          <w:numId w:val="2"/>
        </w:numPr>
        <w:rPr>
          <w:rStyle w:val="a4"/>
          <w:b/>
          <w:color w:val="auto"/>
          <w:sz w:val="28"/>
          <w:szCs w:val="28"/>
          <w:u w:val="none"/>
          <w:lang w:val="en-US"/>
        </w:rPr>
      </w:pPr>
      <w:hyperlink w:anchor="Регулярные_выражения" w:history="1">
        <w:r w:rsidR="00007637" w:rsidRPr="00007637">
          <w:rPr>
            <w:rStyle w:val="a4"/>
            <w:b/>
            <w:sz w:val="28"/>
            <w:szCs w:val="28"/>
          </w:rPr>
          <w:t>Регулярные выражения</w:t>
        </w:r>
      </w:hyperlink>
    </w:p>
    <w:p w14:paraId="678CDA04" w14:textId="77777777" w:rsidR="000C4BC1" w:rsidRPr="007327A4" w:rsidRDefault="00EF507C" w:rsidP="00C448D0">
      <w:pPr>
        <w:pStyle w:val="a3"/>
        <w:numPr>
          <w:ilvl w:val="0"/>
          <w:numId w:val="2"/>
        </w:numPr>
        <w:rPr>
          <w:rStyle w:val="a4"/>
          <w:b/>
          <w:color w:val="auto"/>
          <w:sz w:val="28"/>
          <w:szCs w:val="28"/>
          <w:u w:val="none"/>
          <w:lang w:val="en-US"/>
        </w:rPr>
      </w:pPr>
      <w:hyperlink w:anchor="консоль" w:history="1">
        <w:r w:rsidR="000C4BC1" w:rsidRPr="000C4BC1">
          <w:rPr>
            <w:rStyle w:val="a4"/>
            <w:b/>
            <w:sz w:val="28"/>
            <w:szCs w:val="28"/>
          </w:rPr>
          <w:t>Консоль открыть</w:t>
        </w:r>
      </w:hyperlink>
    </w:p>
    <w:p w14:paraId="2194B4F4" w14:textId="77777777" w:rsidR="007327A4" w:rsidRDefault="00EF507C" w:rsidP="007327A4">
      <w:pPr>
        <w:pStyle w:val="a3"/>
        <w:numPr>
          <w:ilvl w:val="0"/>
          <w:numId w:val="2"/>
        </w:numPr>
        <w:rPr>
          <w:rStyle w:val="a4"/>
          <w:b/>
          <w:color w:val="auto"/>
          <w:sz w:val="28"/>
          <w:szCs w:val="28"/>
          <w:u w:val="none"/>
          <w:lang w:val="en-US"/>
        </w:rPr>
      </w:pPr>
      <w:hyperlink w:anchor="XSS_атаки_уязвимость" w:history="1">
        <w:r w:rsidR="007327A4" w:rsidRPr="00983252">
          <w:rPr>
            <w:rStyle w:val="a4"/>
            <w:b/>
            <w:sz w:val="28"/>
            <w:szCs w:val="28"/>
            <w:lang w:val="en-US"/>
          </w:rPr>
          <w:t xml:space="preserve">XSS </w:t>
        </w:r>
        <w:r w:rsidR="007327A4" w:rsidRPr="00983252">
          <w:rPr>
            <w:rStyle w:val="a4"/>
            <w:b/>
            <w:sz w:val="28"/>
            <w:szCs w:val="28"/>
          </w:rPr>
          <w:t xml:space="preserve">атаки </w:t>
        </w:r>
        <w:proofErr w:type="gramStart"/>
        <w:r w:rsidR="007327A4" w:rsidRPr="00983252">
          <w:rPr>
            <w:rStyle w:val="a4"/>
            <w:b/>
            <w:sz w:val="28"/>
            <w:szCs w:val="28"/>
          </w:rPr>
          <w:t>(</w:t>
        </w:r>
        <w:r w:rsidR="007327A4" w:rsidRPr="00983252">
          <w:rPr>
            <w:rStyle w:val="a4"/>
            <w:b/>
            <w:sz w:val="28"/>
            <w:szCs w:val="28"/>
            <w:lang w:val="en-US"/>
          </w:rPr>
          <w:t xml:space="preserve"> уязвимость</w:t>
        </w:r>
        <w:proofErr w:type="gramEnd"/>
        <w:r w:rsidR="007327A4" w:rsidRPr="00983252">
          <w:rPr>
            <w:rStyle w:val="a4"/>
            <w:b/>
            <w:sz w:val="28"/>
            <w:szCs w:val="28"/>
          </w:rPr>
          <w:t>)</w:t>
        </w:r>
      </w:hyperlink>
    </w:p>
    <w:p w14:paraId="60EEC4E3" w14:textId="77777777" w:rsidR="00F5542C" w:rsidRPr="00F5542C" w:rsidRDefault="00F5542C" w:rsidP="00674752">
      <w:pPr>
        <w:pStyle w:val="a3"/>
        <w:numPr>
          <w:ilvl w:val="0"/>
          <w:numId w:val="2"/>
        </w:numPr>
        <w:rPr>
          <w:rStyle w:val="a4"/>
          <w:b/>
          <w:color w:val="auto"/>
          <w:sz w:val="28"/>
          <w:szCs w:val="28"/>
          <w:u w:val="none"/>
          <w:lang w:val="en-US"/>
        </w:rPr>
      </w:pPr>
      <w:r>
        <w:rPr>
          <w:rStyle w:val="a4"/>
          <w:b/>
          <w:sz w:val="28"/>
          <w:szCs w:val="28"/>
        </w:rPr>
        <w:t>Статьи</w:t>
      </w:r>
    </w:p>
    <w:p w14:paraId="430426E9" w14:textId="77777777" w:rsidR="00C448D0" w:rsidRPr="00C448D0" w:rsidRDefault="00EF507C" w:rsidP="00C448D0">
      <w:pPr>
        <w:pStyle w:val="a3"/>
        <w:numPr>
          <w:ilvl w:val="1"/>
          <w:numId w:val="2"/>
        </w:numPr>
        <w:rPr>
          <w:sz w:val="28"/>
          <w:szCs w:val="28"/>
          <w:lang w:val="en-US"/>
        </w:rPr>
      </w:pPr>
      <w:hyperlink w:anchor="Как_стать_верстальщиком" w:history="1">
        <w:r w:rsidR="00F5542C" w:rsidRPr="00F5542C">
          <w:rPr>
            <w:rStyle w:val="a4"/>
            <w:sz w:val="28"/>
            <w:szCs w:val="28"/>
            <w:lang w:val="en-US"/>
          </w:rPr>
          <w:t>Как стать начинающим верстальщиком</w:t>
        </w:r>
      </w:hyperlink>
    </w:p>
    <w:p w14:paraId="11558872" w14:textId="77777777" w:rsidR="00C448D0" w:rsidRPr="00C448D0" w:rsidRDefault="00EF507C" w:rsidP="00C448D0">
      <w:pPr>
        <w:pStyle w:val="a3"/>
        <w:numPr>
          <w:ilvl w:val="0"/>
          <w:numId w:val="2"/>
        </w:numPr>
        <w:rPr>
          <w:b/>
          <w:sz w:val="24"/>
          <w:szCs w:val="24"/>
          <w:lang w:val="en-US"/>
        </w:rPr>
      </w:pPr>
      <w:hyperlink w:anchor="Контакты_WEB_разработчиков" w:history="1">
        <w:r w:rsidR="00C448D0" w:rsidRPr="00C448D0">
          <w:rPr>
            <w:rStyle w:val="a4"/>
            <w:b/>
            <w:sz w:val="24"/>
            <w:szCs w:val="24"/>
            <w:lang w:val="en-US"/>
          </w:rPr>
          <w:t>Контакты WEB разработчиков</w:t>
        </w:r>
      </w:hyperlink>
    </w:p>
    <w:p w14:paraId="1960420D" w14:textId="77777777" w:rsidR="00B11F08" w:rsidRPr="009E1B09" w:rsidRDefault="00EF507C" w:rsidP="00B11F08">
      <w:pPr>
        <w:pStyle w:val="a3"/>
        <w:numPr>
          <w:ilvl w:val="0"/>
          <w:numId w:val="2"/>
        </w:numPr>
        <w:rPr>
          <w:rStyle w:val="a4"/>
          <w:b/>
          <w:color w:val="auto"/>
          <w:sz w:val="28"/>
          <w:szCs w:val="28"/>
          <w:u w:val="none"/>
          <w:lang w:val="en-US"/>
        </w:rPr>
      </w:pPr>
      <w:hyperlink w:anchor="термины" w:history="1">
        <w:r w:rsidR="00B11F08" w:rsidRPr="009E1B09">
          <w:rPr>
            <w:rStyle w:val="a4"/>
            <w:b/>
            <w:sz w:val="28"/>
            <w:szCs w:val="28"/>
          </w:rPr>
          <w:t>Термины</w:t>
        </w:r>
      </w:hyperlink>
    </w:p>
    <w:p w14:paraId="1CD2AEE3" w14:textId="77777777" w:rsidR="009E1B09" w:rsidRDefault="009E1B09" w:rsidP="00010123">
      <w:pPr>
        <w:pStyle w:val="a3"/>
        <w:numPr>
          <w:ilvl w:val="1"/>
          <w:numId w:val="2"/>
        </w:numPr>
        <w:sectPr w:rsidR="009E1B09" w:rsidSect="007E31CC">
          <w:pgSz w:w="11906" w:h="16838"/>
          <w:pgMar w:top="232" w:right="232" w:bottom="232" w:left="232" w:header="709" w:footer="709" w:gutter="0"/>
          <w:cols w:space="708"/>
          <w:docGrid w:linePitch="360"/>
        </w:sectPr>
      </w:pPr>
    </w:p>
    <w:p w14:paraId="598BFCDA" w14:textId="77777777" w:rsidR="00010123" w:rsidRPr="00010123" w:rsidRDefault="00EF507C" w:rsidP="00010123">
      <w:pPr>
        <w:pStyle w:val="a3"/>
        <w:numPr>
          <w:ilvl w:val="1"/>
          <w:numId w:val="2"/>
        </w:numPr>
        <w:rPr>
          <w:rStyle w:val="a4"/>
          <w:sz w:val="28"/>
          <w:szCs w:val="28"/>
        </w:rPr>
      </w:pPr>
      <w:hyperlink w:anchor="API" w:history="1">
        <w:proofErr w:type="gramStart"/>
        <w:r w:rsidR="00010123" w:rsidRPr="00010123">
          <w:rPr>
            <w:rStyle w:val="a4"/>
            <w:sz w:val="28"/>
            <w:szCs w:val="28"/>
          </w:rPr>
          <w:t>API</w:t>
        </w:r>
        <w:r w:rsidR="00010123" w:rsidRPr="00010123">
          <w:rPr>
            <w:rStyle w:val="a4"/>
          </w:rPr>
          <w:t>(</w:t>
        </w:r>
        <w:proofErr w:type="gramEnd"/>
        <w:r w:rsidR="00010123" w:rsidRPr="00010123">
          <w:rPr>
            <w:rStyle w:val="a4"/>
          </w:rPr>
          <w:t>application programming interface)</w:t>
        </w:r>
      </w:hyperlink>
    </w:p>
    <w:p w14:paraId="6A700E7C" w14:textId="77777777" w:rsidR="00724957" w:rsidRPr="005012ED" w:rsidRDefault="00EF507C" w:rsidP="00724957">
      <w:pPr>
        <w:pStyle w:val="a3"/>
        <w:numPr>
          <w:ilvl w:val="1"/>
          <w:numId w:val="2"/>
        </w:numPr>
        <w:rPr>
          <w:rStyle w:val="a4"/>
          <w:color w:val="auto"/>
          <w:sz w:val="28"/>
          <w:szCs w:val="28"/>
          <w:u w:val="none"/>
          <w:lang w:val="en-US"/>
        </w:rPr>
      </w:pPr>
      <w:hyperlink w:anchor="MD5" w:history="1">
        <w:r w:rsidR="00724957" w:rsidRPr="00724957">
          <w:rPr>
            <w:rStyle w:val="a4"/>
            <w:sz w:val="28"/>
            <w:szCs w:val="28"/>
            <w:lang w:val="en-US"/>
          </w:rPr>
          <w:t xml:space="preserve">Md5 </w:t>
        </w:r>
        <w:r w:rsidR="00724957" w:rsidRPr="00724957">
          <w:rPr>
            <w:rStyle w:val="a4"/>
            <w:sz w:val="28"/>
            <w:szCs w:val="28"/>
          </w:rPr>
          <w:t>хеширование</w:t>
        </w:r>
      </w:hyperlink>
    </w:p>
    <w:p w14:paraId="67E89C56" w14:textId="77777777" w:rsidR="005012ED" w:rsidRPr="00281F72" w:rsidRDefault="00EF507C" w:rsidP="00724957">
      <w:pPr>
        <w:pStyle w:val="a3"/>
        <w:numPr>
          <w:ilvl w:val="1"/>
          <w:numId w:val="2"/>
        </w:numPr>
        <w:rPr>
          <w:rStyle w:val="a4"/>
          <w:color w:val="auto"/>
          <w:sz w:val="28"/>
          <w:szCs w:val="28"/>
          <w:u w:val="none"/>
          <w:lang w:val="en-US"/>
        </w:rPr>
      </w:pPr>
      <w:hyperlink w:anchor="Парсинг" w:history="1">
        <w:r w:rsidR="005012ED" w:rsidRPr="005012ED">
          <w:rPr>
            <w:rStyle w:val="a4"/>
            <w:sz w:val="28"/>
            <w:szCs w:val="28"/>
          </w:rPr>
          <w:t>Парсинг (парсер</w:t>
        </w:r>
      </w:hyperlink>
      <w:r w:rsidR="005012ED">
        <w:rPr>
          <w:rStyle w:val="a4"/>
          <w:sz w:val="28"/>
          <w:szCs w:val="28"/>
        </w:rPr>
        <w:t>)</w:t>
      </w:r>
    </w:p>
    <w:p w14:paraId="61C281A8" w14:textId="77777777" w:rsidR="00305FFB" w:rsidRPr="00305FFB" w:rsidRDefault="00EF507C" w:rsidP="00305FFB">
      <w:pPr>
        <w:pStyle w:val="a3"/>
        <w:numPr>
          <w:ilvl w:val="1"/>
          <w:numId w:val="2"/>
        </w:numPr>
        <w:spacing w:after="0"/>
        <w:rPr>
          <w:rStyle w:val="a4"/>
          <w:color w:val="auto"/>
          <w:sz w:val="28"/>
          <w:szCs w:val="28"/>
          <w:u w:val="none"/>
          <w:lang w:val="en-US"/>
        </w:rPr>
      </w:pPr>
      <w:hyperlink w:anchor="Тик" w:history="1">
        <w:r w:rsidR="00281F72" w:rsidRPr="00281F72">
          <w:rPr>
            <w:rStyle w:val="a4"/>
            <w:sz w:val="28"/>
            <w:szCs w:val="28"/>
          </w:rPr>
          <w:t>Тик</w:t>
        </w:r>
      </w:hyperlink>
    </w:p>
    <w:p w14:paraId="7DF4F1E1" w14:textId="77777777" w:rsidR="00305FFB" w:rsidRPr="00336347" w:rsidRDefault="00EF507C" w:rsidP="00305FFB">
      <w:pPr>
        <w:pStyle w:val="a3"/>
        <w:numPr>
          <w:ilvl w:val="1"/>
          <w:numId w:val="2"/>
        </w:numPr>
        <w:spacing w:after="0"/>
        <w:rPr>
          <w:rStyle w:val="a4"/>
          <w:color w:val="auto"/>
          <w:sz w:val="28"/>
          <w:szCs w:val="28"/>
          <w:u w:val="none"/>
          <w:lang w:val="en-US"/>
        </w:rPr>
      </w:pPr>
      <w:hyperlink w:anchor="Плейсхолдеры" w:history="1">
        <w:r w:rsidR="00305FFB" w:rsidRPr="00257002">
          <w:rPr>
            <w:rStyle w:val="a4"/>
            <w:sz w:val="28"/>
            <w:szCs w:val="28"/>
          </w:rPr>
          <w:t>Плейсхолдеры</w:t>
        </w:r>
      </w:hyperlink>
    </w:p>
    <w:p w14:paraId="38F03B80" w14:textId="77777777" w:rsidR="00336347" w:rsidRPr="00592544" w:rsidRDefault="00EF507C" w:rsidP="00336347">
      <w:pPr>
        <w:pStyle w:val="a3"/>
        <w:numPr>
          <w:ilvl w:val="1"/>
          <w:numId w:val="2"/>
        </w:numPr>
        <w:spacing w:after="0"/>
        <w:rPr>
          <w:rStyle w:val="a4"/>
          <w:color w:val="auto"/>
          <w:sz w:val="28"/>
          <w:szCs w:val="28"/>
          <w:u w:val="none"/>
          <w:lang w:val="en-US"/>
        </w:rPr>
      </w:pPr>
      <w:hyperlink w:anchor="MIME" w:history="1">
        <w:r w:rsidR="00336347" w:rsidRPr="00416E0B">
          <w:rPr>
            <w:rStyle w:val="a4"/>
            <w:sz w:val="28"/>
            <w:szCs w:val="28"/>
            <w:lang w:val="en-US"/>
          </w:rPr>
          <w:t xml:space="preserve">MIME-типы </w:t>
        </w:r>
        <w:r w:rsidR="00336347" w:rsidRPr="00416E0B">
          <w:rPr>
            <w:rStyle w:val="a4"/>
            <w:sz w:val="28"/>
            <w:szCs w:val="28"/>
          </w:rPr>
          <w:t>файлов</w:t>
        </w:r>
      </w:hyperlink>
    </w:p>
    <w:p w14:paraId="73277397" w14:textId="77777777" w:rsidR="00592544" w:rsidRPr="00592544" w:rsidRDefault="00EF507C" w:rsidP="00592544">
      <w:pPr>
        <w:pStyle w:val="a3"/>
        <w:numPr>
          <w:ilvl w:val="1"/>
          <w:numId w:val="2"/>
        </w:numPr>
        <w:spacing w:after="0"/>
        <w:rPr>
          <w:rStyle w:val="a4"/>
          <w:color w:val="auto"/>
          <w:sz w:val="28"/>
          <w:szCs w:val="28"/>
          <w:u w:val="none"/>
          <w:lang w:val="en-US"/>
        </w:rPr>
      </w:pPr>
      <w:hyperlink w:anchor="GUI" w:history="1">
        <w:proofErr w:type="gramStart"/>
        <w:r w:rsidR="00592544" w:rsidRPr="00592544">
          <w:rPr>
            <w:rStyle w:val="a4"/>
            <w:sz w:val="28"/>
            <w:szCs w:val="28"/>
          </w:rPr>
          <w:t>GUI ,</w:t>
        </w:r>
        <w:proofErr w:type="gramEnd"/>
        <w:r w:rsidR="00592544" w:rsidRPr="00592544">
          <w:rPr>
            <w:rStyle w:val="a4"/>
            <w:sz w:val="28"/>
            <w:szCs w:val="28"/>
          </w:rPr>
          <w:t xml:space="preserve"> англ.graphical user interface</w:t>
        </w:r>
      </w:hyperlink>
    </w:p>
    <w:p w14:paraId="4B8A5CBE" w14:textId="77777777" w:rsidR="009E1B09" w:rsidRPr="009E1B09" w:rsidRDefault="00EF507C" w:rsidP="009E1B09">
      <w:pPr>
        <w:pStyle w:val="a3"/>
        <w:numPr>
          <w:ilvl w:val="1"/>
          <w:numId w:val="2"/>
        </w:numPr>
        <w:spacing w:after="0"/>
        <w:rPr>
          <w:sz w:val="28"/>
          <w:szCs w:val="28"/>
          <w:lang w:val="en-US"/>
        </w:rPr>
      </w:pPr>
      <w:hyperlink w:anchor="Тернарный_оператор" w:history="1">
        <w:r w:rsidR="00592544" w:rsidRPr="00592544">
          <w:rPr>
            <w:rStyle w:val="a4"/>
            <w:sz w:val="28"/>
            <w:szCs w:val="28"/>
          </w:rPr>
          <w:t>Терна́рная усло́вная опера́ция</w:t>
        </w:r>
      </w:hyperlink>
      <w:r w:rsidR="00592544">
        <w:rPr>
          <w:rFonts w:ascii="Arial" w:hAnsi="Arial" w:cs="Arial"/>
          <w:color w:val="222222"/>
          <w:sz w:val="21"/>
          <w:szCs w:val="21"/>
          <w:shd w:val="clear" w:color="auto" w:fill="FFFFFF"/>
        </w:rPr>
        <w:t> </w:t>
      </w:r>
    </w:p>
    <w:p w14:paraId="1614CCA7" w14:textId="77777777" w:rsidR="009E1B09" w:rsidRPr="00391EB3" w:rsidRDefault="00EF507C" w:rsidP="00391EB3">
      <w:pPr>
        <w:pStyle w:val="a3"/>
        <w:numPr>
          <w:ilvl w:val="1"/>
          <w:numId w:val="2"/>
        </w:numPr>
        <w:spacing w:after="0"/>
        <w:ind w:left="788" w:hanging="431"/>
        <w:rPr>
          <w:rStyle w:val="a4"/>
          <w:b/>
        </w:rPr>
      </w:pPr>
      <w:hyperlink w:anchor="Псевдотипы" w:history="1">
        <w:r w:rsidR="009E1B09" w:rsidRPr="00391EB3">
          <w:rPr>
            <w:rStyle w:val="a4"/>
            <w:b/>
            <w:sz w:val="28"/>
            <w:szCs w:val="28"/>
          </w:rPr>
          <w:t>Псевдотипы и переменные, используемые в документации</w:t>
        </w:r>
        <w:r w:rsidR="00C501E0" w:rsidRPr="00391EB3">
          <w:rPr>
            <w:rStyle w:val="a4"/>
            <w:b/>
            <w:sz w:val="28"/>
            <w:szCs w:val="28"/>
          </w:rPr>
          <w:t xml:space="preserve"> PHP</w:t>
        </w:r>
      </w:hyperlink>
    </w:p>
    <w:p w14:paraId="36FBDE29" w14:textId="77777777" w:rsidR="00391EB3" w:rsidRPr="00391EB3" w:rsidRDefault="009E1B09" w:rsidP="00391EB3">
      <w:pPr>
        <w:pStyle w:val="a3"/>
        <w:numPr>
          <w:ilvl w:val="2"/>
          <w:numId w:val="2"/>
        </w:numPr>
        <w:spacing w:after="0"/>
        <w:rPr>
          <w:rStyle w:val="a4"/>
          <w:sz w:val="28"/>
          <w:szCs w:val="28"/>
          <w:lang w:val="en-US"/>
        </w:rPr>
      </w:pPr>
      <w:r w:rsidRPr="009E1B09">
        <w:rPr>
          <w:rStyle w:val="a4"/>
          <w:sz w:val="28"/>
          <w:szCs w:val="28"/>
          <w:lang w:val="en-US"/>
        </w:rPr>
        <w:t>$statement</w:t>
      </w:r>
      <w:r w:rsidR="00391EB3" w:rsidRPr="00391EB3">
        <w:t xml:space="preserve"> </w:t>
      </w:r>
    </w:p>
    <w:p w14:paraId="7786AD46" w14:textId="77777777" w:rsidR="00391EB3" w:rsidRPr="00391EB3" w:rsidRDefault="00391EB3" w:rsidP="00055CFD">
      <w:pPr>
        <w:pStyle w:val="a3"/>
        <w:numPr>
          <w:ilvl w:val="2"/>
          <w:numId w:val="2"/>
        </w:numPr>
        <w:spacing w:after="0"/>
        <w:rPr>
          <w:rStyle w:val="a4"/>
          <w:sz w:val="28"/>
          <w:szCs w:val="28"/>
        </w:rPr>
      </w:pPr>
      <w:r w:rsidRPr="00391EB3">
        <w:rPr>
          <w:rStyle w:val="a4"/>
          <w:sz w:val="28"/>
          <w:szCs w:val="28"/>
          <w:lang w:val="en-US"/>
        </w:rPr>
        <w:t>mixed</w:t>
      </w:r>
      <w:r w:rsidRPr="00391EB3">
        <w:rPr>
          <w:rStyle w:val="a4"/>
          <w:sz w:val="28"/>
          <w:szCs w:val="28"/>
        </w:rPr>
        <w:t xml:space="preserve"> </w:t>
      </w:r>
    </w:p>
    <w:p w14:paraId="04B2433B" w14:textId="6F0CA560" w:rsidR="00391EB3" w:rsidRPr="00391EB3" w:rsidRDefault="00391EB3" w:rsidP="00391EB3">
      <w:pPr>
        <w:pStyle w:val="a3"/>
        <w:numPr>
          <w:ilvl w:val="2"/>
          <w:numId w:val="2"/>
        </w:numPr>
        <w:spacing w:after="0"/>
        <w:rPr>
          <w:rStyle w:val="a4"/>
          <w:sz w:val="28"/>
          <w:szCs w:val="28"/>
          <w:lang w:val="en-US"/>
        </w:rPr>
      </w:pPr>
      <w:r w:rsidRPr="00391EB3">
        <w:rPr>
          <w:rStyle w:val="a4"/>
          <w:sz w:val="28"/>
          <w:szCs w:val="28"/>
          <w:lang w:val="en-US"/>
        </w:rPr>
        <w:t xml:space="preserve">number </w:t>
      </w:r>
    </w:p>
    <w:p w14:paraId="45C9D805" w14:textId="53313A27" w:rsidR="00391EB3" w:rsidRPr="00391EB3" w:rsidRDefault="00391EB3" w:rsidP="00391EB3">
      <w:pPr>
        <w:pStyle w:val="a3"/>
        <w:numPr>
          <w:ilvl w:val="2"/>
          <w:numId w:val="2"/>
        </w:numPr>
        <w:spacing w:after="0"/>
        <w:rPr>
          <w:rStyle w:val="a4"/>
          <w:sz w:val="28"/>
          <w:szCs w:val="28"/>
          <w:lang w:val="en-US"/>
        </w:rPr>
      </w:pPr>
      <w:r w:rsidRPr="00391EB3">
        <w:rPr>
          <w:rStyle w:val="a4"/>
          <w:sz w:val="28"/>
          <w:szCs w:val="28"/>
          <w:lang w:val="en-US"/>
        </w:rPr>
        <w:t xml:space="preserve">callback </w:t>
      </w:r>
    </w:p>
    <w:p w14:paraId="6B710A63" w14:textId="2290C1C3" w:rsidR="00391EB3" w:rsidRPr="00391EB3" w:rsidRDefault="00391EB3" w:rsidP="00391EB3">
      <w:pPr>
        <w:pStyle w:val="a3"/>
        <w:numPr>
          <w:ilvl w:val="2"/>
          <w:numId w:val="2"/>
        </w:numPr>
        <w:spacing w:after="0"/>
        <w:rPr>
          <w:rStyle w:val="a4"/>
          <w:sz w:val="28"/>
          <w:szCs w:val="28"/>
          <w:lang w:val="en-US"/>
        </w:rPr>
      </w:pPr>
      <w:r w:rsidRPr="00391EB3">
        <w:rPr>
          <w:rStyle w:val="a4"/>
          <w:sz w:val="28"/>
          <w:szCs w:val="28"/>
          <w:lang w:val="en-US"/>
        </w:rPr>
        <w:t xml:space="preserve">array|object </w:t>
      </w:r>
    </w:p>
    <w:p w14:paraId="3020E6F2" w14:textId="0D099A55" w:rsidR="00AF2710" w:rsidRPr="00AF2710" w:rsidRDefault="00EF507C" w:rsidP="00AF2710">
      <w:pPr>
        <w:pStyle w:val="a3"/>
        <w:numPr>
          <w:ilvl w:val="2"/>
          <w:numId w:val="2"/>
        </w:numPr>
        <w:spacing w:after="0"/>
        <w:rPr>
          <w:rStyle w:val="a4"/>
          <w:color w:val="auto"/>
          <w:sz w:val="28"/>
          <w:szCs w:val="28"/>
          <w:u w:val="none"/>
          <w:lang w:val="en-US"/>
        </w:rPr>
      </w:pPr>
      <w:hyperlink w:anchor="void" w:history="1">
        <w:r w:rsidR="009E1B09" w:rsidRPr="009E1B09">
          <w:rPr>
            <w:rStyle w:val="a4"/>
            <w:sz w:val="28"/>
            <w:szCs w:val="28"/>
          </w:rPr>
          <w:t>$void</w:t>
        </w:r>
      </w:hyperlink>
    </w:p>
    <w:p w14:paraId="44726B0C" w14:textId="223CD01E" w:rsidR="00AF2710" w:rsidRDefault="00EF507C" w:rsidP="00AF2710">
      <w:pPr>
        <w:pStyle w:val="a3"/>
        <w:numPr>
          <w:ilvl w:val="1"/>
          <w:numId w:val="2"/>
        </w:numPr>
        <w:spacing w:after="0"/>
        <w:rPr>
          <w:rStyle w:val="a4"/>
          <w:color w:val="auto"/>
          <w:sz w:val="28"/>
          <w:szCs w:val="28"/>
          <w:u w:val="none"/>
          <w:lang w:val="en-US"/>
        </w:rPr>
      </w:pPr>
      <w:hyperlink w:anchor="рефакторинг" w:history="1">
        <w:r w:rsidR="00AF2710" w:rsidRPr="00DE71B7">
          <w:rPr>
            <w:rStyle w:val="a4"/>
            <w:sz w:val="28"/>
            <w:szCs w:val="28"/>
            <w:lang w:val="en-US"/>
          </w:rPr>
          <w:t>Рефа́кторинг</w:t>
        </w:r>
      </w:hyperlink>
    </w:p>
    <w:p w14:paraId="70F164FE" w14:textId="2217ACB6" w:rsidR="00A72A04" w:rsidRPr="00085477" w:rsidRDefault="00EF507C" w:rsidP="00AF2710">
      <w:pPr>
        <w:pStyle w:val="a3"/>
        <w:numPr>
          <w:ilvl w:val="1"/>
          <w:numId w:val="2"/>
        </w:numPr>
        <w:spacing w:after="0"/>
        <w:rPr>
          <w:rStyle w:val="a4"/>
          <w:color w:val="auto"/>
          <w:sz w:val="28"/>
          <w:szCs w:val="28"/>
          <w:u w:val="none"/>
          <w:lang w:val="en-US"/>
        </w:rPr>
      </w:pPr>
      <w:hyperlink w:anchor="псевдоклассы" w:history="1">
        <w:r w:rsidR="00A72A04" w:rsidRPr="00A72A04">
          <w:rPr>
            <w:rStyle w:val="a4"/>
            <w:sz w:val="28"/>
            <w:szCs w:val="28"/>
          </w:rPr>
          <w:t>Псевдоклассы</w:t>
        </w:r>
      </w:hyperlink>
    </w:p>
    <w:p w14:paraId="01498B54" w14:textId="2BB6365E" w:rsidR="00085477" w:rsidRPr="00AF2710" w:rsidRDefault="00EF507C" w:rsidP="00AF2710">
      <w:pPr>
        <w:pStyle w:val="a3"/>
        <w:numPr>
          <w:ilvl w:val="1"/>
          <w:numId w:val="2"/>
        </w:numPr>
        <w:spacing w:after="0"/>
        <w:rPr>
          <w:rStyle w:val="a4"/>
          <w:color w:val="auto"/>
          <w:sz w:val="28"/>
          <w:szCs w:val="28"/>
          <w:u w:val="none"/>
          <w:lang w:val="en-US"/>
        </w:rPr>
      </w:pPr>
      <w:hyperlink w:anchor="Drag_and_Drop" w:history="1">
        <w:r w:rsidR="00085477" w:rsidRPr="00085477">
          <w:rPr>
            <w:rStyle w:val="a4"/>
            <w:rFonts w:ascii="Arial" w:hAnsi="Arial" w:cs="Arial"/>
            <w:b/>
            <w:bCs/>
            <w:shd w:val="clear" w:color="auto" w:fill="FFFFFF"/>
          </w:rPr>
          <w:t>Drag-and-drop</w:t>
        </w:r>
      </w:hyperlink>
    </w:p>
    <w:p w14:paraId="65C9E2AB" w14:textId="2F2FD099" w:rsidR="00AF2710" w:rsidRDefault="00AF2710" w:rsidP="0060081A">
      <w:pPr>
        <w:spacing w:after="0"/>
        <w:rPr>
          <w:sz w:val="28"/>
          <w:szCs w:val="28"/>
          <w:lang w:val="en-US"/>
        </w:rPr>
      </w:pPr>
    </w:p>
    <w:p w14:paraId="58623FAB" w14:textId="77777777" w:rsidR="0060081A" w:rsidRPr="0060081A" w:rsidRDefault="0060081A" w:rsidP="0060081A">
      <w:pPr>
        <w:spacing w:after="0"/>
        <w:rPr>
          <w:sz w:val="28"/>
          <w:szCs w:val="28"/>
        </w:rPr>
        <w:sectPr w:rsidR="0060081A" w:rsidRPr="0060081A" w:rsidSect="009E1B09">
          <w:type w:val="continuous"/>
          <w:pgSz w:w="11906" w:h="16838"/>
          <w:pgMar w:top="232" w:right="232" w:bottom="232" w:left="232" w:header="709" w:footer="709" w:gutter="0"/>
          <w:cols w:num="2" w:space="708"/>
          <w:docGrid w:linePitch="360"/>
        </w:sectPr>
      </w:pPr>
    </w:p>
    <w:p w14:paraId="72BE5015" w14:textId="77777777" w:rsidR="00295ADE" w:rsidRPr="00305FFB" w:rsidRDefault="00EF507C" w:rsidP="00592544">
      <w:pPr>
        <w:pStyle w:val="a3"/>
        <w:numPr>
          <w:ilvl w:val="0"/>
          <w:numId w:val="2"/>
        </w:numPr>
        <w:spacing w:after="0"/>
        <w:rPr>
          <w:rStyle w:val="a4"/>
          <w:color w:val="auto"/>
          <w:sz w:val="28"/>
          <w:szCs w:val="28"/>
          <w:u w:val="none"/>
          <w:lang w:val="en-US"/>
        </w:rPr>
      </w:pPr>
      <w:hyperlink w:anchor="Сервисы_Фриланс" w:history="1">
        <w:r w:rsidR="00295ADE" w:rsidRPr="00305FFB">
          <w:rPr>
            <w:rStyle w:val="a4"/>
            <w:sz w:val="28"/>
            <w:szCs w:val="28"/>
          </w:rPr>
          <w:t>Сервисы Фриланс</w:t>
        </w:r>
      </w:hyperlink>
    </w:p>
    <w:p w14:paraId="0A131FF5" w14:textId="04695954" w:rsidR="00295ADE" w:rsidRPr="000D5CBA" w:rsidRDefault="00EF507C" w:rsidP="004A25DE">
      <w:pPr>
        <w:pStyle w:val="a3"/>
        <w:numPr>
          <w:ilvl w:val="0"/>
          <w:numId w:val="2"/>
        </w:numPr>
        <w:rPr>
          <w:rStyle w:val="a4"/>
          <w:color w:val="auto"/>
          <w:sz w:val="28"/>
          <w:szCs w:val="28"/>
          <w:u w:val="none"/>
        </w:rPr>
      </w:pPr>
      <w:hyperlink w:anchor="Proga_android" w:history="1">
        <w:r w:rsidR="004A25DE" w:rsidRPr="004A25DE">
          <w:rPr>
            <w:rStyle w:val="a4"/>
            <w:sz w:val="28"/>
            <w:szCs w:val="28"/>
          </w:rPr>
          <w:t xml:space="preserve">написание программ </w:t>
        </w:r>
        <w:proofErr w:type="gramStart"/>
        <w:r w:rsidR="004A25DE" w:rsidRPr="004A25DE">
          <w:rPr>
            <w:rStyle w:val="a4"/>
            <w:sz w:val="28"/>
            <w:szCs w:val="28"/>
          </w:rPr>
          <w:t>для андроид</w:t>
        </w:r>
        <w:proofErr w:type="gramEnd"/>
      </w:hyperlink>
    </w:p>
    <w:p w14:paraId="589490FB" w14:textId="674B289B" w:rsidR="000D5CBA" w:rsidRPr="004A25DE" w:rsidRDefault="00EF507C" w:rsidP="006A7657">
      <w:pPr>
        <w:pStyle w:val="a3"/>
        <w:numPr>
          <w:ilvl w:val="0"/>
          <w:numId w:val="2"/>
        </w:numPr>
        <w:jc w:val="center"/>
        <w:rPr>
          <w:sz w:val="28"/>
          <w:szCs w:val="28"/>
        </w:rPr>
      </w:pPr>
      <w:hyperlink w:anchor="СЕТИ_VPN_DDNS_SSB" w:history="1">
        <w:r w:rsidR="000D5CBA" w:rsidRPr="006C7275">
          <w:rPr>
            <w:rStyle w:val="a4"/>
            <w:sz w:val="28"/>
            <w:szCs w:val="28"/>
          </w:rPr>
          <w:t xml:space="preserve">СЕТИ </w:t>
        </w:r>
        <w:r w:rsidR="006A7657" w:rsidRPr="006C7275">
          <w:rPr>
            <w:rStyle w:val="a4"/>
            <w:sz w:val="28"/>
            <w:szCs w:val="28"/>
            <w:lang w:val="en-US"/>
          </w:rPr>
          <w:t>VPN DNS DDNS</w:t>
        </w:r>
      </w:hyperlink>
    </w:p>
    <w:p w14:paraId="1ABDA3E4" w14:textId="77777777" w:rsidR="00F82C18" w:rsidRPr="007B6E03" w:rsidRDefault="00EF507C" w:rsidP="00295294">
      <w:pPr>
        <w:pStyle w:val="a3"/>
        <w:numPr>
          <w:ilvl w:val="0"/>
          <w:numId w:val="2"/>
        </w:numPr>
        <w:rPr>
          <w:b/>
          <w:sz w:val="28"/>
          <w:szCs w:val="28"/>
          <w:lang w:val="en-US"/>
        </w:rPr>
      </w:pPr>
      <w:hyperlink w:anchor="Вопросы" w:history="1">
        <w:r w:rsidR="00F82C18" w:rsidRPr="00F82C18">
          <w:rPr>
            <w:rStyle w:val="a4"/>
            <w:b/>
            <w:sz w:val="28"/>
            <w:szCs w:val="28"/>
          </w:rPr>
          <w:t>Вопросы</w:t>
        </w:r>
      </w:hyperlink>
    </w:p>
    <w:p w14:paraId="784529E8" w14:textId="77777777" w:rsidR="0013152A" w:rsidRDefault="0013152A">
      <w:r w:rsidRPr="0013152A">
        <w:t>Веб-разработка — процесс создания веб-сайта или веб-приложения. Основными этапами процесса являются веб-дизайн, вёрстка страниц, программирование для веб на стороне клиента и сервера, а также конфигурирование веб-сервера.</w:t>
      </w:r>
    </w:p>
    <w:p w14:paraId="10659F72" w14:textId="77777777" w:rsidR="00D24980" w:rsidRDefault="00D24980">
      <w:r w:rsidRPr="00402001">
        <w:rPr>
          <w:b/>
          <w:highlight w:val="yellow"/>
        </w:rPr>
        <w:t xml:space="preserve">Этапы </w:t>
      </w:r>
      <w:r w:rsidRPr="00402001">
        <w:rPr>
          <w:b/>
          <w:highlight w:val="yellow"/>
          <w:lang w:val="en-US"/>
        </w:rPr>
        <w:t>WEB</w:t>
      </w:r>
      <w:r w:rsidRPr="00D42DE6">
        <w:rPr>
          <w:b/>
          <w:highlight w:val="yellow"/>
        </w:rPr>
        <w:t xml:space="preserve"> </w:t>
      </w:r>
      <w:r w:rsidRPr="00402001">
        <w:rPr>
          <w:b/>
          <w:highlight w:val="yellow"/>
        </w:rPr>
        <w:t>разработки</w:t>
      </w:r>
      <w:r w:rsidRPr="00402001">
        <w:rPr>
          <w:b/>
        </w:rPr>
        <w:t xml:space="preserve"> </w:t>
      </w:r>
      <w:r>
        <w:t xml:space="preserve">-  </w:t>
      </w:r>
      <w:hyperlink r:id="rId20" w:history="1">
        <w:r w:rsidR="00402001" w:rsidRPr="0082761B">
          <w:rPr>
            <w:rStyle w:val="a4"/>
          </w:rPr>
          <w:t>https://ru.wikipedia.org/wiki/%D0%92%D0%B5%D0%B1-%D1%80%D0%B0%D0%B7%D1%80%D0%B0%D0%B1%D0%BE%D1%82%D0%BA%D0%B0</w:t>
        </w:r>
      </w:hyperlink>
    </w:p>
    <w:p w14:paraId="25A29D20" w14:textId="77777777" w:rsidR="00402001" w:rsidRPr="00D24980" w:rsidRDefault="00402001">
      <w:r w:rsidRPr="00402001">
        <w:rPr>
          <w:b/>
          <w:highlight w:val="yellow"/>
        </w:rPr>
        <w:t>Вёрстка веб-страниц</w:t>
      </w:r>
      <w:r>
        <w:t xml:space="preserve"> -</w:t>
      </w:r>
      <w:r w:rsidRPr="00402001">
        <w:t xml:space="preserve">создание структуры html-кода, размещающего элементы веб-страницы (изображения, текст и т. д.) в окне браузера, согласно разработанному </w:t>
      </w:r>
      <w:proofErr w:type="gramStart"/>
      <w:r w:rsidRPr="00402001">
        <w:t>макету[</w:t>
      </w:r>
      <w:proofErr w:type="gramEnd"/>
      <w:r w:rsidRPr="00402001">
        <w:t>1], таким образом, чтобы элементы дизайна выглядели аналогично макету</w:t>
      </w:r>
      <w:r>
        <w:t xml:space="preserve"> (</w:t>
      </w:r>
      <w:r w:rsidRPr="00402001">
        <w:t>https://ru.wikipedia.org/wiki/%D0%92%D1%91%D1%80%D1%81%D1%82%D0%BA%D0%B0_%D0%B2%D0%B5%D0%B1-%D1%81%D1%82%D1%80%D0%B0%D0%BD%D0%B8%D1%86</w:t>
      </w:r>
      <w:r>
        <w:t>)</w:t>
      </w:r>
    </w:p>
    <w:p w14:paraId="6A729DC1" w14:textId="77777777" w:rsidR="00586A53" w:rsidRDefault="00586A53" w:rsidP="0013152A">
      <w:pPr>
        <w:spacing w:after="0"/>
      </w:pPr>
      <w:r>
        <w:rPr>
          <w:lang w:val="en-US"/>
        </w:rPr>
        <w:t>WEB</w:t>
      </w:r>
      <w:r w:rsidRPr="00D42DE6">
        <w:t xml:space="preserve"> </w:t>
      </w:r>
      <w:r>
        <w:t>менеджер</w:t>
      </w:r>
      <w:r w:rsidR="0013152A" w:rsidRPr="00D42DE6">
        <w:t xml:space="preserve">, </w:t>
      </w:r>
      <w:r>
        <w:rPr>
          <w:lang w:val="en-US"/>
        </w:rPr>
        <w:t>WEB</w:t>
      </w:r>
      <w:r>
        <w:t xml:space="preserve"> верстка</w:t>
      </w:r>
    </w:p>
    <w:p w14:paraId="4A1AD9BE" w14:textId="77777777" w:rsidR="00586A53" w:rsidRPr="00586A53" w:rsidRDefault="00586A53" w:rsidP="0013152A">
      <w:pPr>
        <w:spacing w:after="0"/>
      </w:pPr>
      <w:r>
        <w:t>Серверные разработки</w:t>
      </w:r>
    </w:p>
    <w:p w14:paraId="032025B2" w14:textId="77777777" w:rsidR="00586A53" w:rsidRDefault="00586A53" w:rsidP="0013152A">
      <w:pPr>
        <w:spacing w:after="0"/>
      </w:pPr>
      <w:r>
        <w:t>Программирование мобильных приложений</w:t>
      </w:r>
    </w:p>
    <w:p w14:paraId="0352BEB6" w14:textId="77777777" w:rsidR="00674752" w:rsidRDefault="00674752" w:rsidP="00674752">
      <w:pPr>
        <w:spacing w:after="0"/>
        <w:jc w:val="center"/>
        <w:rPr>
          <w:b/>
        </w:rPr>
      </w:pPr>
      <w:bookmarkStart w:id="8" w:name="Программы_для_верстки"/>
      <w:r w:rsidRPr="00674752">
        <w:rPr>
          <w:b/>
          <w:highlight w:val="cyan"/>
        </w:rPr>
        <w:t>Программы для Верстки</w:t>
      </w:r>
    </w:p>
    <w:p w14:paraId="186B0392" w14:textId="77777777" w:rsidR="00674752" w:rsidRDefault="00674752" w:rsidP="00674752">
      <w:pPr>
        <w:spacing w:after="0"/>
        <w:rPr>
          <w:b/>
        </w:rPr>
      </w:pPr>
      <w:r w:rsidRPr="00674752">
        <w:rPr>
          <w:b/>
          <w:highlight w:val="yellow"/>
        </w:rPr>
        <w:t>Notepad++</w:t>
      </w:r>
    </w:p>
    <w:p w14:paraId="5C74AC09" w14:textId="77777777" w:rsidR="00674752" w:rsidRDefault="00674752" w:rsidP="00674752">
      <w:pPr>
        <w:spacing w:after="0"/>
      </w:pPr>
      <w:r w:rsidRPr="00674752">
        <w:rPr>
          <w:b/>
          <w:highlight w:val="yellow"/>
        </w:rPr>
        <w:t>SourceForge.net</w:t>
      </w:r>
      <w:r w:rsidRPr="00674752">
        <w:rPr>
          <w:b/>
        </w:rPr>
        <w:t xml:space="preserve"> — </w:t>
      </w:r>
      <w:r w:rsidRPr="00674752">
        <w:t>один из самых больших в мире веб-сайтов для разработчиков открытого программного обеспечения, который обслуживается SourceForge, Inc. и использует проприетарную систему SourceForge. Недоступен на территории Крыма</w:t>
      </w:r>
    </w:p>
    <w:p w14:paraId="02F8A9BD" w14:textId="77777777" w:rsidR="001237F6" w:rsidRDefault="001237F6" w:rsidP="001237F6">
      <w:pPr>
        <w:spacing w:after="0"/>
      </w:pPr>
      <w:r w:rsidRPr="00E3676A">
        <w:rPr>
          <w:b/>
          <w:color w:val="FF0000"/>
          <w:highlight w:val="yellow"/>
          <w:lang w:val="en-US"/>
        </w:rPr>
        <w:t>Sublime</w:t>
      </w:r>
      <w:r w:rsidRPr="00E3676A">
        <w:rPr>
          <w:b/>
          <w:color w:val="FF0000"/>
          <w:highlight w:val="yellow"/>
        </w:rPr>
        <w:t xml:space="preserve"> </w:t>
      </w:r>
      <w:r w:rsidRPr="00E3676A">
        <w:rPr>
          <w:b/>
          <w:color w:val="FF0000"/>
          <w:highlight w:val="yellow"/>
          <w:lang w:val="en-US"/>
        </w:rPr>
        <w:t>Text</w:t>
      </w:r>
      <w:r w:rsidRPr="00E3676A">
        <w:rPr>
          <w:color w:val="FF0000"/>
        </w:rPr>
        <w:t xml:space="preserve">  </w:t>
      </w:r>
      <w:r w:rsidR="00C637F6">
        <w:rPr>
          <w:rStyle w:val="a4"/>
          <w:lang w:val="en-US"/>
        </w:rPr>
        <w:fldChar w:fldCharType="begin"/>
      </w:r>
      <w:r w:rsidR="00C637F6" w:rsidRPr="00215B34">
        <w:rPr>
          <w:rStyle w:val="a4"/>
          <w:rPrChange w:id="9" w:author="Евгений Мироевский" w:date="2020-03-15T19:52:00Z">
            <w:rPr>
              <w:rStyle w:val="a4"/>
              <w:lang w:val="en-US"/>
            </w:rPr>
          </w:rPrChange>
        </w:rPr>
        <w:instrText xml:space="preserve"> </w:instrText>
      </w:r>
      <w:r w:rsidR="00C637F6">
        <w:rPr>
          <w:rStyle w:val="a4"/>
          <w:lang w:val="en-US"/>
        </w:rPr>
        <w:instrText>HYPERLINK</w:instrText>
      </w:r>
      <w:r w:rsidR="00C637F6" w:rsidRPr="00215B34">
        <w:rPr>
          <w:rStyle w:val="a4"/>
          <w:rPrChange w:id="10" w:author="Евгений Мироевский" w:date="2020-03-15T19:52:00Z">
            <w:rPr>
              <w:rStyle w:val="a4"/>
              <w:lang w:val="en-US"/>
            </w:rPr>
          </w:rPrChange>
        </w:rPr>
        <w:instrText xml:space="preserve"> "</w:instrText>
      </w:r>
      <w:r w:rsidR="00C637F6">
        <w:rPr>
          <w:rStyle w:val="a4"/>
          <w:lang w:val="en-US"/>
        </w:rPr>
        <w:instrText>https</w:instrText>
      </w:r>
      <w:r w:rsidR="00C637F6" w:rsidRPr="00215B34">
        <w:rPr>
          <w:rStyle w:val="a4"/>
          <w:rPrChange w:id="11" w:author="Евгений Мироевский" w:date="2020-03-15T19:52:00Z">
            <w:rPr>
              <w:rStyle w:val="a4"/>
              <w:lang w:val="en-US"/>
            </w:rPr>
          </w:rPrChange>
        </w:rPr>
        <w:instrText>://</w:instrText>
      </w:r>
      <w:r w:rsidR="00C637F6">
        <w:rPr>
          <w:rStyle w:val="a4"/>
          <w:lang w:val="en-US"/>
        </w:rPr>
        <w:instrText>www</w:instrText>
      </w:r>
      <w:r w:rsidR="00C637F6" w:rsidRPr="00215B34">
        <w:rPr>
          <w:rStyle w:val="a4"/>
          <w:rPrChange w:id="12" w:author="Евгений Мироевский" w:date="2020-03-15T19:52:00Z">
            <w:rPr>
              <w:rStyle w:val="a4"/>
              <w:lang w:val="en-US"/>
            </w:rPr>
          </w:rPrChange>
        </w:rPr>
        <w:instrText>.</w:instrText>
      </w:r>
      <w:r w:rsidR="00C637F6">
        <w:rPr>
          <w:rStyle w:val="a4"/>
          <w:lang w:val="en-US"/>
        </w:rPr>
        <w:instrText>sublimetext</w:instrText>
      </w:r>
      <w:r w:rsidR="00C637F6" w:rsidRPr="00215B34">
        <w:rPr>
          <w:rStyle w:val="a4"/>
          <w:rPrChange w:id="13" w:author="Евгений Мироевский" w:date="2020-03-15T19:52:00Z">
            <w:rPr>
              <w:rStyle w:val="a4"/>
              <w:lang w:val="en-US"/>
            </w:rPr>
          </w:rPrChange>
        </w:rPr>
        <w:instrText>.</w:instrText>
      </w:r>
      <w:r w:rsidR="00C637F6">
        <w:rPr>
          <w:rStyle w:val="a4"/>
          <w:lang w:val="en-US"/>
        </w:rPr>
        <w:instrText>com</w:instrText>
      </w:r>
      <w:r w:rsidR="00C637F6" w:rsidRPr="00215B34">
        <w:rPr>
          <w:rStyle w:val="a4"/>
          <w:rPrChange w:id="14" w:author="Евгений Мироевский" w:date="2020-03-15T19:52:00Z">
            <w:rPr>
              <w:rStyle w:val="a4"/>
              <w:lang w:val="en-US"/>
            </w:rPr>
          </w:rPrChange>
        </w:rPr>
        <w:instrText xml:space="preserve">" </w:instrText>
      </w:r>
      <w:r w:rsidR="00C637F6">
        <w:rPr>
          <w:rStyle w:val="a4"/>
          <w:lang w:val="en-US"/>
        </w:rPr>
        <w:fldChar w:fldCharType="separate"/>
      </w:r>
      <w:r w:rsidRPr="002B75E0">
        <w:rPr>
          <w:rStyle w:val="a4"/>
          <w:lang w:val="en-US"/>
        </w:rPr>
        <w:t>https</w:t>
      </w:r>
      <w:r w:rsidRPr="001237F6">
        <w:rPr>
          <w:rStyle w:val="a4"/>
        </w:rPr>
        <w:t>://</w:t>
      </w:r>
      <w:r w:rsidRPr="002B75E0">
        <w:rPr>
          <w:rStyle w:val="a4"/>
          <w:lang w:val="en-US"/>
        </w:rPr>
        <w:t>www</w:t>
      </w:r>
      <w:r w:rsidRPr="001237F6">
        <w:rPr>
          <w:rStyle w:val="a4"/>
        </w:rPr>
        <w:t>.</w:t>
      </w:r>
      <w:r w:rsidRPr="002B75E0">
        <w:rPr>
          <w:rStyle w:val="a4"/>
          <w:lang w:val="en-US"/>
        </w:rPr>
        <w:t>sublimetext</w:t>
      </w:r>
      <w:r w:rsidRPr="001237F6">
        <w:rPr>
          <w:rStyle w:val="a4"/>
        </w:rPr>
        <w:t>.</w:t>
      </w:r>
      <w:r w:rsidRPr="002B75E0">
        <w:rPr>
          <w:rStyle w:val="a4"/>
          <w:lang w:val="en-US"/>
        </w:rPr>
        <w:t>com</w:t>
      </w:r>
      <w:r w:rsidR="00C637F6">
        <w:rPr>
          <w:rStyle w:val="a4"/>
          <w:lang w:val="en-US"/>
        </w:rPr>
        <w:fldChar w:fldCharType="end"/>
      </w:r>
      <w:r>
        <w:t xml:space="preserve"> кроссплатформенный проприетарный текстовый редактор. Поддерживает плагины на языке программирования Python.</w:t>
      </w:r>
    </w:p>
    <w:p w14:paraId="1894581B" w14:textId="77777777" w:rsidR="001237F6" w:rsidRPr="001237F6" w:rsidRDefault="001237F6" w:rsidP="001237F6">
      <w:pPr>
        <w:spacing w:after="0"/>
      </w:pPr>
      <w:r>
        <w:t>Разработчик позволяет бесплатно и без ограничений ознакомиться с продуктом, однако программа уведомляет о необходимости приобретения лицензии.</w:t>
      </w:r>
    </w:p>
    <w:p w14:paraId="0E04D03E" w14:textId="77777777" w:rsidR="00833652" w:rsidRPr="009B5B3E" w:rsidRDefault="00833652" w:rsidP="00674752">
      <w:pPr>
        <w:spacing w:after="0"/>
        <w:rPr>
          <w:b/>
          <w:lang w:val="en-US"/>
        </w:rPr>
      </w:pPr>
      <w:r w:rsidRPr="001534FD">
        <w:rPr>
          <w:b/>
          <w:lang w:val="en-US"/>
        </w:rPr>
        <w:t>PhpStorm</w:t>
      </w:r>
      <w:r w:rsidRPr="009B5B3E">
        <w:rPr>
          <w:b/>
          <w:lang w:val="en-US"/>
        </w:rPr>
        <w:t xml:space="preserve">    </w:t>
      </w:r>
      <w:hyperlink r:id="rId21" w:history="1">
        <w:r w:rsidR="001534FD" w:rsidRPr="001534FD">
          <w:rPr>
            <w:rStyle w:val="a4"/>
            <w:b/>
            <w:lang w:val="en-US"/>
          </w:rPr>
          <w:t>https</w:t>
        </w:r>
        <w:r w:rsidR="001534FD" w:rsidRPr="009B5B3E">
          <w:rPr>
            <w:rStyle w:val="a4"/>
            <w:b/>
            <w:lang w:val="en-US"/>
          </w:rPr>
          <w:t>://</w:t>
        </w:r>
        <w:r w:rsidR="001534FD" w:rsidRPr="001534FD">
          <w:rPr>
            <w:rStyle w:val="a4"/>
            <w:b/>
            <w:lang w:val="en-US"/>
          </w:rPr>
          <w:t>www</w:t>
        </w:r>
        <w:r w:rsidR="001534FD" w:rsidRPr="009B5B3E">
          <w:rPr>
            <w:rStyle w:val="a4"/>
            <w:b/>
            <w:lang w:val="en-US"/>
          </w:rPr>
          <w:t>.</w:t>
        </w:r>
        <w:r w:rsidR="001534FD" w:rsidRPr="001534FD">
          <w:rPr>
            <w:rStyle w:val="a4"/>
            <w:b/>
            <w:lang w:val="en-US"/>
          </w:rPr>
          <w:t>jetbrains</w:t>
        </w:r>
        <w:r w:rsidR="001534FD" w:rsidRPr="009B5B3E">
          <w:rPr>
            <w:rStyle w:val="a4"/>
            <w:b/>
            <w:lang w:val="en-US"/>
          </w:rPr>
          <w:t>.</w:t>
        </w:r>
        <w:r w:rsidR="001534FD" w:rsidRPr="001534FD">
          <w:rPr>
            <w:rStyle w:val="a4"/>
            <w:b/>
            <w:lang w:val="en-US"/>
          </w:rPr>
          <w:t>com</w:t>
        </w:r>
        <w:r w:rsidR="001534FD" w:rsidRPr="009B5B3E">
          <w:rPr>
            <w:rStyle w:val="a4"/>
            <w:b/>
            <w:lang w:val="en-US"/>
          </w:rPr>
          <w:t>/</w:t>
        </w:r>
        <w:r w:rsidR="001534FD" w:rsidRPr="001534FD">
          <w:rPr>
            <w:rStyle w:val="a4"/>
            <w:b/>
            <w:lang w:val="en-US"/>
          </w:rPr>
          <w:t>phpstorm</w:t>
        </w:r>
        <w:r w:rsidR="001534FD" w:rsidRPr="009B5B3E">
          <w:rPr>
            <w:rStyle w:val="a4"/>
            <w:b/>
            <w:lang w:val="en-US"/>
          </w:rPr>
          <w:t>/?</w:t>
        </w:r>
        <w:r w:rsidR="001534FD" w:rsidRPr="001534FD">
          <w:rPr>
            <w:rStyle w:val="a4"/>
            <w:b/>
            <w:lang w:val="en-US"/>
          </w:rPr>
          <w:t>frommenu</w:t>
        </w:r>
      </w:hyperlink>
    </w:p>
    <w:p w14:paraId="69B58920" w14:textId="77777777" w:rsidR="001534FD" w:rsidRDefault="001534FD" w:rsidP="00674752">
      <w:pPr>
        <w:spacing w:after="0"/>
        <w:rPr>
          <w:b/>
          <w:lang w:val="en-US"/>
        </w:rPr>
      </w:pPr>
      <w:r>
        <w:rPr>
          <w:b/>
          <w:lang w:val="en-US"/>
        </w:rPr>
        <w:t>phpDesinger</w:t>
      </w:r>
      <w:r w:rsidRPr="009B5B3E">
        <w:rPr>
          <w:b/>
          <w:lang w:val="en-US"/>
        </w:rPr>
        <w:t xml:space="preserve">7 </w:t>
      </w:r>
      <w:r>
        <w:rPr>
          <w:b/>
        </w:rPr>
        <w:t>аналог</w:t>
      </w:r>
      <w:r w:rsidRPr="009B5B3E">
        <w:rPr>
          <w:b/>
          <w:lang w:val="en-US"/>
        </w:rPr>
        <w:t xml:space="preserve"> </w:t>
      </w:r>
      <w:r>
        <w:rPr>
          <w:b/>
          <w:lang w:val="en-US"/>
        </w:rPr>
        <w:t>Notepad</w:t>
      </w:r>
      <w:r w:rsidRPr="009B5B3E">
        <w:rPr>
          <w:b/>
          <w:lang w:val="en-US"/>
        </w:rPr>
        <w:t>++ (</w:t>
      </w:r>
      <w:r>
        <w:rPr>
          <w:b/>
        </w:rPr>
        <w:t>платная</w:t>
      </w:r>
      <w:r w:rsidRPr="009B5B3E">
        <w:rPr>
          <w:b/>
          <w:lang w:val="en-US"/>
        </w:rPr>
        <w:t>)</w:t>
      </w:r>
    </w:p>
    <w:p w14:paraId="745A9013" w14:textId="77777777" w:rsidR="00BA6920" w:rsidRPr="003F7045" w:rsidRDefault="00BA6920" w:rsidP="00674752">
      <w:pPr>
        <w:spacing w:after="0"/>
        <w:rPr>
          <w:b/>
        </w:rPr>
      </w:pPr>
      <w:r w:rsidRPr="00BA6920">
        <w:rPr>
          <w:rFonts w:ascii="Arial" w:hAnsi="Arial" w:cs="Arial"/>
          <w:b/>
          <w:bCs/>
          <w:color w:val="222222"/>
          <w:sz w:val="21"/>
          <w:szCs w:val="21"/>
          <w:shd w:val="clear" w:color="auto" w:fill="FFFFFF"/>
          <w:lang w:val="en-US"/>
        </w:rPr>
        <w:t>Dreamweaver</w:t>
      </w:r>
      <w:r w:rsidRPr="00BA6920">
        <w:rPr>
          <w:rFonts w:ascii="Arial" w:hAnsi="Arial" w:cs="Arial"/>
          <w:color w:val="222222"/>
          <w:sz w:val="21"/>
          <w:szCs w:val="21"/>
          <w:shd w:val="clear" w:color="auto" w:fill="FFFFFF"/>
          <w:lang w:val="en-US"/>
        </w:rPr>
        <w:t> (</w:t>
      </w:r>
      <w:r>
        <w:rPr>
          <w:rFonts w:ascii="Arial" w:hAnsi="Arial" w:cs="Arial"/>
          <w:i/>
          <w:iCs/>
          <w:color w:val="222222"/>
          <w:sz w:val="21"/>
          <w:szCs w:val="21"/>
          <w:shd w:val="clear" w:color="auto" w:fill="FFFFFF"/>
        </w:rPr>
        <w:t>Дримвивер</w:t>
      </w:r>
      <w:r w:rsidRPr="00BA6920">
        <w:rPr>
          <w:rFonts w:ascii="Arial" w:hAnsi="Arial" w:cs="Arial"/>
          <w:color w:val="222222"/>
          <w:sz w:val="21"/>
          <w:szCs w:val="21"/>
          <w:shd w:val="clear" w:color="auto" w:fill="FFFFFF"/>
          <w:lang w:val="en-US"/>
        </w:rPr>
        <w:t xml:space="preserve">) — </w:t>
      </w:r>
      <w:r>
        <w:rPr>
          <w:rFonts w:ascii="Arial" w:hAnsi="Arial" w:cs="Arial"/>
          <w:color w:val="222222"/>
          <w:sz w:val="21"/>
          <w:szCs w:val="21"/>
          <w:shd w:val="clear" w:color="auto" w:fill="FFFFFF"/>
        </w:rPr>
        <w:t>визуальный</w:t>
      </w:r>
      <w:r w:rsidRPr="00BA6920">
        <w:rPr>
          <w:rFonts w:ascii="Arial" w:hAnsi="Arial" w:cs="Arial"/>
          <w:color w:val="222222"/>
          <w:sz w:val="21"/>
          <w:szCs w:val="21"/>
          <w:shd w:val="clear" w:color="auto" w:fill="FFFFFF"/>
          <w:lang w:val="en-US"/>
        </w:rPr>
        <w:t> </w:t>
      </w:r>
      <w:hyperlink r:id="rId22" w:history="1">
        <w:r w:rsidRPr="00BA6920">
          <w:rPr>
            <w:rStyle w:val="a4"/>
            <w:rFonts w:ascii="Arial" w:hAnsi="Arial" w:cs="Arial"/>
            <w:color w:val="0B0080"/>
            <w:sz w:val="21"/>
            <w:szCs w:val="21"/>
            <w:shd w:val="clear" w:color="auto" w:fill="FFFFFF"/>
            <w:lang w:val="en-US"/>
          </w:rPr>
          <w:t>HTML-</w:t>
        </w:r>
        <w:r>
          <w:rPr>
            <w:rStyle w:val="a4"/>
            <w:rFonts w:ascii="Arial" w:hAnsi="Arial" w:cs="Arial"/>
            <w:color w:val="0B0080"/>
            <w:sz w:val="21"/>
            <w:szCs w:val="21"/>
            <w:shd w:val="clear" w:color="auto" w:fill="FFFFFF"/>
          </w:rPr>
          <w:t>редактор</w:t>
        </w:r>
      </w:hyperlink>
      <w:r w:rsidRPr="00BA6920">
        <w:rPr>
          <w:rFonts w:ascii="Arial" w:hAnsi="Arial" w:cs="Arial"/>
          <w:color w:val="222222"/>
          <w:sz w:val="21"/>
          <w:szCs w:val="21"/>
          <w:shd w:val="clear" w:color="auto" w:fill="FFFFFF"/>
          <w:lang w:val="en-US"/>
        </w:rPr>
        <w:t> </w:t>
      </w:r>
      <w:r>
        <w:rPr>
          <w:rFonts w:ascii="Arial" w:hAnsi="Arial" w:cs="Arial"/>
          <w:color w:val="222222"/>
          <w:sz w:val="21"/>
          <w:szCs w:val="21"/>
          <w:shd w:val="clear" w:color="auto" w:fill="FFFFFF"/>
        </w:rPr>
        <w:t>компании</w:t>
      </w:r>
      <w:r w:rsidRPr="00BA6920">
        <w:rPr>
          <w:rFonts w:ascii="Arial" w:hAnsi="Arial" w:cs="Arial"/>
          <w:color w:val="222222"/>
          <w:sz w:val="21"/>
          <w:szCs w:val="21"/>
          <w:shd w:val="clear" w:color="auto" w:fill="FFFFFF"/>
          <w:lang w:val="en-US"/>
        </w:rPr>
        <w:t> </w:t>
      </w:r>
      <w:hyperlink r:id="rId23" w:tooltip="Adobe" w:history="1">
        <w:r w:rsidRPr="00BA6920">
          <w:rPr>
            <w:rStyle w:val="a4"/>
            <w:rFonts w:ascii="Arial" w:hAnsi="Arial" w:cs="Arial"/>
            <w:color w:val="0B0080"/>
            <w:sz w:val="21"/>
            <w:szCs w:val="21"/>
            <w:u w:val="none"/>
            <w:shd w:val="clear" w:color="auto" w:fill="FFFFFF"/>
            <w:lang w:val="en-US"/>
          </w:rPr>
          <w:t>Adobe</w:t>
        </w:r>
      </w:hyperlink>
      <w:r w:rsidRPr="00BA6920">
        <w:rPr>
          <w:rFonts w:ascii="Arial" w:hAnsi="Arial" w:cs="Arial"/>
          <w:color w:val="222222"/>
          <w:sz w:val="21"/>
          <w:szCs w:val="21"/>
          <w:shd w:val="clear" w:color="auto" w:fill="FFFFFF"/>
          <w:lang w:val="en-US"/>
        </w:rPr>
        <w:t>. </w:t>
      </w:r>
      <w:r w:rsidRPr="00BA6920">
        <w:rPr>
          <w:rFonts w:ascii="Arial" w:hAnsi="Arial" w:cs="Arial"/>
          <w:color w:val="FF0000"/>
          <w:sz w:val="21"/>
          <w:szCs w:val="21"/>
          <w:highlight w:val="yellow"/>
          <w:shd w:val="clear" w:color="auto" w:fill="FFFFFF"/>
        </w:rPr>
        <w:t>Не использовать</w:t>
      </w:r>
    </w:p>
    <w:p w14:paraId="515627FB" w14:textId="77777777" w:rsidR="0096545D" w:rsidRPr="003F7045" w:rsidRDefault="0096545D" w:rsidP="00674752">
      <w:pPr>
        <w:spacing w:after="0"/>
        <w:rPr>
          <w:b/>
          <w:color w:val="FF0000"/>
        </w:rPr>
      </w:pPr>
      <w:r w:rsidRPr="009B5B3E">
        <w:rPr>
          <w:b/>
          <w:color w:val="FF0000"/>
          <w:highlight w:val="yellow"/>
          <w:lang w:val="en-US"/>
        </w:rPr>
        <w:t>WeBuilder</w:t>
      </w:r>
      <w:r w:rsidRPr="003F7045">
        <w:rPr>
          <w:b/>
          <w:color w:val="FF0000"/>
          <w:highlight w:val="yellow"/>
        </w:rPr>
        <w:t xml:space="preserve"> 2018 </w:t>
      </w:r>
      <w:r w:rsidRPr="009B5B3E">
        <w:rPr>
          <w:b/>
          <w:color w:val="FF0000"/>
          <w:highlight w:val="yellow"/>
          <w:lang w:val="en-US"/>
        </w:rPr>
        <w:t>v</w:t>
      </w:r>
      <w:r w:rsidRPr="003F7045">
        <w:rPr>
          <w:b/>
          <w:color w:val="FF0000"/>
          <w:highlight w:val="yellow"/>
        </w:rPr>
        <w:t xml:space="preserve">15.2.0.204 </w:t>
      </w:r>
      <w:r w:rsidRPr="0096545D">
        <w:rPr>
          <w:b/>
          <w:color w:val="FF0000"/>
          <w:highlight w:val="yellow"/>
        </w:rPr>
        <w:t>МОРЕВ</w:t>
      </w:r>
      <w:r w:rsidRPr="003F7045">
        <w:rPr>
          <w:b/>
          <w:color w:val="FF0000"/>
          <w:highlight w:val="yellow"/>
        </w:rPr>
        <w:t xml:space="preserve"> </w:t>
      </w:r>
      <w:r w:rsidRPr="0096545D">
        <w:rPr>
          <w:b/>
          <w:color w:val="FF0000"/>
          <w:highlight w:val="yellow"/>
        </w:rPr>
        <w:t>САША</w:t>
      </w:r>
      <w:r w:rsidRPr="003F7045">
        <w:rPr>
          <w:b/>
          <w:color w:val="FF0000"/>
        </w:rPr>
        <w:t xml:space="preserve">  </w:t>
      </w:r>
      <w:r w:rsidR="00C637F6">
        <w:rPr>
          <w:rStyle w:val="a4"/>
          <w:b/>
          <w:lang w:val="en-US"/>
        </w:rPr>
        <w:fldChar w:fldCharType="begin"/>
      </w:r>
      <w:r w:rsidR="00C637F6" w:rsidRPr="00215B34">
        <w:rPr>
          <w:rStyle w:val="a4"/>
          <w:b/>
          <w:rPrChange w:id="15" w:author="Евгений Мироевский" w:date="2020-03-15T19:52:00Z">
            <w:rPr>
              <w:rStyle w:val="a4"/>
              <w:b/>
              <w:lang w:val="en-US"/>
            </w:rPr>
          </w:rPrChange>
        </w:rPr>
        <w:instrText xml:space="preserve"> </w:instrText>
      </w:r>
      <w:r w:rsidR="00C637F6">
        <w:rPr>
          <w:rStyle w:val="a4"/>
          <w:b/>
          <w:lang w:val="en-US"/>
        </w:rPr>
        <w:instrText>HYPERLINK</w:instrText>
      </w:r>
      <w:r w:rsidR="00C637F6" w:rsidRPr="00215B34">
        <w:rPr>
          <w:rStyle w:val="a4"/>
          <w:b/>
          <w:rPrChange w:id="16" w:author="Евгений Мироевский" w:date="2020-03-15T19:52:00Z">
            <w:rPr>
              <w:rStyle w:val="a4"/>
              <w:b/>
              <w:lang w:val="en-US"/>
            </w:rPr>
          </w:rPrChange>
        </w:rPr>
        <w:instrText xml:space="preserve"> "</w:instrText>
      </w:r>
      <w:r w:rsidR="00C637F6">
        <w:rPr>
          <w:rStyle w:val="a4"/>
          <w:b/>
          <w:lang w:val="en-US"/>
        </w:rPr>
        <w:instrText>https</w:instrText>
      </w:r>
      <w:r w:rsidR="00C637F6" w:rsidRPr="00215B34">
        <w:rPr>
          <w:rStyle w:val="a4"/>
          <w:b/>
          <w:rPrChange w:id="17" w:author="Евгений Мироевский" w:date="2020-03-15T19:52:00Z">
            <w:rPr>
              <w:rStyle w:val="a4"/>
              <w:b/>
              <w:lang w:val="en-US"/>
            </w:rPr>
          </w:rPrChange>
        </w:rPr>
        <w:instrText>://</w:instrText>
      </w:r>
      <w:r w:rsidR="00C637F6">
        <w:rPr>
          <w:rStyle w:val="a4"/>
          <w:b/>
          <w:lang w:val="en-US"/>
        </w:rPr>
        <w:instrText>rsload</w:instrText>
      </w:r>
      <w:r w:rsidR="00C637F6" w:rsidRPr="00215B34">
        <w:rPr>
          <w:rStyle w:val="a4"/>
          <w:b/>
          <w:rPrChange w:id="18" w:author="Евгений Мироевский" w:date="2020-03-15T19:52:00Z">
            <w:rPr>
              <w:rStyle w:val="a4"/>
              <w:b/>
              <w:lang w:val="en-US"/>
            </w:rPr>
          </w:rPrChange>
        </w:rPr>
        <w:instrText>.</w:instrText>
      </w:r>
      <w:r w:rsidR="00C637F6">
        <w:rPr>
          <w:rStyle w:val="a4"/>
          <w:b/>
          <w:lang w:val="en-US"/>
        </w:rPr>
        <w:instrText>net</w:instrText>
      </w:r>
      <w:r w:rsidR="00C637F6" w:rsidRPr="00215B34">
        <w:rPr>
          <w:rStyle w:val="a4"/>
          <w:b/>
          <w:rPrChange w:id="19" w:author="Евгений Мироевский" w:date="2020-03-15T19:52:00Z">
            <w:rPr>
              <w:rStyle w:val="a4"/>
              <w:b/>
              <w:lang w:val="en-US"/>
            </w:rPr>
          </w:rPrChange>
        </w:rPr>
        <w:instrText>/</w:instrText>
      </w:r>
      <w:r w:rsidR="00C637F6">
        <w:rPr>
          <w:rStyle w:val="a4"/>
          <w:b/>
          <w:lang w:val="en-US"/>
        </w:rPr>
        <w:instrText>soft</w:instrText>
      </w:r>
      <w:r w:rsidR="00C637F6" w:rsidRPr="00215B34">
        <w:rPr>
          <w:rStyle w:val="a4"/>
          <w:b/>
          <w:rPrChange w:id="20" w:author="Евгений Мироевский" w:date="2020-03-15T19:52:00Z">
            <w:rPr>
              <w:rStyle w:val="a4"/>
              <w:b/>
              <w:lang w:val="en-US"/>
            </w:rPr>
          </w:rPrChange>
        </w:rPr>
        <w:instrText>/</w:instrText>
      </w:r>
      <w:r w:rsidR="00C637F6">
        <w:rPr>
          <w:rStyle w:val="a4"/>
          <w:b/>
          <w:lang w:val="en-US"/>
        </w:rPr>
        <w:instrText>editor</w:instrText>
      </w:r>
      <w:r w:rsidR="00C637F6" w:rsidRPr="00215B34">
        <w:rPr>
          <w:rStyle w:val="a4"/>
          <w:b/>
          <w:rPrChange w:id="21" w:author="Евгений Мироевский" w:date="2020-03-15T19:52:00Z">
            <w:rPr>
              <w:rStyle w:val="a4"/>
              <w:b/>
              <w:lang w:val="en-US"/>
            </w:rPr>
          </w:rPrChange>
        </w:rPr>
        <w:instrText>/9572-</w:instrText>
      </w:r>
      <w:r w:rsidR="00C637F6">
        <w:rPr>
          <w:rStyle w:val="a4"/>
          <w:b/>
          <w:lang w:val="en-US"/>
        </w:rPr>
        <w:instrText>webuilder</w:instrText>
      </w:r>
      <w:r w:rsidR="00C637F6" w:rsidRPr="00215B34">
        <w:rPr>
          <w:rStyle w:val="a4"/>
          <w:b/>
          <w:rPrChange w:id="22" w:author="Евгений Мироевский" w:date="2020-03-15T19:52:00Z">
            <w:rPr>
              <w:rStyle w:val="a4"/>
              <w:b/>
              <w:lang w:val="en-US"/>
            </w:rPr>
          </w:rPrChange>
        </w:rPr>
        <w:instrText>.</w:instrText>
      </w:r>
      <w:r w:rsidR="00C637F6">
        <w:rPr>
          <w:rStyle w:val="a4"/>
          <w:b/>
          <w:lang w:val="en-US"/>
        </w:rPr>
        <w:instrText>html</w:instrText>
      </w:r>
      <w:r w:rsidR="00C637F6" w:rsidRPr="00215B34">
        <w:rPr>
          <w:rStyle w:val="a4"/>
          <w:b/>
          <w:rPrChange w:id="23" w:author="Евгений Мироевский" w:date="2020-03-15T19:52:00Z">
            <w:rPr>
              <w:rStyle w:val="a4"/>
              <w:b/>
              <w:lang w:val="en-US"/>
            </w:rPr>
          </w:rPrChange>
        </w:rPr>
        <w:instrText xml:space="preserve">" </w:instrText>
      </w:r>
      <w:r w:rsidR="00C637F6">
        <w:rPr>
          <w:rStyle w:val="a4"/>
          <w:b/>
          <w:lang w:val="en-US"/>
        </w:rPr>
        <w:fldChar w:fldCharType="separate"/>
      </w:r>
      <w:r w:rsidRPr="009B5B3E">
        <w:rPr>
          <w:rStyle w:val="a4"/>
          <w:b/>
          <w:lang w:val="en-US"/>
        </w:rPr>
        <w:t>https</w:t>
      </w:r>
      <w:r w:rsidRPr="003F7045">
        <w:rPr>
          <w:rStyle w:val="a4"/>
          <w:b/>
        </w:rPr>
        <w:t>://</w:t>
      </w:r>
      <w:r w:rsidRPr="009B5B3E">
        <w:rPr>
          <w:rStyle w:val="a4"/>
          <w:b/>
          <w:lang w:val="en-US"/>
        </w:rPr>
        <w:t>rsload</w:t>
      </w:r>
      <w:r w:rsidRPr="003F7045">
        <w:rPr>
          <w:rStyle w:val="a4"/>
          <w:b/>
        </w:rPr>
        <w:t>.</w:t>
      </w:r>
      <w:r w:rsidRPr="009B5B3E">
        <w:rPr>
          <w:rStyle w:val="a4"/>
          <w:b/>
          <w:lang w:val="en-US"/>
        </w:rPr>
        <w:t>net</w:t>
      </w:r>
      <w:r w:rsidRPr="003F7045">
        <w:rPr>
          <w:rStyle w:val="a4"/>
          <w:b/>
        </w:rPr>
        <w:t>/</w:t>
      </w:r>
      <w:r w:rsidRPr="009B5B3E">
        <w:rPr>
          <w:rStyle w:val="a4"/>
          <w:b/>
          <w:lang w:val="en-US"/>
        </w:rPr>
        <w:t>soft</w:t>
      </w:r>
      <w:r w:rsidRPr="003F7045">
        <w:rPr>
          <w:rStyle w:val="a4"/>
          <w:b/>
        </w:rPr>
        <w:t>/</w:t>
      </w:r>
      <w:r w:rsidRPr="009B5B3E">
        <w:rPr>
          <w:rStyle w:val="a4"/>
          <w:b/>
          <w:lang w:val="en-US"/>
        </w:rPr>
        <w:t>editor</w:t>
      </w:r>
      <w:r w:rsidRPr="003F7045">
        <w:rPr>
          <w:rStyle w:val="a4"/>
          <w:b/>
        </w:rPr>
        <w:t>/9572-</w:t>
      </w:r>
      <w:r w:rsidRPr="009B5B3E">
        <w:rPr>
          <w:rStyle w:val="a4"/>
          <w:b/>
          <w:lang w:val="en-US"/>
        </w:rPr>
        <w:t>webuilder</w:t>
      </w:r>
      <w:r w:rsidRPr="003F7045">
        <w:rPr>
          <w:rStyle w:val="a4"/>
          <w:b/>
        </w:rPr>
        <w:t>.</w:t>
      </w:r>
      <w:r w:rsidRPr="009B5B3E">
        <w:rPr>
          <w:rStyle w:val="a4"/>
          <w:b/>
          <w:lang w:val="en-US"/>
        </w:rPr>
        <w:t>html</w:t>
      </w:r>
      <w:r w:rsidR="00C637F6">
        <w:rPr>
          <w:rStyle w:val="a4"/>
          <w:b/>
          <w:lang w:val="en-US"/>
        </w:rPr>
        <w:fldChar w:fldCharType="end"/>
      </w:r>
      <w:r w:rsidRPr="003F7045">
        <w:rPr>
          <w:b/>
          <w:color w:val="FF0000"/>
        </w:rPr>
        <w:t xml:space="preserve">  </w:t>
      </w:r>
    </w:p>
    <w:p w14:paraId="7148A46B" w14:textId="77777777" w:rsidR="0096545D" w:rsidRPr="003F7045" w:rsidRDefault="0096545D" w:rsidP="00674752">
      <w:pPr>
        <w:spacing w:after="0"/>
        <w:rPr>
          <w:b/>
          <w:color w:val="FF0000"/>
        </w:rPr>
      </w:pPr>
    </w:p>
    <w:bookmarkEnd w:id="8"/>
    <w:p w14:paraId="0AD88DB7" w14:textId="77777777" w:rsidR="00B6105B" w:rsidRPr="00D42DE6" w:rsidRDefault="00B6105B" w:rsidP="0013152A">
      <w:pPr>
        <w:spacing w:after="0"/>
      </w:pPr>
      <w:r w:rsidRPr="00D42DE6">
        <w:t>-------------</w:t>
      </w:r>
    </w:p>
    <w:p w14:paraId="30C16E3D" w14:textId="77777777" w:rsidR="00B6105B" w:rsidRDefault="00B6105B" w:rsidP="0013152A">
      <w:pPr>
        <w:spacing w:after="0"/>
      </w:pPr>
      <w:r w:rsidRPr="00B6105B">
        <w:t>Контент-менеджер — специалист по созданию, распространению и курированию контента, редактор сайтов. В обязанности контент-менеджера входит наполнение сайта текстовой, графической и другими видами информации, полезной и удобной для восприятия выбранной целевой группой (контентом).</w:t>
      </w:r>
    </w:p>
    <w:p w14:paraId="07AEDBF3" w14:textId="77777777" w:rsidR="00931D88" w:rsidRPr="00D42DE6" w:rsidRDefault="00931D88" w:rsidP="0066334E">
      <w:r w:rsidRPr="00931D88">
        <w:t>Вёрстка веб-страниц</w:t>
      </w:r>
      <w:r w:rsidR="0066334E" w:rsidRPr="00D42DE6">
        <w:t xml:space="preserve"> - создание структуры </w:t>
      </w:r>
      <w:r w:rsidR="0066334E" w:rsidRPr="0066334E">
        <w:rPr>
          <w:lang w:val="en-US"/>
        </w:rPr>
        <w:t>html</w:t>
      </w:r>
      <w:r w:rsidR="0066334E" w:rsidRPr="00D42DE6">
        <w:t xml:space="preserve">-кода, размещающего элементы веб-страницы (изображения, текст и т. д.) в окне браузера, согласно разработанному макету[1], таким образом, чтобы элементы дизайна выглядели аналогично макету[2].Вёрстка веб-страниц отличается от полиграфической тем, что необходимо учитывать разницу отображения элементов в различных браузерах и разницу в размерах рабочего пространства устройств[1].Процесс сложен и имеет творческую основу, ни один из способов не является каноничным и принятым как основа[1]. Все подходы к вёрстке имеют как преимущества, так и </w:t>
      </w:r>
      <w:proofErr w:type="gramStart"/>
      <w:r w:rsidR="0066334E" w:rsidRPr="00D42DE6">
        <w:t>недостатки.</w:t>
      </w:r>
      <w:r w:rsidR="007B6E03" w:rsidRPr="00D42DE6">
        <w:t>.</w:t>
      </w:r>
      <w:proofErr w:type="gramEnd"/>
    </w:p>
    <w:p w14:paraId="5A38BF2F" w14:textId="77777777" w:rsidR="00043267" w:rsidRPr="008A42F3" w:rsidRDefault="00043267" w:rsidP="008A42F3">
      <w:pPr>
        <w:pStyle w:val="1"/>
        <w:jc w:val="center"/>
        <w:rPr>
          <w:b w:val="0"/>
          <w:sz w:val="24"/>
          <w:szCs w:val="24"/>
        </w:rPr>
      </w:pPr>
      <w:r w:rsidRPr="008A42F3">
        <w:rPr>
          <w:b w:val="0"/>
          <w:sz w:val="24"/>
          <w:szCs w:val="24"/>
          <w:highlight w:val="cyan"/>
        </w:rPr>
        <w:t>ТЕРМИНЫ</w:t>
      </w:r>
    </w:p>
    <w:p w14:paraId="4E0B59F8" w14:textId="77777777" w:rsidR="00043267" w:rsidRPr="00D42DE6" w:rsidRDefault="00043267" w:rsidP="00C635D8">
      <w:pPr>
        <w:spacing w:after="0"/>
      </w:pPr>
      <w:r w:rsidRPr="00F641FD">
        <w:rPr>
          <w:b/>
          <w:highlight w:val="yellow"/>
          <w:lang w:val="en-US"/>
        </w:rPr>
        <w:t>API</w:t>
      </w:r>
      <w:r w:rsidRPr="00D42DE6">
        <w:rPr>
          <w:b/>
          <w:highlight w:val="yellow"/>
        </w:rPr>
        <w:t xml:space="preserve"> (от англ. </w:t>
      </w:r>
      <w:r w:rsidRPr="00F641FD">
        <w:rPr>
          <w:b/>
          <w:highlight w:val="yellow"/>
          <w:lang w:val="en-US"/>
        </w:rPr>
        <w:t>Application</w:t>
      </w:r>
      <w:r w:rsidRPr="00D42DE6">
        <w:rPr>
          <w:b/>
          <w:highlight w:val="yellow"/>
        </w:rPr>
        <w:t xml:space="preserve"> </w:t>
      </w:r>
      <w:r w:rsidRPr="00F641FD">
        <w:rPr>
          <w:b/>
          <w:highlight w:val="yellow"/>
          <w:lang w:val="en-US"/>
        </w:rPr>
        <w:t>Program</w:t>
      </w:r>
      <w:r w:rsidRPr="00D42DE6">
        <w:rPr>
          <w:b/>
          <w:highlight w:val="yellow"/>
        </w:rPr>
        <w:t xml:space="preserve"> </w:t>
      </w:r>
      <w:r w:rsidRPr="00F641FD">
        <w:rPr>
          <w:b/>
          <w:highlight w:val="yellow"/>
          <w:lang w:val="en-US"/>
        </w:rPr>
        <w:t>Interface</w:t>
      </w:r>
      <w:r w:rsidRPr="00D42DE6">
        <w:rPr>
          <w:b/>
          <w:highlight w:val="yellow"/>
        </w:rPr>
        <w:t>)</w:t>
      </w:r>
      <w:r w:rsidRPr="00D42DE6">
        <w:t xml:space="preserve"> – это интерфейс взаимодействия между сайтом клиента и сервером.</w:t>
      </w:r>
    </w:p>
    <w:p w14:paraId="24876E84" w14:textId="77777777" w:rsidR="00AF65DA" w:rsidRPr="00D42DE6" w:rsidRDefault="00AF65DA" w:rsidP="00C635D8">
      <w:pPr>
        <w:spacing w:after="0"/>
      </w:pPr>
      <w:r w:rsidRPr="00AF65DA">
        <w:rPr>
          <w:b/>
          <w:highlight w:val="yellow"/>
          <w:lang w:val="en-US"/>
        </w:rPr>
        <w:t>CSS</w:t>
      </w:r>
      <w:r w:rsidRPr="00D42DE6">
        <w:rPr>
          <w:b/>
          <w:highlight w:val="yellow"/>
        </w:rPr>
        <w:t xml:space="preserve"> (/</w:t>
      </w:r>
      <w:r w:rsidRPr="00AF65DA">
        <w:rPr>
          <w:b/>
          <w:highlight w:val="yellow"/>
          <w:lang w:val="en-US"/>
        </w:rPr>
        <w:t>si</w:t>
      </w:r>
      <w:r w:rsidRPr="00D42DE6">
        <w:rPr>
          <w:b/>
          <w:highlight w:val="yellow"/>
        </w:rPr>
        <w:t>ːɛ</w:t>
      </w:r>
      <w:r w:rsidRPr="00AF65DA">
        <w:rPr>
          <w:b/>
          <w:highlight w:val="yellow"/>
          <w:lang w:val="en-US"/>
        </w:rPr>
        <w:t>s</w:t>
      </w:r>
      <w:r w:rsidRPr="00D42DE6">
        <w:rPr>
          <w:b/>
          <w:highlight w:val="yellow"/>
        </w:rPr>
        <w:t>ɛ</w:t>
      </w:r>
      <w:r w:rsidRPr="00AF65DA">
        <w:rPr>
          <w:b/>
          <w:highlight w:val="yellow"/>
          <w:lang w:val="en-US"/>
        </w:rPr>
        <w:t>s</w:t>
      </w:r>
      <w:r w:rsidRPr="00D42DE6">
        <w:rPr>
          <w:b/>
          <w:highlight w:val="yellow"/>
        </w:rPr>
        <w:t xml:space="preserve">/ англ. </w:t>
      </w:r>
      <w:r w:rsidRPr="00AF65DA">
        <w:rPr>
          <w:b/>
          <w:highlight w:val="yellow"/>
          <w:lang w:val="en-US"/>
        </w:rPr>
        <w:t>Cascading</w:t>
      </w:r>
      <w:r w:rsidRPr="00D42DE6">
        <w:rPr>
          <w:b/>
          <w:highlight w:val="yellow"/>
        </w:rPr>
        <w:t xml:space="preserve"> </w:t>
      </w:r>
      <w:r w:rsidRPr="00AF65DA">
        <w:rPr>
          <w:b/>
          <w:highlight w:val="yellow"/>
          <w:lang w:val="en-US"/>
        </w:rPr>
        <w:t>Style</w:t>
      </w:r>
      <w:r w:rsidRPr="00D42DE6">
        <w:rPr>
          <w:b/>
          <w:highlight w:val="yellow"/>
        </w:rPr>
        <w:t xml:space="preserve"> </w:t>
      </w:r>
      <w:r w:rsidRPr="00AF65DA">
        <w:rPr>
          <w:b/>
          <w:highlight w:val="yellow"/>
          <w:lang w:val="en-US"/>
        </w:rPr>
        <w:t>Sheets</w:t>
      </w:r>
      <w:r w:rsidRPr="00D42DE6">
        <w:t xml:space="preserve"> — каскадные таблицы стилей)</w:t>
      </w:r>
    </w:p>
    <w:p w14:paraId="7AA7753F" w14:textId="77777777" w:rsidR="00C635D8" w:rsidRPr="00724957" w:rsidRDefault="00C635D8" w:rsidP="00C635D8">
      <w:pPr>
        <w:spacing w:after="0"/>
        <w:rPr>
          <w:b/>
          <w:u w:val="single"/>
        </w:rPr>
      </w:pPr>
      <w:r>
        <w:t xml:space="preserve">Спецификация языка </w:t>
      </w:r>
      <w:r>
        <w:rPr>
          <w:lang w:val="en-US"/>
        </w:rPr>
        <w:t>HTML</w:t>
      </w:r>
      <w:r w:rsidRPr="00D42DE6">
        <w:t xml:space="preserve">5 </w:t>
      </w:r>
      <w:r w:rsidR="00C637F6">
        <w:rPr>
          <w:rStyle w:val="a4"/>
          <w:b/>
          <w:lang w:val="en-US"/>
        </w:rPr>
        <w:fldChar w:fldCharType="begin"/>
      </w:r>
      <w:r w:rsidR="00C637F6" w:rsidRPr="00215B34">
        <w:rPr>
          <w:rStyle w:val="a4"/>
          <w:b/>
          <w:rPrChange w:id="24" w:author="Евгений Мироевский" w:date="2020-03-15T19:52:00Z">
            <w:rPr>
              <w:rStyle w:val="a4"/>
              <w:b/>
              <w:lang w:val="en-US"/>
            </w:rPr>
          </w:rPrChange>
        </w:rPr>
        <w:instrText xml:space="preserve"> </w:instrText>
      </w:r>
      <w:r w:rsidR="00C637F6">
        <w:rPr>
          <w:rStyle w:val="a4"/>
          <w:b/>
          <w:lang w:val="en-US"/>
        </w:rPr>
        <w:instrText>HYPERLINK</w:instrText>
      </w:r>
      <w:r w:rsidR="00C637F6" w:rsidRPr="00215B34">
        <w:rPr>
          <w:rStyle w:val="a4"/>
          <w:b/>
          <w:rPrChange w:id="25" w:author="Евгений Мироевский" w:date="2020-03-15T19:52:00Z">
            <w:rPr>
              <w:rStyle w:val="a4"/>
              <w:b/>
              <w:lang w:val="en-US"/>
            </w:rPr>
          </w:rPrChange>
        </w:rPr>
        <w:instrText xml:space="preserve"> "</w:instrText>
      </w:r>
      <w:r w:rsidR="00C637F6">
        <w:rPr>
          <w:rStyle w:val="a4"/>
          <w:b/>
          <w:lang w:val="en-US"/>
        </w:rPr>
        <w:instrText>https</w:instrText>
      </w:r>
      <w:r w:rsidR="00C637F6" w:rsidRPr="00215B34">
        <w:rPr>
          <w:rStyle w:val="a4"/>
          <w:b/>
          <w:rPrChange w:id="26" w:author="Евгений Мироевский" w:date="2020-03-15T19:52:00Z">
            <w:rPr>
              <w:rStyle w:val="a4"/>
              <w:b/>
              <w:lang w:val="en-US"/>
            </w:rPr>
          </w:rPrChange>
        </w:rPr>
        <w:instrText>://</w:instrText>
      </w:r>
      <w:r w:rsidR="00C637F6">
        <w:rPr>
          <w:rStyle w:val="a4"/>
          <w:b/>
          <w:lang w:val="en-US"/>
        </w:rPr>
        <w:instrText>www</w:instrText>
      </w:r>
      <w:r w:rsidR="00C637F6" w:rsidRPr="00215B34">
        <w:rPr>
          <w:rStyle w:val="a4"/>
          <w:b/>
          <w:rPrChange w:id="27" w:author="Евгений Мироевский" w:date="2020-03-15T19:52:00Z">
            <w:rPr>
              <w:rStyle w:val="a4"/>
              <w:b/>
              <w:lang w:val="en-US"/>
            </w:rPr>
          </w:rPrChange>
        </w:rPr>
        <w:instrText>.</w:instrText>
      </w:r>
      <w:r w:rsidR="00C637F6">
        <w:rPr>
          <w:rStyle w:val="a4"/>
          <w:b/>
          <w:lang w:val="en-US"/>
        </w:rPr>
        <w:instrText>w</w:instrText>
      </w:r>
      <w:r w:rsidR="00C637F6" w:rsidRPr="00215B34">
        <w:rPr>
          <w:rStyle w:val="a4"/>
          <w:b/>
          <w:rPrChange w:id="28" w:author="Евгений Мироевский" w:date="2020-03-15T19:52:00Z">
            <w:rPr>
              <w:rStyle w:val="a4"/>
              <w:b/>
              <w:lang w:val="en-US"/>
            </w:rPr>
          </w:rPrChange>
        </w:rPr>
        <w:instrText>3</w:instrText>
      </w:r>
      <w:r w:rsidR="00C637F6">
        <w:rPr>
          <w:rStyle w:val="a4"/>
          <w:b/>
          <w:lang w:val="en-US"/>
        </w:rPr>
        <w:instrText>schools</w:instrText>
      </w:r>
      <w:r w:rsidR="00C637F6" w:rsidRPr="00215B34">
        <w:rPr>
          <w:rStyle w:val="a4"/>
          <w:b/>
          <w:rPrChange w:id="29" w:author="Евгений Мироевский" w:date="2020-03-15T19:52:00Z">
            <w:rPr>
              <w:rStyle w:val="a4"/>
              <w:b/>
              <w:lang w:val="en-US"/>
            </w:rPr>
          </w:rPrChange>
        </w:rPr>
        <w:instrText>.</w:instrText>
      </w:r>
      <w:r w:rsidR="00C637F6">
        <w:rPr>
          <w:rStyle w:val="a4"/>
          <w:b/>
          <w:lang w:val="en-US"/>
        </w:rPr>
        <w:instrText>com</w:instrText>
      </w:r>
      <w:r w:rsidR="00C637F6" w:rsidRPr="00215B34">
        <w:rPr>
          <w:rStyle w:val="a4"/>
          <w:b/>
          <w:rPrChange w:id="30" w:author="Евгений Мироевский" w:date="2020-03-15T19:52:00Z">
            <w:rPr>
              <w:rStyle w:val="a4"/>
              <w:b/>
              <w:lang w:val="en-US"/>
            </w:rPr>
          </w:rPrChange>
        </w:rPr>
        <w:instrText xml:space="preserve">" </w:instrText>
      </w:r>
      <w:r w:rsidR="00C637F6">
        <w:rPr>
          <w:rStyle w:val="a4"/>
          <w:b/>
          <w:lang w:val="en-US"/>
        </w:rPr>
        <w:fldChar w:fldCharType="separate"/>
      </w:r>
      <w:r w:rsidR="00724957" w:rsidRPr="00623D68">
        <w:rPr>
          <w:rStyle w:val="a4"/>
          <w:b/>
          <w:lang w:val="en-US"/>
        </w:rPr>
        <w:t>https</w:t>
      </w:r>
      <w:r w:rsidR="00724957" w:rsidRPr="00623D68">
        <w:rPr>
          <w:rStyle w:val="a4"/>
          <w:b/>
        </w:rPr>
        <w:t>://</w:t>
      </w:r>
      <w:r w:rsidR="00724957" w:rsidRPr="00623D68">
        <w:rPr>
          <w:rStyle w:val="a4"/>
          <w:b/>
          <w:lang w:val="en-US"/>
        </w:rPr>
        <w:t>www</w:t>
      </w:r>
      <w:r w:rsidR="00724957" w:rsidRPr="00623D68">
        <w:rPr>
          <w:rStyle w:val="a4"/>
          <w:b/>
        </w:rPr>
        <w:t>.</w:t>
      </w:r>
      <w:r w:rsidR="00724957" w:rsidRPr="00623D68">
        <w:rPr>
          <w:rStyle w:val="a4"/>
          <w:b/>
          <w:lang w:val="en-US"/>
        </w:rPr>
        <w:t>w</w:t>
      </w:r>
      <w:r w:rsidR="00724957" w:rsidRPr="00623D68">
        <w:rPr>
          <w:rStyle w:val="a4"/>
          <w:b/>
        </w:rPr>
        <w:t>3</w:t>
      </w:r>
      <w:r w:rsidR="00724957" w:rsidRPr="00623D68">
        <w:rPr>
          <w:rStyle w:val="a4"/>
          <w:b/>
          <w:lang w:val="en-US"/>
        </w:rPr>
        <w:t>schools</w:t>
      </w:r>
      <w:r w:rsidR="00724957" w:rsidRPr="00623D68">
        <w:rPr>
          <w:rStyle w:val="a4"/>
          <w:b/>
        </w:rPr>
        <w:t>.</w:t>
      </w:r>
      <w:r w:rsidR="00724957" w:rsidRPr="00623D68">
        <w:rPr>
          <w:rStyle w:val="a4"/>
          <w:b/>
          <w:lang w:val="en-US"/>
        </w:rPr>
        <w:t>com</w:t>
      </w:r>
      <w:r w:rsidR="00C637F6">
        <w:rPr>
          <w:rStyle w:val="a4"/>
          <w:b/>
          <w:lang w:val="en-US"/>
        </w:rPr>
        <w:fldChar w:fldCharType="end"/>
      </w:r>
    </w:p>
    <w:p w14:paraId="0549F40B" w14:textId="77777777" w:rsidR="00724957" w:rsidRDefault="00724957" w:rsidP="00724957">
      <w:pPr>
        <w:spacing w:after="0"/>
      </w:pPr>
    </w:p>
    <w:p w14:paraId="0123EABE" w14:textId="1DF000D2" w:rsidR="00724957" w:rsidRPr="00286D22" w:rsidRDefault="00724957" w:rsidP="00286D22">
      <w:pPr>
        <w:pStyle w:val="1"/>
        <w:rPr>
          <w:rFonts w:eastAsiaTheme="minorHAnsi"/>
          <w:b w:val="0"/>
          <w:bCs w:val="0"/>
          <w:sz w:val="24"/>
          <w:szCs w:val="24"/>
          <w:highlight w:val="yellow"/>
        </w:rPr>
      </w:pPr>
      <w:bookmarkStart w:id="31" w:name="MD5"/>
      <w:r w:rsidRPr="00286D22">
        <w:rPr>
          <w:rStyle w:val="10"/>
          <w:rFonts w:eastAsiaTheme="minorHAnsi"/>
          <w:sz w:val="24"/>
          <w:szCs w:val="24"/>
          <w:highlight w:val="yellow"/>
        </w:rPr>
        <w:t>MD5</w:t>
      </w:r>
      <w:bookmarkEnd w:id="31"/>
      <w:r w:rsidR="00286D22" w:rsidRPr="00286D22">
        <w:rPr>
          <w:rStyle w:val="10"/>
          <w:rFonts w:eastAsiaTheme="minorHAnsi"/>
          <w:sz w:val="24"/>
          <w:szCs w:val="24"/>
          <w:highlight w:val="yellow"/>
        </w:rPr>
        <w:t xml:space="preserve"> </w:t>
      </w:r>
      <w:r w:rsidRPr="00286D22">
        <w:rPr>
          <w:rStyle w:val="10"/>
          <w:rFonts w:eastAsiaTheme="minorHAnsi"/>
          <w:sz w:val="24"/>
          <w:szCs w:val="24"/>
          <w:highlight w:val="yellow"/>
        </w:rPr>
        <w:t>(англ. Message Digest 5)</w:t>
      </w:r>
      <w:r w:rsidRPr="00286D22">
        <w:rPr>
          <w:rStyle w:val="10"/>
          <w:rFonts w:eastAsiaTheme="minorHAnsi"/>
          <w:sz w:val="24"/>
          <w:szCs w:val="24"/>
        </w:rPr>
        <w:t xml:space="preserve"> </w:t>
      </w:r>
      <w:r w:rsidRPr="00286D22">
        <w:rPr>
          <w:sz w:val="24"/>
          <w:szCs w:val="24"/>
        </w:rPr>
        <w:t xml:space="preserve">— </w:t>
      </w:r>
      <w:r w:rsidRPr="00E10BB1">
        <w:rPr>
          <w:rFonts w:asciiTheme="minorHAnsi" w:eastAsiaTheme="minorHAnsi" w:hAnsiTheme="minorHAnsi" w:cstheme="minorBidi"/>
          <w:b w:val="0"/>
          <w:bCs w:val="0"/>
          <w:kern w:val="0"/>
          <w:sz w:val="22"/>
          <w:szCs w:val="22"/>
          <w:lang w:eastAsia="en-US"/>
        </w:rPr>
        <w:t>128-битный алгоритм хеширования, разработанный профессором Рональдом Л. Ривестом из Массачусетского технологического института (Massachusetts Institute of Technology, MIT) в 1991 году. Предназначен для создания «отпечатков» или дайджестов сообщения произвольной длины и последующей проверки их подлинности. Широко применялся для проверки целостности информации и хранения хешей паролей.</w:t>
      </w:r>
    </w:p>
    <w:p w14:paraId="59F13CF6" w14:textId="77777777" w:rsidR="00724957" w:rsidRDefault="00EF507C" w:rsidP="00724957">
      <w:pPr>
        <w:spacing w:after="0"/>
        <w:rPr>
          <w:rStyle w:val="a4"/>
        </w:rPr>
      </w:pPr>
      <w:hyperlink r:id="rId24" w:history="1">
        <w:r w:rsidR="00295ADE" w:rsidRPr="0019287D">
          <w:rPr>
            <w:rStyle w:val="a4"/>
          </w:rPr>
          <w:t>https://ru.wikipedia.org/wiki/MD5</w:t>
        </w:r>
      </w:hyperlink>
    </w:p>
    <w:p w14:paraId="16BC7D37" w14:textId="77777777" w:rsidR="005012ED" w:rsidRDefault="005012ED" w:rsidP="00724957">
      <w:pPr>
        <w:spacing w:after="0"/>
        <w:rPr>
          <w:rStyle w:val="a4"/>
        </w:rPr>
      </w:pPr>
    </w:p>
    <w:p w14:paraId="581C6FBC" w14:textId="77777777" w:rsidR="005012ED" w:rsidRDefault="005012ED" w:rsidP="005012ED">
      <w:pPr>
        <w:numPr>
          <w:ilvl w:val="0"/>
          <w:numId w:val="20"/>
        </w:numPr>
        <w:spacing w:before="100" w:beforeAutospacing="1" w:after="100" w:afterAutospacing="1" w:line="240" w:lineRule="auto"/>
        <w:ind w:left="0"/>
        <w:rPr>
          <w:rFonts w:ascii="Arial" w:hAnsi="Arial" w:cs="Arial"/>
          <w:color w:val="000000"/>
        </w:rPr>
      </w:pPr>
      <w:bookmarkStart w:id="32" w:name="Парсинг"/>
      <w:r w:rsidRPr="005012ED">
        <w:rPr>
          <w:b/>
          <w:highlight w:val="yellow"/>
        </w:rPr>
        <w:t>Парсинг (парсер)</w:t>
      </w:r>
      <w:r>
        <w:rPr>
          <w:b/>
        </w:rPr>
        <w:t xml:space="preserve"> </w:t>
      </w:r>
      <w:bookmarkEnd w:id="32"/>
      <w:r w:rsidRPr="005012ED">
        <w:rPr>
          <w:rFonts w:ascii="Arial" w:hAnsi="Arial" w:cs="Arial"/>
          <w:color w:val="000000"/>
          <w:sz w:val="20"/>
          <w:szCs w:val="20"/>
        </w:rPr>
        <w:t>Полное или частичное копирование материалов сайта с последующим размещением этих материалов на своих ресурсах. Например, для использования на </w:t>
      </w:r>
      <w:hyperlink r:id="rId25" w:tgtFrame="_blank" w:tooltip="Что такое сетка сайтов?" w:history="1">
        <w:r w:rsidRPr="005012ED">
          <w:rPr>
            <w:rStyle w:val="a4"/>
            <w:rFonts w:ascii="Arial" w:hAnsi="Arial" w:cs="Arial"/>
            <w:color w:val="5688BE"/>
            <w:sz w:val="20"/>
            <w:szCs w:val="20"/>
            <w:u w:val="none"/>
          </w:rPr>
          <w:t>сателлитах</w:t>
        </w:r>
      </w:hyperlink>
      <w:r w:rsidRPr="005012ED">
        <w:rPr>
          <w:rFonts w:ascii="Arial" w:hAnsi="Arial" w:cs="Arial"/>
          <w:color w:val="000000"/>
          <w:sz w:val="20"/>
          <w:szCs w:val="20"/>
        </w:rPr>
        <w:t>. При этом текст может быть предварительно пропущен через синонимайзер или обработан рерайтером для повышения уникальности</w:t>
      </w:r>
      <w:r>
        <w:rPr>
          <w:rFonts w:ascii="Arial" w:hAnsi="Arial" w:cs="Arial"/>
          <w:color w:val="000000"/>
        </w:rPr>
        <w:t xml:space="preserve">. </w:t>
      </w:r>
    </w:p>
    <w:p w14:paraId="55F76772" w14:textId="77777777" w:rsidR="005012ED" w:rsidRPr="005012ED" w:rsidRDefault="005012ED" w:rsidP="005012ED">
      <w:pPr>
        <w:pStyle w:val="a3"/>
        <w:numPr>
          <w:ilvl w:val="0"/>
          <w:numId w:val="20"/>
        </w:numPr>
        <w:spacing w:after="0"/>
        <w:rPr>
          <w:sz w:val="24"/>
          <w:szCs w:val="24"/>
        </w:rPr>
      </w:pPr>
      <w:r w:rsidRPr="005012ED">
        <w:rPr>
          <w:sz w:val="24"/>
          <w:szCs w:val="24"/>
        </w:rPr>
        <w:t xml:space="preserve">Для интерпритации </w:t>
      </w:r>
      <w:r w:rsidRPr="005012ED">
        <w:rPr>
          <w:sz w:val="24"/>
          <w:szCs w:val="24"/>
          <w:lang w:val="en-US"/>
        </w:rPr>
        <w:t>JS</w:t>
      </w:r>
      <w:r w:rsidRPr="005012ED">
        <w:rPr>
          <w:sz w:val="24"/>
          <w:szCs w:val="24"/>
        </w:rPr>
        <w:t xml:space="preserve"> используется </w:t>
      </w:r>
      <w:hyperlink r:id="rId26" w:history="1">
        <w:r w:rsidRPr="005012ED">
          <w:rPr>
            <w:rStyle w:val="a4"/>
            <w:sz w:val="24"/>
            <w:szCs w:val="24"/>
          </w:rPr>
          <w:t>http://esprima.org/demo/parse.html#</w:t>
        </w:r>
      </w:hyperlink>
    </w:p>
    <w:p w14:paraId="0F486CB0" w14:textId="77777777" w:rsidR="005012ED" w:rsidRPr="00281F72" w:rsidRDefault="00281F72" w:rsidP="00281F72">
      <w:pPr>
        <w:spacing w:before="100" w:beforeAutospacing="1" w:after="100" w:afterAutospacing="1" w:line="240" w:lineRule="auto"/>
        <w:rPr>
          <w:rFonts w:ascii="Arial" w:hAnsi="Arial" w:cs="Arial"/>
          <w:color w:val="000000"/>
          <w:sz w:val="20"/>
          <w:szCs w:val="20"/>
        </w:rPr>
      </w:pPr>
      <w:bookmarkStart w:id="33" w:name="Тик"/>
      <w:r w:rsidRPr="00281F72">
        <w:rPr>
          <w:b/>
          <w:highlight w:val="yellow"/>
        </w:rPr>
        <w:t xml:space="preserve">Тик </w:t>
      </w:r>
      <w:proofErr w:type="gramStart"/>
      <w:r w:rsidRPr="00281F72">
        <w:rPr>
          <w:b/>
          <w:highlight w:val="yellow"/>
        </w:rPr>
        <w:t>- это</w:t>
      </w:r>
      <w:proofErr w:type="gramEnd"/>
      <w:r w:rsidRPr="00281F72">
        <w:rPr>
          <w:b/>
          <w:highlight w:val="yellow"/>
        </w:rPr>
        <w:t xml:space="preserve"> событие</w:t>
      </w:r>
      <w:bookmarkEnd w:id="33"/>
      <w:r w:rsidRPr="00281F72">
        <w:rPr>
          <w:rFonts w:ascii="Arial" w:hAnsi="Arial" w:cs="Arial"/>
          <w:color w:val="000000"/>
        </w:rPr>
        <w:t xml:space="preserve">, </w:t>
      </w:r>
      <w:r w:rsidRPr="00281F72">
        <w:rPr>
          <w:rFonts w:ascii="Arial" w:hAnsi="Arial" w:cs="Arial"/>
          <w:color w:val="000000"/>
          <w:sz w:val="20"/>
          <w:szCs w:val="20"/>
        </w:rPr>
        <w:t>которое случается каждые N низкоуровневых операций, выполненных парсером внутри блока declare. Значение N задается, используя ticks=N внутри секции directive блока declare.</w:t>
      </w:r>
    </w:p>
    <w:p w14:paraId="687E6178" w14:textId="77777777" w:rsidR="005012ED" w:rsidRPr="00305FFB" w:rsidRDefault="00305FFB" w:rsidP="00305FFB">
      <w:pPr>
        <w:jc w:val="center"/>
        <w:rPr>
          <w:rStyle w:val="a4"/>
          <w:b/>
          <w:color w:val="FF0000"/>
          <w:sz w:val="24"/>
          <w:szCs w:val="24"/>
          <w:u w:val="none"/>
        </w:rPr>
      </w:pPr>
      <w:bookmarkStart w:id="34" w:name="Плейсхолдеры"/>
      <w:r w:rsidRPr="00305FFB">
        <w:rPr>
          <w:rStyle w:val="a4"/>
          <w:b/>
          <w:color w:val="FF0000"/>
          <w:sz w:val="24"/>
          <w:szCs w:val="24"/>
          <w:highlight w:val="yellow"/>
          <w:u w:val="none"/>
        </w:rPr>
        <w:t>Плейсхолдеры</w:t>
      </w:r>
    </w:p>
    <w:bookmarkEnd w:id="34"/>
    <w:p w14:paraId="536E2803" w14:textId="77777777" w:rsidR="005012ED" w:rsidRDefault="00305FFB" w:rsidP="00336347">
      <w:pPr>
        <w:spacing w:after="0"/>
        <w:rPr>
          <w:rFonts w:ascii="Arial" w:hAnsi="Arial" w:cs="Arial"/>
          <w:color w:val="000000"/>
          <w:sz w:val="20"/>
          <w:szCs w:val="20"/>
        </w:rPr>
      </w:pPr>
      <w:r>
        <w:rPr>
          <w:noProof/>
          <w:lang w:eastAsia="ru-RU"/>
        </w:rPr>
        <w:drawing>
          <wp:inline distT="0" distB="0" distL="0" distR="0" wp14:anchorId="6CDA4DD0" wp14:editId="0DE81EA0">
            <wp:extent cx="2537296" cy="449580"/>
            <wp:effectExtent l="0" t="0" r="0" b="7620"/>
            <wp:docPr id="1" name="Рисунок 1" descr="https://habrastorage.org/files/f2f/f7c/634/f2ff7c63419046d192a1bd041de885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brastorage.org/files/f2f/f7c/634/f2ff7c63419046d192a1bd041de885cb.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78589" cy="456897"/>
                    </a:xfrm>
                    <a:prstGeom prst="rect">
                      <a:avLst/>
                    </a:prstGeom>
                    <a:noFill/>
                    <a:ln>
                      <a:noFill/>
                    </a:ln>
                  </pic:spPr>
                </pic:pic>
              </a:graphicData>
            </a:graphic>
          </wp:inline>
        </w:drawing>
      </w:r>
      <w:r w:rsidRPr="00305FFB">
        <w:rPr>
          <w:rFonts w:ascii="Arial" w:hAnsi="Arial" w:cs="Arial"/>
          <w:color w:val="000000"/>
          <w:sz w:val="20"/>
          <w:szCs w:val="20"/>
        </w:rPr>
        <w:t>Вспомогательный текст внутри полей ввода</w:t>
      </w:r>
    </w:p>
    <w:p w14:paraId="4401D8C0" w14:textId="77777777" w:rsidR="00305FFB" w:rsidRPr="00305FFB" w:rsidRDefault="00305FFB" w:rsidP="00336347">
      <w:pPr>
        <w:spacing w:after="0"/>
        <w:rPr>
          <w:rFonts w:ascii="Arial" w:hAnsi="Arial" w:cs="Arial"/>
          <w:color w:val="000000"/>
          <w:sz w:val="20"/>
          <w:szCs w:val="20"/>
        </w:rPr>
      </w:pPr>
      <w:r w:rsidRPr="00305FFB">
        <w:rPr>
          <w:rFonts w:ascii="Arial" w:hAnsi="Arial" w:cs="Arial"/>
          <w:b/>
          <w:color w:val="000000"/>
          <w:sz w:val="20"/>
          <w:szCs w:val="20"/>
          <w:highlight w:val="yellow"/>
        </w:rPr>
        <w:t>Плейсхолдеры</w:t>
      </w:r>
      <w:r w:rsidRPr="00305FFB">
        <w:rPr>
          <w:rFonts w:ascii="Arial" w:hAnsi="Arial" w:cs="Arial"/>
          <w:color w:val="000000"/>
          <w:sz w:val="20"/>
          <w:szCs w:val="20"/>
        </w:rPr>
        <w:t xml:space="preserve"> (от англ. placeholders — в интернет-маркетинге: указатель места заполнения или подсказка, расположенная внутри каждого поля подписной формы): это технология, которая, по замыслу авторов должна облегчить процесс заполнения лид-формы и способствовать повышению коэффициента конверсии.</w:t>
      </w:r>
    </w:p>
    <w:p w14:paraId="15E5198A" w14:textId="77777777" w:rsidR="00305FFB" w:rsidRPr="00305FFB" w:rsidRDefault="00305FFB" w:rsidP="00336347">
      <w:pPr>
        <w:spacing w:after="0"/>
        <w:rPr>
          <w:rFonts w:ascii="Arial" w:hAnsi="Arial" w:cs="Arial"/>
          <w:color w:val="000000"/>
          <w:sz w:val="20"/>
          <w:szCs w:val="20"/>
        </w:rPr>
      </w:pPr>
    </w:p>
    <w:p w14:paraId="11118A2B" w14:textId="77777777" w:rsidR="00305FFB" w:rsidRDefault="00305FFB" w:rsidP="00336347">
      <w:pPr>
        <w:spacing w:after="0"/>
        <w:rPr>
          <w:rFonts w:ascii="Arial" w:hAnsi="Arial" w:cs="Arial"/>
          <w:color w:val="000000"/>
          <w:sz w:val="20"/>
          <w:szCs w:val="20"/>
        </w:rPr>
      </w:pPr>
      <w:r w:rsidRPr="00305FFB">
        <w:rPr>
          <w:rFonts w:ascii="Arial" w:hAnsi="Arial" w:cs="Arial"/>
          <w:color w:val="000000"/>
          <w:sz w:val="20"/>
          <w:szCs w:val="20"/>
        </w:rPr>
        <w:t>Но как свидетельствуют многочисленные исследования, плейсхолдеры приносят больше вреда, чем пользы.</w:t>
      </w:r>
    </w:p>
    <w:p w14:paraId="68EE4E96" w14:textId="77777777" w:rsidR="00305FFB" w:rsidRDefault="00EF507C" w:rsidP="00336347">
      <w:pPr>
        <w:pBdr>
          <w:bottom w:val="single" w:sz="6" w:space="1" w:color="auto"/>
        </w:pBdr>
        <w:spacing w:after="0"/>
      </w:pPr>
      <w:hyperlink r:id="rId28" w:history="1">
        <w:r w:rsidR="00336347" w:rsidRPr="00207631">
          <w:rPr>
            <w:rStyle w:val="a4"/>
          </w:rPr>
          <w:t>https://habr.com/ru/post/235117/</w:t>
        </w:r>
      </w:hyperlink>
    </w:p>
    <w:p w14:paraId="1949CED3" w14:textId="77777777" w:rsidR="00416E0B" w:rsidRPr="00FF446A" w:rsidRDefault="00416E0B" w:rsidP="00336347">
      <w:pPr>
        <w:spacing w:after="0"/>
      </w:pPr>
    </w:p>
    <w:p w14:paraId="3F903192" w14:textId="77777777" w:rsidR="00416E0B" w:rsidRDefault="00416E0B" w:rsidP="00336347">
      <w:pPr>
        <w:spacing w:after="0"/>
      </w:pPr>
    </w:p>
    <w:p w14:paraId="19CA7B5E" w14:textId="77777777" w:rsidR="00416E0B" w:rsidRPr="00416E0B" w:rsidRDefault="00416E0B" w:rsidP="00416E0B">
      <w:pPr>
        <w:spacing w:after="0"/>
        <w:jc w:val="center"/>
        <w:rPr>
          <w:b/>
          <w:color w:val="FF0000"/>
          <w:lang w:val="en-US"/>
        </w:rPr>
      </w:pPr>
      <w:bookmarkStart w:id="35" w:name="MIME"/>
      <w:r w:rsidRPr="00416E0B">
        <w:rPr>
          <w:b/>
          <w:color w:val="FF0000"/>
          <w:highlight w:val="yellow"/>
          <w:lang w:val="en-US"/>
        </w:rPr>
        <w:t>MIME</w:t>
      </w:r>
      <w:bookmarkEnd w:id="35"/>
      <w:r w:rsidRPr="00416E0B">
        <w:rPr>
          <w:b/>
          <w:color w:val="FF0000"/>
          <w:highlight w:val="yellow"/>
          <w:lang w:val="en-US"/>
        </w:rPr>
        <w:t xml:space="preserve"> (Multipurpose Internet Mail Extension, </w:t>
      </w:r>
      <w:r w:rsidRPr="00416E0B">
        <w:rPr>
          <w:b/>
          <w:color w:val="FF0000"/>
          <w:highlight w:val="yellow"/>
        </w:rPr>
        <w:t>Многоцелевые</w:t>
      </w:r>
      <w:r w:rsidRPr="00416E0B">
        <w:rPr>
          <w:b/>
          <w:color w:val="FF0000"/>
          <w:highlight w:val="yellow"/>
          <w:lang w:val="en-US"/>
        </w:rPr>
        <w:t xml:space="preserve"> </w:t>
      </w:r>
      <w:r w:rsidRPr="00416E0B">
        <w:rPr>
          <w:b/>
          <w:color w:val="FF0000"/>
          <w:highlight w:val="yellow"/>
        </w:rPr>
        <w:t>расширения</w:t>
      </w:r>
      <w:r w:rsidRPr="00416E0B">
        <w:rPr>
          <w:b/>
          <w:color w:val="FF0000"/>
          <w:highlight w:val="yellow"/>
          <w:lang w:val="en-US"/>
        </w:rPr>
        <w:t xml:space="preserve"> </w:t>
      </w:r>
      <w:r w:rsidRPr="00416E0B">
        <w:rPr>
          <w:b/>
          <w:color w:val="FF0000"/>
          <w:highlight w:val="yellow"/>
        </w:rPr>
        <w:t>почты</w:t>
      </w:r>
      <w:r w:rsidRPr="00416E0B">
        <w:rPr>
          <w:b/>
          <w:color w:val="FF0000"/>
          <w:highlight w:val="yellow"/>
          <w:lang w:val="en-US"/>
        </w:rPr>
        <w:t xml:space="preserve"> </w:t>
      </w:r>
      <w:r w:rsidRPr="00416E0B">
        <w:rPr>
          <w:b/>
          <w:color w:val="FF0000"/>
          <w:highlight w:val="yellow"/>
        </w:rPr>
        <w:t>Интернета</w:t>
      </w:r>
      <w:r w:rsidRPr="00416E0B">
        <w:rPr>
          <w:b/>
          <w:color w:val="FF0000"/>
          <w:highlight w:val="yellow"/>
          <w:lang w:val="en-US"/>
        </w:rPr>
        <w:t>)</w:t>
      </w:r>
    </w:p>
    <w:p w14:paraId="07EB8A03" w14:textId="77777777" w:rsidR="00336347" w:rsidRDefault="00416E0B" w:rsidP="00416E0B">
      <w:pPr>
        <w:pBdr>
          <w:bottom w:val="single" w:sz="6" w:space="1" w:color="auto"/>
        </w:pBdr>
        <w:spacing w:after="0"/>
      </w:pPr>
      <w:r w:rsidRPr="00416E0B">
        <w:rPr>
          <w:b/>
          <w:lang w:val="en-US"/>
        </w:rPr>
        <w:t>MIME</w:t>
      </w:r>
      <w:r w:rsidRPr="00416E0B">
        <w:rPr>
          <w:b/>
        </w:rPr>
        <w:t xml:space="preserve"> (</w:t>
      </w:r>
      <w:r w:rsidRPr="00416E0B">
        <w:rPr>
          <w:b/>
          <w:lang w:val="en-US"/>
        </w:rPr>
        <w:t>Multipurpose</w:t>
      </w:r>
      <w:r w:rsidRPr="00416E0B">
        <w:rPr>
          <w:b/>
        </w:rPr>
        <w:t xml:space="preserve"> </w:t>
      </w:r>
      <w:r w:rsidRPr="00416E0B">
        <w:rPr>
          <w:b/>
          <w:lang w:val="en-US"/>
        </w:rPr>
        <w:t>Internet</w:t>
      </w:r>
      <w:r w:rsidRPr="00416E0B">
        <w:rPr>
          <w:b/>
        </w:rPr>
        <w:t xml:space="preserve"> </w:t>
      </w:r>
      <w:r w:rsidRPr="00416E0B">
        <w:rPr>
          <w:b/>
          <w:lang w:val="en-US"/>
        </w:rPr>
        <w:t>Mail</w:t>
      </w:r>
      <w:r w:rsidRPr="00416E0B">
        <w:rPr>
          <w:b/>
        </w:rPr>
        <w:t xml:space="preserve"> </w:t>
      </w:r>
      <w:r w:rsidRPr="00416E0B">
        <w:rPr>
          <w:b/>
          <w:lang w:val="en-US"/>
        </w:rPr>
        <w:t>Extension</w:t>
      </w:r>
      <w:r w:rsidRPr="00416E0B">
        <w:rPr>
          <w:b/>
        </w:rPr>
        <w:t>, Многоцелевые расширения почты Интернета)</w:t>
      </w:r>
      <w:r w:rsidRPr="00416E0B">
        <w:t xml:space="preserve"> — спецификация для передачи по сети файлов различного типа: изображений, музыки, текстов, видео, архивов и др. Указание </w:t>
      </w:r>
      <w:r w:rsidRPr="00416E0B">
        <w:rPr>
          <w:lang w:val="en-US"/>
        </w:rPr>
        <w:t>MIME</w:t>
      </w:r>
      <w:r w:rsidRPr="00416E0B">
        <w:t xml:space="preserve">-типа используется в </w:t>
      </w:r>
      <w:r w:rsidRPr="00416E0B">
        <w:rPr>
          <w:lang w:val="en-US"/>
        </w:rPr>
        <w:t>HTML</w:t>
      </w:r>
      <w:r w:rsidRPr="00416E0B">
        <w:t xml:space="preserve"> обычно при передаче данных форм и вставки на страницу различных объектов.</w:t>
      </w:r>
    </w:p>
    <w:p w14:paraId="721A45CA" w14:textId="77777777" w:rsidR="00104088" w:rsidRDefault="00EF507C" w:rsidP="00416E0B">
      <w:pPr>
        <w:pBdr>
          <w:bottom w:val="single" w:sz="6" w:space="1" w:color="auto"/>
        </w:pBdr>
        <w:spacing w:after="0"/>
      </w:pPr>
      <w:hyperlink r:id="rId29" w:history="1">
        <w:r w:rsidR="004C744C" w:rsidRPr="009C3DA7">
          <w:rPr>
            <w:rStyle w:val="a4"/>
          </w:rPr>
          <w:t>https://ru.wikipedia.org/wiki/MIME</w:t>
        </w:r>
      </w:hyperlink>
    </w:p>
    <w:p w14:paraId="74F45921" w14:textId="77777777" w:rsidR="004C744C" w:rsidRPr="004C744C" w:rsidRDefault="004C744C" w:rsidP="004C744C">
      <w:pPr>
        <w:shd w:val="clear" w:color="auto" w:fill="FFFFFF"/>
        <w:spacing w:before="240" w:after="240" w:line="240" w:lineRule="auto"/>
        <w:ind w:left="450"/>
        <w:rPr>
          <w:rFonts w:ascii="Arial" w:eastAsia="Times New Roman" w:hAnsi="Arial" w:cs="Arial"/>
          <w:color w:val="000000"/>
          <w:lang w:eastAsia="ru-RU"/>
        </w:rPr>
      </w:pPr>
      <w:r w:rsidRPr="004C744C">
        <w:rPr>
          <w:rFonts w:ascii="Arial" w:eastAsia="Times New Roman" w:hAnsi="Arial" w:cs="Arial"/>
          <w:color w:val="000000"/>
          <w:lang w:eastAsia="ru-RU"/>
        </w:rPr>
        <w:t>Некоторые популярные MIME-типы и расширения файлов с ними связанных приведены в табл. 1.</w:t>
      </w:r>
    </w:p>
    <w:tbl>
      <w:tblPr>
        <w:tblW w:w="9000" w:type="dxa"/>
        <w:shd w:val="clear" w:color="auto" w:fill="FFFFFF"/>
        <w:tblCellMar>
          <w:top w:w="15" w:type="dxa"/>
          <w:left w:w="15" w:type="dxa"/>
          <w:bottom w:w="15" w:type="dxa"/>
          <w:right w:w="15" w:type="dxa"/>
        </w:tblCellMar>
        <w:tblLook w:val="04A0" w:firstRow="1" w:lastRow="0" w:firstColumn="1" w:lastColumn="0" w:noHBand="0" w:noVBand="1"/>
      </w:tblPr>
      <w:tblGrid>
        <w:gridCol w:w="3774"/>
        <w:gridCol w:w="5226"/>
      </w:tblGrid>
      <w:tr w:rsidR="004C744C" w:rsidRPr="004C744C" w14:paraId="3AE036E0" w14:textId="77777777" w:rsidTr="004C744C">
        <w:tc>
          <w:tcPr>
            <w:tcW w:w="0" w:type="auto"/>
            <w:gridSpan w:val="2"/>
            <w:tcBorders>
              <w:top w:val="nil"/>
              <w:left w:val="nil"/>
              <w:bottom w:val="nil"/>
              <w:right w:val="nil"/>
            </w:tcBorders>
            <w:shd w:val="clear" w:color="auto" w:fill="BFBFBF"/>
            <w:tcMar>
              <w:top w:w="60" w:type="dxa"/>
              <w:left w:w="60" w:type="dxa"/>
              <w:bottom w:w="60" w:type="dxa"/>
              <w:right w:w="60" w:type="dxa"/>
            </w:tcMar>
            <w:vAlign w:val="center"/>
            <w:hideMark/>
          </w:tcPr>
          <w:p w14:paraId="5D0C45D7" w14:textId="77777777" w:rsidR="004C744C" w:rsidRPr="004C744C" w:rsidRDefault="004C744C" w:rsidP="004C744C">
            <w:pPr>
              <w:spacing w:before="120" w:after="120" w:line="240" w:lineRule="auto"/>
              <w:jc w:val="center"/>
              <w:rPr>
                <w:rFonts w:ascii="Georgia" w:eastAsia="Times New Roman" w:hAnsi="Georgia" w:cs="Arial"/>
                <w:i/>
                <w:iCs/>
                <w:color w:val="666666"/>
                <w:lang w:eastAsia="ru-RU"/>
              </w:rPr>
            </w:pPr>
            <w:r w:rsidRPr="004C744C">
              <w:rPr>
                <w:rFonts w:ascii="Georgia" w:eastAsia="Times New Roman" w:hAnsi="Georgia" w:cs="Arial"/>
                <w:i/>
                <w:iCs/>
                <w:color w:val="666666"/>
                <w:lang w:eastAsia="ru-RU"/>
              </w:rPr>
              <w:t>Табл. 1. MIME-типы</w:t>
            </w:r>
          </w:p>
        </w:tc>
      </w:tr>
      <w:tr w:rsidR="004C744C" w:rsidRPr="004C744C" w14:paraId="2A9C5044" w14:textId="77777777" w:rsidTr="004C744C">
        <w:tc>
          <w:tcPr>
            <w:tcW w:w="0" w:type="auto"/>
            <w:tcBorders>
              <w:top w:val="single" w:sz="6" w:space="0" w:color="333333"/>
              <w:left w:val="single" w:sz="6" w:space="0" w:color="333333"/>
              <w:bottom w:val="single" w:sz="6" w:space="0" w:color="333333"/>
              <w:right w:val="single" w:sz="6" w:space="0" w:color="333333"/>
            </w:tcBorders>
            <w:shd w:val="clear" w:color="auto" w:fill="BFBFBF"/>
            <w:tcMar>
              <w:top w:w="60" w:type="dxa"/>
              <w:left w:w="60" w:type="dxa"/>
              <w:bottom w:w="60" w:type="dxa"/>
              <w:right w:w="60" w:type="dxa"/>
            </w:tcMar>
            <w:vAlign w:val="center"/>
            <w:hideMark/>
          </w:tcPr>
          <w:p w14:paraId="46A60D2F" w14:textId="77777777" w:rsidR="004C744C" w:rsidRPr="004C744C" w:rsidRDefault="004C744C" w:rsidP="004C744C">
            <w:pPr>
              <w:spacing w:after="0" w:line="240" w:lineRule="auto"/>
              <w:jc w:val="center"/>
              <w:rPr>
                <w:rFonts w:ascii="Arial" w:eastAsia="Times New Roman" w:hAnsi="Arial" w:cs="Arial"/>
                <w:b/>
                <w:bCs/>
                <w:color w:val="000000"/>
                <w:sz w:val="20"/>
                <w:szCs w:val="20"/>
                <w:lang w:eastAsia="ru-RU"/>
              </w:rPr>
            </w:pPr>
            <w:r w:rsidRPr="004C744C">
              <w:rPr>
                <w:rFonts w:ascii="Arial" w:eastAsia="Times New Roman" w:hAnsi="Arial" w:cs="Arial"/>
                <w:b/>
                <w:bCs/>
                <w:color w:val="000000"/>
                <w:sz w:val="20"/>
                <w:szCs w:val="20"/>
                <w:lang w:eastAsia="ru-RU"/>
              </w:rPr>
              <w:t>Расширение файла</w:t>
            </w:r>
          </w:p>
        </w:tc>
        <w:tc>
          <w:tcPr>
            <w:tcW w:w="0" w:type="auto"/>
            <w:tcBorders>
              <w:top w:val="single" w:sz="6" w:space="0" w:color="333333"/>
              <w:left w:val="single" w:sz="6" w:space="0" w:color="333333"/>
              <w:bottom w:val="single" w:sz="6" w:space="0" w:color="333333"/>
              <w:right w:val="single" w:sz="6" w:space="0" w:color="333333"/>
            </w:tcBorders>
            <w:shd w:val="clear" w:color="auto" w:fill="BFBFBF"/>
            <w:tcMar>
              <w:top w:w="60" w:type="dxa"/>
              <w:left w:w="60" w:type="dxa"/>
              <w:bottom w:w="60" w:type="dxa"/>
              <w:right w:w="60" w:type="dxa"/>
            </w:tcMar>
            <w:vAlign w:val="center"/>
            <w:hideMark/>
          </w:tcPr>
          <w:p w14:paraId="6B54ADCC" w14:textId="77777777" w:rsidR="004C744C" w:rsidRPr="004C744C" w:rsidRDefault="004C744C" w:rsidP="004C744C">
            <w:pPr>
              <w:spacing w:after="0" w:line="240" w:lineRule="auto"/>
              <w:jc w:val="center"/>
              <w:rPr>
                <w:rFonts w:ascii="Arial" w:eastAsia="Times New Roman" w:hAnsi="Arial" w:cs="Arial"/>
                <w:b/>
                <w:bCs/>
                <w:color w:val="000000"/>
                <w:sz w:val="20"/>
                <w:szCs w:val="20"/>
                <w:lang w:eastAsia="ru-RU"/>
              </w:rPr>
            </w:pPr>
            <w:r w:rsidRPr="004C744C">
              <w:rPr>
                <w:rFonts w:ascii="Arial" w:eastAsia="Times New Roman" w:hAnsi="Arial" w:cs="Arial"/>
                <w:b/>
                <w:bCs/>
                <w:color w:val="000000"/>
                <w:sz w:val="20"/>
                <w:szCs w:val="20"/>
                <w:lang w:eastAsia="ru-RU"/>
              </w:rPr>
              <w:t>Тип данных</w:t>
            </w:r>
          </w:p>
        </w:tc>
      </w:tr>
      <w:tr w:rsidR="004C744C" w:rsidRPr="004C744C" w14:paraId="47F18EBF" w14:textId="77777777" w:rsidTr="004C744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49BFFC92" w14:textId="2BC39AA5" w:rsidR="004C744C" w:rsidRPr="004C744C" w:rsidRDefault="0096224B" w:rsidP="004C744C">
            <w:pPr>
              <w:spacing w:after="0" w:line="240" w:lineRule="auto"/>
              <w:rPr>
                <w:rFonts w:ascii="Arial" w:eastAsia="Times New Roman" w:hAnsi="Arial" w:cs="Arial"/>
                <w:color w:val="000000"/>
                <w:lang w:eastAsia="ru-RU"/>
              </w:rPr>
            </w:pPr>
            <w:r w:rsidRPr="004C744C">
              <w:rPr>
                <w:rFonts w:ascii="Arial" w:eastAsia="Times New Roman" w:hAnsi="Arial" w:cs="Arial"/>
                <w:color w:val="000000"/>
                <w:lang w:eastAsia="ru-RU"/>
              </w:rPr>
              <w:t>A</w:t>
            </w:r>
            <w:r w:rsidR="004C744C" w:rsidRPr="004C744C">
              <w:rPr>
                <w:rFonts w:ascii="Arial" w:eastAsia="Times New Roman" w:hAnsi="Arial" w:cs="Arial"/>
                <w:color w:val="000000"/>
                <w:lang w:eastAsia="ru-RU"/>
              </w:rPr>
              <w:t>i</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65494BE5" w14:textId="77777777" w:rsidR="004C744C" w:rsidRPr="004C744C" w:rsidRDefault="004C744C" w:rsidP="004C744C">
            <w:pPr>
              <w:spacing w:after="0" w:line="240" w:lineRule="auto"/>
              <w:rPr>
                <w:rFonts w:ascii="Arial" w:eastAsia="Times New Roman" w:hAnsi="Arial" w:cs="Arial"/>
                <w:color w:val="000000"/>
                <w:lang w:eastAsia="ru-RU"/>
              </w:rPr>
            </w:pPr>
            <w:r w:rsidRPr="004C744C">
              <w:rPr>
                <w:rFonts w:ascii="Arial" w:eastAsia="Times New Roman" w:hAnsi="Arial" w:cs="Arial"/>
                <w:color w:val="000000"/>
                <w:lang w:eastAsia="ru-RU"/>
              </w:rPr>
              <w:t>application/postscript</w:t>
            </w:r>
          </w:p>
        </w:tc>
      </w:tr>
      <w:tr w:rsidR="004C744C" w:rsidRPr="004C744C" w14:paraId="6D64111C" w14:textId="77777777" w:rsidTr="004C744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18FE0736" w14:textId="344E3955" w:rsidR="004C744C" w:rsidRPr="004C744C" w:rsidRDefault="0096224B" w:rsidP="004C744C">
            <w:pPr>
              <w:spacing w:after="0" w:line="240" w:lineRule="auto"/>
              <w:rPr>
                <w:rFonts w:ascii="Arial" w:eastAsia="Times New Roman" w:hAnsi="Arial" w:cs="Arial"/>
                <w:color w:val="000000"/>
                <w:lang w:eastAsia="ru-RU"/>
              </w:rPr>
            </w:pPr>
            <w:r w:rsidRPr="004C744C">
              <w:rPr>
                <w:rFonts w:ascii="Arial" w:eastAsia="Times New Roman" w:hAnsi="Arial" w:cs="Arial"/>
                <w:color w:val="000000"/>
                <w:lang w:eastAsia="ru-RU"/>
              </w:rPr>
              <w:t>A</w:t>
            </w:r>
            <w:r w:rsidR="004C744C" w:rsidRPr="004C744C">
              <w:rPr>
                <w:rFonts w:ascii="Arial" w:eastAsia="Times New Roman" w:hAnsi="Arial" w:cs="Arial"/>
                <w:color w:val="000000"/>
                <w:lang w:eastAsia="ru-RU"/>
              </w:rPr>
              <w:t>if</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64676394" w14:textId="77777777" w:rsidR="004C744C" w:rsidRPr="004C744C" w:rsidRDefault="004C744C" w:rsidP="004C744C">
            <w:pPr>
              <w:spacing w:after="0" w:line="240" w:lineRule="auto"/>
              <w:rPr>
                <w:rFonts w:ascii="Arial" w:eastAsia="Times New Roman" w:hAnsi="Arial" w:cs="Arial"/>
                <w:color w:val="000000"/>
                <w:lang w:eastAsia="ru-RU"/>
              </w:rPr>
            </w:pPr>
            <w:r w:rsidRPr="004C744C">
              <w:rPr>
                <w:rFonts w:ascii="Arial" w:eastAsia="Times New Roman" w:hAnsi="Arial" w:cs="Arial"/>
                <w:color w:val="000000"/>
                <w:lang w:eastAsia="ru-RU"/>
              </w:rPr>
              <w:t>audio/aiff</w:t>
            </w:r>
          </w:p>
        </w:tc>
      </w:tr>
      <w:tr w:rsidR="004C744C" w:rsidRPr="004C744C" w14:paraId="646F8E94" w14:textId="77777777" w:rsidTr="004C744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32F1520A" w14:textId="17B36978" w:rsidR="004C744C" w:rsidRPr="004C744C" w:rsidRDefault="0096224B" w:rsidP="004C744C">
            <w:pPr>
              <w:spacing w:after="0" w:line="240" w:lineRule="auto"/>
              <w:rPr>
                <w:rFonts w:ascii="Arial" w:eastAsia="Times New Roman" w:hAnsi="Arial" w:cs="Arial"/>
                <w:color w:val="000000"/>
                <w:lang w:eastAsia="ru-RU"/>
              </w:rPr>
            </w:pPr>
            <w:r w:rsidRPr="004C744C">
              <w:rPr>
                <w:rFonts w:ascii="Arial" w:eastAsia="Times New Roman" w:hAnsi="Arial" w:cs="Arial"/>
                <w:color w:val="000000"/>
                <w:lang w:eastAsia="ru-RU"/>
              </w:rPr>
              <w:t>A</w:t>
            </w:r>
            <w:r w:rsidR="004C744C" w:rsidRPr="004C744C">
              <w:rPr>
                <w:rFonts w:ascii="Arial" w:eastAsia="Times New Roman" w:hAnsi="Arial" w:cs="Arial"/>
                <w:color w:val="000000"/>
                <w:lang w:eastAsia="ru-RU"/>
              </w:rPr>
              <w:t>if</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6EE50EA4" w14:textId="77777777" w:rsidR="004C744C" w:rsidRPr="004C744C" w:rsidRDefault="004C744C" w:rsidP="004C744C">
            <w:pPr>
              <w:spacing w:after="0" w:line="240" w:lineRule="auto"/>
              <w:rPr>
                <w:rFonts w:ascii="Arial" w:eastAsia="Times New Roman" w:hAnsi="Arial" w:cs="Arial"/>
                <w:color w:val="000000"/>
                <w:lang w:eastAsia="ru-RU"/>
              </w:rPr>
            </w:pPr>
            <w:r w:rsidRPr="004C744C">
              <w:rPr>
                <w:rFonts w:ascii="Arial" w:eastAsia="Times New Roman" w:hAnsi="Arial" w:cs="Arial"/>
                <w:color w:val="000000"/>
                <w:lang w:eastAsia="ru-RU"/>
              </w:rPr>
              <w:t>audio/x-aiff</w:t>
            </w:r>
          </w:p>
        </w:tc>
      </w:tr>
      <w:tr w:rsidR="004C744C" w:rsidRPr="004C744C" w14:paraId="2BA212E7" w14:textId="77777777" w:rsidTr="004C744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26BDBE46" w14:textId="6A2A0CDD" w:rsidR="004C744C" w:rsidRPr="004C744C" w:rsidRDefault="0096224B" w:rsidP="004C744C">
            <w:pPr>
              <w:spacing w:after="0" w:line="240" w:lineRule="auto"/>
              <w:rPr>
                <w:rFonts w:ascii="Arial" w:eastAsia="Times New Roman" w:hAnsi="Arial" w:cs="Arial"/>
                <w:color w:val="000000"/>
                <w:lang w:eastAsia="ru-RU"/>
              </w:rPr>
            </w:pPr>
            <w:r w:rsidRPr="004C744C">
              <w:rPr>
                <w:rFonts w:ascii="Arial" w:eastAsia="Times New Roman" w:hAnsi="Arial" w:cs="Arial"/>
                <w:color w:val="000000"/>
                <w:lang w:eastAsia="ru-RU"/>
              </w:rPr>
              <w:t>A</w:t>
            </w:r>
            <w:r w:rsidR="004C744C" w:rsidRPr="004C744C">
              <w:rPr>
                <w:rFonts w:ascii="Arial" w:eastAsia="Times New Roman" w:hAnsi="Arial" w:cs="Arial"/>
                <w:color w:val="000000"/>
                <w:lang w:eastAsia="ru-RU"/>
              </w:rPr>
              <w:t>iff</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58395C98" w14:textId="77777777" w:rsidR="004C744C" w:rsidRPr="004C744C" w:rsidRDefault="004C744C" w:rsidP="004C744C">
            <w:pPr>
              <w:spacing w:after="0" w:line="240" w:lineRule="auto"/>
              <w:rPr>
                <w:rFonts w:ascii="Arial" w:eastAsia="Times New Roman" w:hAnsi="Arial" w:cs="Arial"/>
                <w:color w:val="000000"/>
                <w:lang w:eastAsia="ru-RU"/>
              </w:rPr>
            </w:pPr>
            <w:r w:rsidRPr="004C744C">
              <w:rPr>
                <w:rFonts w:ascii="Arial" w:eastAsia="Times New Roman" w:hAnsi="Arial" w:cs="Arial"/>
                <w:color w:val="000000"/>
                <w:lang w:eastAsia="ru-RU"/>
              </w:rPr>
              <w:t>audio/aiff</w:t>
            </w:r>
          </w:p>
        </w:tc>
      </w:tr>
      <w:tr w:rsidR="004C744C" w:rsidRPr="004C744C" w14:paraId="4328A4B6" w14:textId="77777777" w:rsidTr="004C744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03BC000A" w14:textId="2C5F28A7" w:rsidR="004C744C" w:rsidRPr="004C744C" w:rsidRDefault="0096224B" w:rsidP="004C744C">
            <w:pPr>
              <w:spacing w:after="0" w:line="240" w:lineRule="auto"/>
              <w:rPr>
                <w:rFonts w:ascii="Arial" w:eastAsia="Times New Roman" w:hAnsi="Arial" w:cs="Arial"/>
                <w:color w:val="000000"/>
                <w:lang w:eastAsia="ru-RU"/>
              </w:rPr>
            </w:pPr>
            <w:r w:rsidRPr="004C744C">
              <w:rPr>
                <w:rFonts w:ascii="Arial" w:eastAsia="Times New Roman" w:hAnsi="Arial" w:cs="Arial"/>
                <w:color w:val="000000"/>
                <w:lang w:eastAsia="ru-RU"/>
              </w:rPr>
              <w:t>A</w:t>
            </w:r>
            <w:r w:rsidR="004C744C" w:rsidRPr="004C744C">
              <w:rPr>
                <w:rFonts w:ascii="Arial" w:eastAsia="Times New Roman" w:hAnsi="Arial" w:cs="Arial"/>
                <w:color w:val="000000"/>
                <w:lang w:eastAsia="ru-RU"/>
              </w:rPr>
              <w:t>iff</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5E5A241F" w14:textId="77777777" w:rsidR="004C744C" w:rsidRPr="004C744C" w:rsidRDefault="004C744C" w:rsidP="004C744C">
            <w:pPr>
              <w:spacing w:after="0" w:line="240" w:lineRule="auto"/>
              <w:rPr>
                <w:rFonts w:ascii="Arial" w:eastAsia="Times New Roman" w:hAnsi="Arial" w:cs="Arial"/>
                <w:color w:val="000000"/>
                <w:lang w:eastAsia="ru-RU"/>
              </w:rPr>
            </w:pPr>
            <w:r w:rsidRPr="004C744C">
              <w:rPr>
                <w:rFonts w:ascii="Arial" w:eastAsia="Times New Roman" w:hAnsi="Arial" w:cs="Arial"/>
                <w:color w:val="000000"/>
                <w:lang w:eastAsia="ru-RU"/>
              </w:rPr>
              <w:t>audio/x-aiff</w:t>
            </w:r>
          </w:p>
        </w:tc>
      </w:tr>
      <w:tr w:rsidR="004C744C" w:rsidRPr="004C744C" w14:paraId="56600AC2" w14:textId="77777777" w:rsidTr="004C744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09439FBB" w14:textId="0605190A" w:rsidR="004C744C" w:rsidRPr="004C744C" w:rsidRDefault="0096224B" w:rsidP="004C744C">
            <w:pPr>
              <w:spacing w:after="0" w:line="240" w:lineRule="auto"/>
              <w:rPr>
                <w:rFonts w:ascii="Arial" w:eastAsia="Times New Roman" w:hAnsi="Arial" w:cs="Arial"/>
                <w:color w:val="000000"/>
                <w:lang w:eastAsia="ru-RU"/>
              </w:rPr>
            </w:pPr>
            <w:r w:rsidRPr="004C744C">
              <w:rPr>
                <w:rFonts w:ascii="Arial" w:eastAsia="Times New Roman" w:hAnsi="Arial" w:cs="Arial"/>
                <w:color w:val="000000"/>
                <w:lang w:eastAsia="ru-RU"/>
              </w:rPr>
              <w:t>A</w:t>
            </w:r>
            <w:r w:rsidR="004C744C" w:rsidRPr="004C744C">
              <w:rPr>
                <w:rFonts w:ascii="Arial" w:eastAsia="Times New Roman" w:hAnsi="Arial" w:cs="Arial"/>
                <w:color w:val="000000"/>
                <w:lang w:eastAsia="ru-RU"/>
              </w:rPr>
              <w:t>ni</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02537299" w14:textId="77777777" w:rsidR="004C744C" w:rsidRPr="004C744C" w:rsidRDefault="004C744C" w:rsidP="004C744C">
            <w:pPr>
              <w:spacing w:after="0" w:line="240" w:lineRule="auto"/>
              <w:rPr>
                <w:rFonts w:ascii="Arial" w:eastAsia="Times New Roman" w:hAnsi="Arial" w:cs="Arial"/>
                <w:color w:val="000000"/>
                <w:lang w:eastAsia="ru-RU"/>
              </w:rPr>
            </w:pPr>
            <w:r w:rsidRPr="004C744C">
              <w:rPr>
                <w:rFonts w:ascii="Arial" w:eastAsia="Times New Roman" w:hAnsi="Arial" w:cs="Arial"/>
                <w:color w:val="000000"/>
                <w:lang w:eastAsia="ru-RU"/>
              </w:rPr>
              <w:t>application/x-navi-animation</w:t>
            </w:r>
          </w:p>
        </w:tc>
      </w:tr>
      <w:tr w:rsidR="004C744C" w:rsidRPr="004C744C" w14:paraId="564F6261" w14:textId="77777777" w:rsidTr="004C744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3D8990A4" w14:textId="31B3CFA7" w:rsidR="004C744C" w:rsidRPr="004C744C" w:rsidRDefault="0096224B" w:rsidP="004C744C">
            <w:pPr>
              <w:spacing w:after="0" w:line="240" w:lineRule="auto"/>
              <w:rPr>
                <w:rFonts w:ascii="Arial" w:eastAsia="Times New Roman" w:hAnsi="Arial" w:cs="Arial"/>
                <w:color w:val="000000"/>
                <w:lang w:eastAsia="ru-RU"/>
              </w:rPr>
            </w:pPr>
            <w:r w:rsidRPr="004C744C">
              <w:rPr>
                <w:rFonts w:ascii="Arial" w:eastAsia="Times New Roman" w:hAnsi="Arial" w:cs="Arial"/>
                <w:color w:val="000000"/>
                <w:lang w:eastAsia="ru-RU"/>
              </w:rPr>
              <w:t>B</w:t>
            </w:r>
            <w:r w:rsidR="004C744C" w:rsidRPr="004C744C">
              <w:rPr>
                <w:rFonts w:ascii="Arial" w:eastAsia="Times New Roman" w:hAnsi="Arial" w:cs="Arial"/>
                <w:color w:val="000000"/>
                <w:lang w:eastAsia="ru-RU"/>
              </w:rPr>
              <w:t>ook</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617EBE17" w14:textId="77777777" w:rsidR="004C744C" w:rsidRPr="004C744C" w:rsidRDefault="004C744C" w:rsidP="004C744C">
            <w:pPr>
              <w:spacing w:after="0" w:line="240" w:lineRule="auto"/>
              <w:rPr>
                <w:rFonts w:ascii="Arial" w:eastAsia="Times New Roman" w:hAnsi="Arial" w:cs="Arial"/>
                <w:color w:val="000000"/>
                <w:lang w:eastAsia="ru-RU"/>
              </w:rPr>
            </w:pPr>
            <w:r w:rsidRPr="004C744C">
              <w:rPr>
                <w:rFonts w:ascii="Arial" w:eastAsia="Times New Roman" w:hAnsi="Arial" w:cs="Arial"/>
                <w:color w:val="000000"/>
                <w:lang w:eastAsia="ru-RU"/>
              </w:rPr>
              <w:t>application/book</w:t>
            </w:r>
          </w:p>
        </w:tc>
      </w:tr>
      <w:tr w:rsidR="004C744C" w:rsidRPr="004C744C" w14:paraId="5D8A925F" w14:textId="77777777" w:rsidTr="004C744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3E7DFDE7" w14:textId="4BAAD05A" w:rsidR="004C744C" w:rsidRPr="004C744C" w:rsidRDefault="0096224B" w:rsidP="004C744C">
            <w:pPr>
              <w:spacing w:after="0" w:line="240" w:lineRule="auto"/>
              <w:rPr>
                <w:rFonts w:ascii="Arial" w:eastAsia="Times New Roman" w:hAnsi="Arial" w:cs="Arial"/>
                <w:color w:val="000000"/>
                <w:lang w:eastAsia="ru-RU"/>
              </w:rPr>
            </w:pPr>
            <w:r w:rsidRPr="004C744C">
              <w:rPr>
                <w:rFonts w:ascii="Arial" w:eastAsia="Times New Roman" w:hAnsi="Arial" w:cs="Arial"/>
                <w:color w:val="000000"/>
                <w:lang w:eastAsia="ru-RU"/>
              </w:rPr>
              <w:t>C</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02825885" w14:textId="77777777" w:rsidR="004C744C" w:rsidRPr="004C744C" w:rsidRDefault="004C744C" w:rsidP="004C744C">
            <w:pPr>
              <w:spacing w:after="0" w:line="240" w:lineRule="auto"/>
              <w:rPr>
                <w:rFonts w:ascii="Arial" w:eastAsia="Times New Roman" w:hAnsi="Arial" w:cs="Arial"/>
                <w:color w:val="000000"/>
                <w:lang w:eastAsia="ru-RU"/>
              </w:rPr>
            </w:pPr>
            <w:r w:rsidRPr="004C744C">
              <w:rPr>
                <w:rFonts w:ascii="Arial" w:eastAsia="Times New Roman" w:hAnsi="Arial" w:cs="Arial"/>
                <w:color w:val="000000"/>
                <w:lang w:eastAsia="ru-RU"/>
              </w:rPr>
              <w:t>text/x-c</w:t>
            </w:r>
          </w:p>
        </w:tc>
      </w:tr>
      <w:tr w:rsidR="004C744C" w:rsidRPr="004C744C" w14:paraId="754948C9" w14:textId="77777777" w:rsidTr="004C744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281E3F3A" w14:textId="77777777" w:rsidR="004C744C" w:rsidRPr="004C744C" w:rsidRDefault="004C744C" w:rsidP="004C744C">
            <w:pPr>
              <w:spacing w:after="0" w:line="240" w:lineRule="auto"/>
              <w:rPr>
                <w:rFonts w:ascii="Arial" w:eastAsia="Times New Roman" w:hAnsi="Arial" w:cs="Arial"/>
                <w:color w:val="000000"/>
                <w:lang w:eastAsia="ru-RU"/>
              </w:rPr>
            </w:pPr>
            <w:r w:rsidRPr="004C744C">
              <w:rPr>
                <w:rFonts w:ascii="Arial" w:eastAsia="Times New Roman" w:hAnsi="Arial" w:cs="Arial"/>
                <w:color w:val="000000"/>
                <w:lang w:eastAsia="ru-RU"/>
              </w:rPr>
              <w:t>c++</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14:paraId="2B6C5017" w14:textId="77777777" w:rsidR="004C744C" w:rsidRPr="004C744C" w:rsidRDefault="004C744C" w:rsidP="004C744C">
            <w:pPr>
              <w:spacing w:after="0" w:line="240" w:lineRule="auto"/>
              <w:rPr>
                <w:rFonts w:ascii="Arial" w:eastAsia="Times New Roman" w:hAnsi="Arial" w:cs="Arial"/>
                <w:color w:val="000000"/>
                <w:lang w:eastAsia="ru-RU"/>
              </w:rPr>
            </w:pPr>
            <w:r w:rsidRPr="004C744C">
              <w:rPr>
                <w:rFonts w:ascii="Arial" w:eastAsia="Times New Roman" w:hAnsi="Arial" w:cs="Arial"/>
                <w:color w:val="000000"/>
                <w:lang w:eastAsia="ru-RU"/>
              </w:rPr>
              <w:t>text/plain</w:t>
            </w:r>
          </w:p>
        </w:tc>
      </w:tr>
    </w:tbl>
    <w:p w14:paraId="177A3D56" w14:textId="77777777" w:rsidR="004C744C" w:rsidRDefault="004C744C" w:rsidP="00416E0B">
      <w:pPr>
        <w:pBdr>
          <w:bottom w:val="single" w:sz="6" w:space="1" w:color="auto"/>
        </w:pBdr>
        <w:spacing w:after="0"/>
      </w:pPr>
    </w:p>
    <w:p w14:paraId="478FB886" w14:textId="77777777" w:rsidR="00416E0B" w:rsidRDefault="00592544" w:rsidP="00592544">
      <w:pPr>
        <w:spacing w:after="0"/>
        <w:jc w:val="center"/>
        <w:rPr>
          <w:b/>
          <w:color w:val="FF0000"/>
          <w:highlight w:val="yellow"/>
        </w:rPr>
      </w:pPr>
      <w:bookmarkStart w:id="36" w:name="Тернарный_оператор"/>
      <w:r w:rsidRPr="00592544">
        <w:rPr>
          <w:b/>
          <w:color w:val="FF0000"/>
          <w:highlight w:val="yellow"/>
        </w:rPr>
        <w:t>Терна́рная усло́вная опера́ция</w:t>
      </w:r>
    </w:p>
    <w:p w14:paraId="6FA6D3EE" w14:textId="77777777" w:rsidR="00592544" w:rsidRDefault="00592544" w:rsidP="00592544">
      <w:pPr>
        <w:spacing w:after="0"/>
      </w:pPr>
      <w:r w:rsidRPr="00592544">
        <w:rPr>
          <w:b/>
        </w:rPr>
        <w:t>Терна́рная усло́вная опера́ция</w:t>
      </w:r>
      <w:r w:rsidRPr="00592544">
        <w:t xml:space="preserve"> (от лат. ternarius — «тройной») (обычно записывается </w:t>
      </w:r>
      <w:proofErr w:type="gramStart"/>
      <w:r w:rsidRPr="00592544">
        <w:t>как ?</w:t>
      </w:r>
      <w:proofErr w:type="gramEnd"/>
      <w:r w:rsidRPr="00592544">
        <w:t>:) — во многих языках программирования операция, возвращающая свой второй или третий операнд в зависимости от значения логического выражения, заданного первым операндом. Аналогом тернарной условной операции в математической логике и булевой алгебре является условная дизъюнкция, которая записывается в виде [p, q, r] и реализует алгоритм: «Если p, то q, иначе r», что можно переписать как «q или r, в зависимости от p или не p».</w:t>
      </w:r>
    </w:p>
    <w:p w14:paraId="6E1D36D6" w14:textId="77777777" w:rsidR="00C501E0" w:rsidRDefault="00C501E0" w:rsidP="00592544">
      <w:pPr>
        <w:spacing w:after="0"/>
      </w:pPr>
    </w:p>
    <w:p w14:paraId="71CDA6CD" w14:textId="77777777" w:rsidR="009E1B09" w:rsidRPr="00055CFD" w:rsidRDefault="00C501E0" w:rsidP="00C501E0">
      <w:pPr>
        <w:spacing w:after="0"/>
        <w:jc w:val="center"/>
        <w:rPr>
          <w:b/>
        </w:rPr>
      </w:pPr>
      <w:bookmarkStart w:id="37" w:name="Псевдотипы"/>
      <w:r w:rsidRPr="00C501E0">
        <w:rPr>
          <w:b/>
          <w:highlight w:val="yellow"/>
        </w:rPr>
        <w:t xml:space="preserve">Псевдотипы и переменные, используемые в документации </w:t>
      </w:r>
      <w:r w:rsidRPr="00C501E0">
        <w:rPr>
          <w:b/>
          <w:highlight w:val="yellow"/>
          <w:lang w:val="en-US"/>
        </w:rPr>
        <w:t>PHP</w:t>
      </w:r>
    </w:p>
    <w:bookmarkEnd w:id="37"/>
    <w:p w14:paraId="7984F86F" w14:textId="77777777" w:rsidR="00391EB3" w:rsidRPr="00055CFD" w:rsidRDefault="00391EB3" w:rsidP="00C501E0">
      <w:pPr>
        <w:spacing w:after="0"/>
        <w:jc w:val="center"/>
        <w:rPr>
          <w:b/>
        </w:rPr>
      </w:pPr>
      <w:r w:rsidRPr="00391EB3">
        <w:rPr>
          <w:b/>
          <w:lang w:val="en-US"/>
        </w:rPr>
        <w:t>http</w:t>
      </w:r>
      <w:r w:rsidRPr="00055CFD">
        <w:rPr>
          <w:b/>
        </w:rPr>
        <w:t>://</w:t>
      </w:r>
      <w:r w:rsidRPr="00391EB3">
        <w:rPr>
          <w:b/>
          <w:lang w:val="en-US"/>
        </w:rPr>
        <w:t>php</w:t>
      </w:r>
      <w:r w:rsidRPr="00055CFD">
        <w:rPr>
          <w:b/>
        </w:rPr>
        <w:t>.</w:t>
      </w:r>
      <w:r w:rsidRPr="00391EB3">
        <w:rPr>
          <w:b/>
          <w:lang w:val="en-US"/>
        </w:rPr>
        <w:t>net</w:t>
      </w:r>
      <w:r w:rsidRPr="00055CFD">
        <w:rPr>
          <w:b/>
        </w:rPr>
        <w:t>/</w:t>
      </w:r>
      <w:r w:rsidRPr="00391EB3">
        <w:rPr>
          <w:b/>
          <w:lang w:val="en-US"/>
        </w:rPr>
        <w:t>manual</w:t>
      </w:r>
      <w:r w:rsidRPr="00055CFD">
        <w:rPr>
          <w:b/>
        </w:rPr>
        <w:t>/</w:t>
      </w:r>
      <w:r w:rsidRPr="00391EB3">
        <w:rPr>
          <w:b/>
          <w:lang w:val="en-US"/>
        </w:rPr>
        <w:t>ru</w:t>
      </w:r>
      <w:r w:rsidRPr="00055CFD">
        <w:rPr>
          <w:b/>
        </w:rPr>
        <w:t>/</w:t>
      </w:r>
      <w:r w:rsidRPr="00391EB3">
        <w:rPr>
          <w:b/>
          <w:lang w:val="en-US"/>
        </w:rPr>
        <w:t>language</w:t>
      </w:r>
      <w:r w:rsidRPr="00055CFD">
        <w:rPr>
          <w:b/>
        </w:rPr>
        <w:t>.</w:t>
      </w:r>
      <w:r w:rsidRPr="00391EB3">
        <w:rPr>
          <w:b/>
          <w:lang w:val="en-US"/>
        </w:rPr>
        <w:t>pseudo</w:t>
      </w:r>
      <w:r w:rsidRPr="00055CFD">
        <w:rPr>
          <w:b/>
        </w:rPr>
        <w:t>-</w:t>
      </w:r>
      <w:r w:rsidRPr="00391EB3">
        <w:rPr>
          <w:b/>
          <w:lang w:val="en-US"/>
        </w:rPr>
        <w:t>types</w:t>
      </w:r>
      <w:r w:rsidRPr="00055CFD">
        <w:rPr>
          <w:b/>
        </w:rPr>
        <w:t>.</w:t>
      </w:r>
      <w:r w:rsidRPr="00391EB3">
        <w:rPr>
          <w:b/>
          <w:lang w:val="en-US"/>
        </w:rPr>
        <w:t>php</w:t>
      </w:r>
      <w:r w:rsidRPr="00055CFD">
        <w:rPr>
          <w:b/>
        </w:rPr>
        <w:t>#</w:t>
      </w:r>
      <w:r w:rsidRPr="00391EB3">
        <w:rPr>
          <w:b/>
          <w:lang w:val="en-US"/>
        </w:rPr>
        <w:t>language</w:t>
      </w:r>
      <w:r w:rsidRPr="00055CFD">
        <w:rPr>
          <w:b/>
        </w:rPr>
        <w:t>.</w:t>
      </w:r>
      <w:r w:rsidRPr="00391EB3">
        <w:rPr>
          <w:b/>
          <w:lang w:val="en-US"/>
        </w:rPr>
        <w:t>types</w:t>
      </w:r>
      <w:r w:rsidRPr="00055CFD">
        <w:rPr>
          <w:b/>
        </w:rPr>
        <w:t>.</w:t>
      </w:r>
      <w:r w:rsidRPr="00391EB3">
        <w:rPr>
          <w:b/>
          <w:lang w:val="en-US"/>
        </w:rPr>
        <w:t>mixed</w:t>
      </w:r>
    </w:p>
    <w:p w14:paraId="7D3BC52A" w14:textId="77777777" w:rsidR="00C501E0" w:rsidRPr="00D73458" w:rsidRDefault="00C501E0" w:rsidP="00C501E0">
      <w:pPr>
        <w:spacing w:after="0" w:line="240" w:lineRule="auto"/>
        <w:jc w:val="center"/>
        <w:rPr>
          <w:b/>
          <w:color w:val="FF0000"/>
          <w:highlight w:val="lightGray"/>
        </w:rPr>
      </w:pPr>
      <w:r w:rsidRPr="00D73458">
        <w:rPr>
          <w:b/>
          <w:color w:val="FF0000"/>
          <w:highlight w:val="lightGray"/>
        </w:rPr>
        <w:t>mixed ¶</w:t>
      </w:r>
    </w:p>
    <w:p w14:paraId="7907CC6C" w14:textId="77777777" w:rsidR="00C501E0" w:rsidRDefault="00C501E0" w:rsidP="00C501E0">
      <w:pPr>
        <w:spacing w:after="0" w:line="240" w:lineRule="auto"/>
      </w:pPr>
      <w:r w:rsidRPr="00C501E0">
        <w:rPr>
          <w:b/>
        </w:rPr>
        <w:t>mixed</w:t>
      </w:r>
      <w:r>
        <w:t xml:space="preserve"> говорит о том, что параметр может принимать много (но необязательно все) типов.</w:t>
      </w:r>
    </w:p>
    <w:p w14:paraId="3B3A484A" w14:textId="77777777" w:rsidR="00C501E0" w:rsidRDefault="00C501E0" w:rsidP="00C501E0">
      <w:pPr>
        <w:spacing w:after="0" w:line="240" w:lineRule="auto"/>
      </w:pPr>
      <w:r>
        <w:t xml:space="preserve">Например, функция </w:t>
      </w:r>
      <w:proofErr w:type="gramStart"/>
      <w:r>
        <w:t>gettype(</w:t>
      </w:r>
      <w:proofErr w:type="gramEnd"/>
      <w:r>
        <w:t>) принимает все типы PHP, тогда как str_replace() принимает только типы string и array.</w:t>
      </w:r>
    </w:p>
    <w:p w14:paraId="45F41EDE" w14:textId="77777777" w:rsidR="00C501E0" w:rsidRDefault="00C501E0" w:rsidP="00C501E0">
      <w:pPr>
        <w:spacing w:after="0" w:line="240" w:lineRule="auto"/>
        <w:jc w:val="center"/>
      </w:pPr>
      <w:r w:rsidRPr="00D73458">
        <w:rPr>
          <w:b/>
          <w:color w:val="FF0000"/>
          <w:highlight w:val="lightGray"/>
        </w:rPr>
        <w:t>number</w:t>
      </w:r>
      <w:r w:rsidRPr="00D73458">
        <w:rPr>
          <w:highlight w:val="lightGray"/>
        </w:rPr>
        <w:t xml:space="preserve"> </w:t>
      </w:r>
      <w:r>
        <w:t>¶</w:t>
      </w:r>
    </w:p>
    <w:p w14:paraId="4150F846" w14:textId="77777777" w:rsidR="00C501E0" w:rsidRDefault="00C501E0" w:rsidP="00C501E0">
      <w:pPr>
        <w:spacing w:after="0" w:line="240" w:lineRule="auto"/>
      </w:pPr>
      <w:r w:rsidRPr="00C501E0">
        <w:rPr>
          <w:b/>
        </w:rPr>
        <w:t>numbe</w:t>
      </w:r>
      <w:r>
        <w:t>r говорит о том, что параметр может быть либо integer, либо float.</w:t>
      </w:r>
    </w:p>
    <w:p w14:paraId="5A517629" w14:textId="77777777" w:rsidR="00C501E0" w:rsidRDefault="00C501E0" w:rsidP="00C501E0">
      <w:pPr>
        <w:spacing w:after="0" w:line="240" w:lineRule="auto"/>
        <w:jc w:val="center"/>
      </w:pPr>
      <w:r w:rsidRPr="00D73458">
        <w:rPr>
          <w:b/>
          <w:color w:val="FF0000"/>
          <w:highlight w:val="lightGray"/>
        </w:rPr>
        <w:t xml:space="preserve">callback </w:t>
      </w:r>
      <w:r>
        <w:t>¶</w:t>
      </w:r>
    </w:p>
    <w:p w14:paraId="022EEFD8" w14:textId="77777777" w:rsidR="00C501E0" w:rsidRDefault="00C501E0" w:rsidP="00C501E0">
      <w:pPr>
        <w:spacing w:after="0" w:line="240" w:lineRule="auto"/>
      </w:pPr>
      <w:r>
        <w:t xml:space="preserve">Псевдотип </w:t>
      </w:r>
      <w:r w:rsidRPr="00C257A2">
        <w:rPr>
          <w:b/>
        </w:rPr>
        <w:t>callback</w:t>
      </w:r>
      <w:r>
        <w:t xml:space="preserve"> использовался в этой документации до того, как был введен тип callable в PHP 5.4. Он означает в точности то же самое.</w:t>
      </w:r>
    </w:p>
    <w:p w14:paraId="5DB3E8FD" w14:textId="77777777" w:rsidR="00C501E0" w:rsidRDefault="00C501E0" w:rsidP="00C501E0">
      <w:pPr>
        <w:spacing w:after="0" w:line="240" w:lineRule="auto"/>
        <w:jc w:val="center"/>
      </w:pPr>
      <w:r w:rsidRPr="00D73458">
        <w:rPr>
          <w:b/>
          <w:color w:val="FF0000"/>
          <w:highlight w:val="lightGray"/>
        </w:rPr>
        <w:t>array|object</w:t>
      </w:r>
      <w:r>
        <w:t xml:space="preserve"> ¶</w:t>
      </w:r>
    </w:p>
    <w:p w14:paraId="59FE229A" w14:textId="77777777" w:rsidR="00C501E0" w:rsidRPr="00C501E0" w:rsidRDefault="00C501E0" w:rsidP="00C501E0">
      <w:pPr>
        <w:spacing w:after="0" w:line="240" w:lineRule="auto"/>
      </w:pPr>
      <w:r w:rsidRPr="00C501E0">
        <w:rPr>
          <w:b/>
        </w:rPr>
        <w:t>array|object</w:t>
      </w:r>
      <w:r>
        <w:t xml:space="preserve"> указывает, что параметр может быть как массивом array, так и объектом object.</w:t>
      </w:r>
    </w:p>
    <w:p w14:paraId="058265FC" w14:textId="77777777" w:rsidR="009E1B09" w:rsidRPr="00D73458" w:rsidRDefault="009E1B09" w:rsidP="00C501E0">
      <w:pPr>
        <w:spacing w:after="0" w:line="22" w:lineRule="atLeast"/>
        <w:jc w:val="center"/>
        <w:rPr>
          <w:b/>
          <w:color w:val="FF0000"/>
          <w:highlight w:val="lightGray"/>
        </w:rPr>
      </w:pPr>
      <w:bookmarkStart w:id="38" w:name="void"/>
      <w:r w:rsidRPr="00D73458">
        <w:rPr>
          <w:b/>
          <w:color w:val="FF0000"/>
          <w:highlight w:val="lightGray"/>
        </w:rPr>
        <w:t>void</w:t>
      </w:r>
      <w:bookmarkEnd w:id="38"/>
    </w:p>
    <w:bookmarkEnd w:id="36"/>
    <w:p w14:paraId="768F2792" w14:textId="77777777" w:rsidR="00336347" w:rsidRDefault="009E1B09" w:rsidP="00C501E0">
      <w:pPr>
        <w:spacing w:after="0" w:line="22" w:lineRule="atLeast"/>
      </w:pPr>
      <w:r w:rsidRPr="009E1B09">
        <w:rPr>
          <w:b/>
        </w:rPr>
        <w:t xml:space="preserve">void </w:t>
      </w:r>
      <w:r w:rsidRPr="009E1B09">
        <w:t>—</w:t>
      </w:r>
      <w:r w:rsidR="00C501E0" w:rsidRPr="00C501E0">
        <w:t xml:space="preserve"> void в качестве типа результата означает, что возвращенное значение бесполезно. void в списке параметров означает, что функция не принимает параметров. Начиная с PHP 7.1, void разрешается использовать в качестве подсказки возвращаемого типа функции.</w:t>
      </w:r>
      <w:r w:rsidRPr="009E1B09">
        <w:t xml:space="preserve"> тип, спецификатор типа и ключевое слово в языках программирования С, C++, Java, C#, Objective-C, D, ActionScript и PHP.</w:t>
      </w:r>
    </w:p>
    <w:p w14:paraId="6CEE00A0" w14:textId="77777777" w:rsidR="00D73458" w:rsidRPr="00D73458" w:rsidRDefault="00D73458" w:rsidP="00D73458">
      <w:pPr>
        <w:spacing w:after="0" w:line="22" w:lineRule="atLeast"/>
        <w:jc w:val="center"/>
        <w:rPr>
          <w:b/>
          <w:color w:val="FF0000"/>
          <w:highlight w:val="lightGray"/>
        </w:rPr>
      </w:pPr>
      <w:r w:rsidRPr="00D73458">
        <w:rPr>
          <w:b/>
          <w:color w:val="FF0000"/>
          <w:highlight w:val="lightGray"/>
        </w:rPr>
        <w:t>$...</w:t>
      </w:r>
    </w:p>
    <w:p w14:paraId="019AEC3F" w14:textId="77777777" w:rsidR="00D73458" w:rsidRDefault="00D73458" w:rsidP="00C501E0">
      <w:pPr>
        <w:pBdr>
          <w:bottom w:val="single" w:sz="6" w:space="1" w:color="auto"/>
        </w:pBdr>
        <w:spacing w:after="0" w:line="22" w:lineRule="atLeast"/>
      </w:pPr>
      <w:r w:rsidRPr="00D73458">
        <w:rPr>
          <w:b/>
        </w:rPr>
        <w:t>$...</w:t>
      </w:r>
      <w:r w:rsidRPr="00D73458">
        <w:t xml:space="preserve"> в прототипах функции означает and so on (и так далее). Это имя переменной используется, когда функция может принимать бесконечное количество параметров.</w:t>
      </w:r>
    </w:p>
    <w:p w14:paraId="2F65D294" w14:textId="0B71A8D9" w:rsidR="00D73458" w:rsidRDefault="00AF2710" w:rsidP="00AF2710">
      <w:pPr>
        <w:spacing w:after="0"/>
        <w:jc w:val="center"/>
        <w:rPr>
          <w:b/>
          <w:color w:val="FF0000"/>
          <w:highlight w:val="yellow"/>
        </w:rPr>
      </w:pPr>
      <w:r w:rsidRPr="00AF2710">
        <w:rPr>
          <w:b/>
          <w:color w:val="FF0000"/>
          <w:highlight w:val="yellow"/>
        </w:rPr>
        <w:t>Рефа́кторинг</w:t>
      </w:r>
    </w:p>
    <w:p w14:paraId="22674DB9" w14:textId="503F95DB" w:rsidR="00AF2710" w:rsidRDefault="00AF2710" w:rsidP="00AF2710">
      <w:pPr>
        <w:pBdr>
          <w:bottom w:val="single" w:sz="6" w:space="1" w:color="auto"/>
        </w:pBdr>
        <w:spacing w:after="0"/>
      </w:pPr>
      <w:r w:rsidRPr="00AF2710">
        <w:t>или перепроектирование кода, переработка кода, равносильное преобразование алгоритмов — процесс изменения внутренней структуры программы, не затрагивающий её внешнего поведения и имеющий целью облегчить понимание её работы.</w:t>
      </w:r>
    </w:p>
    <w:p w14:paraId="46EFDB29" w14:textId="77777777" w:rsidR="00AF2710" w:rsidRPr="00AF2710" w:rsidRDefault="00AF2710" w:rsidP="00AF2710">
      <w:pPr>
        <w:spacing w:after="0"/>
      </w:pPr>
    </w:p>
    <w:p w14:paraId="704C3940" w14:textId="77777777" w:rsidR="005012ED" w:rsidRDefault="005012ED" w:rsidP="00724957">
      <w:pPr>
        <w:spacing w:after="0"/>
      </w:pPr>
    </w:p>
    <w:p w14:paraId="373D4E84" w14:textId="77777777" w:rsidR="00295ADE" w:rsidRPr="00007637" w:rsidRDefault="00295ADE" w:rsidP="00295ADE">
      <w:pPr>
        <w:spacing w:after="0"/>
        <w:jc w:val="center"/>
        <w:rPr>
          <w:b/>
          <w:color w:val="FF0000"/>
          <w:highlight w:val="yellow"/>
          <w:lang w:val="en-US"/>
        </w:rPr>
      </w:pPr>
      <w:bookmarkStart w:id="39" w:name="Сервисы_Фриланс"/>
      <w:r w:rsidRPr="00295ADE">
        <w:rPr>
          <w:b/>
          <w:color w:val="FF0000"/>
          <w:highlight w:val="yellow"/>
        </w:rPr>
        <w:t>Сервисы</w:t>
      </w:r>
      <w:r w:rsidRPr="00007637">
        <w:rPr>
          <w:b/>
          <w:color w:val="FF0000"/>
          <w:highlight w:val="yellow"/>
          <w:lang w:val="en-US"/>
        </w:rPr>
        <w:t xml:space="preserve"> </w:t>
      </w:r>
      <w:r w:rsidRPr="00295ADE">
        <w:rPr>
          <w:b/>
          <w:color w:val="FF0000"/>
          <w:highlight w:val="yellow"/>
        </w:rPr>
        <w:t>Фриланс</w:t>
      </w:r>
    </w:p>
    <w:p w14:paraId="45F9DC5E" w14:textId="77777777" w:rsidR="00295ADE" w:rsidRDefault="00EF507C" w:rsidP="00295ADE">
      <w:pPr>
        <w:spacing w:after="0"/>
        <w:rPr>
          <w:lang w:val="en-US"/>
        </w:rPr>
      </w:pPr>
      <w:hyperlink r:id="rId30" w:history="1">
        <w:r w:rsidR="00295ADE" w:rsidRPr="00295ADE">
          <w:rPr>
            <w:rStyle w:val="a4"/>
            <w:lang w:val="en-US"/>
          </w:rPr>
          <w:t>https://kwork.ru</w:t>
        </w:r>
      </w:hyperlink>
      <w:r w:rsidR="00295ADE" w:rsidRPr="00295ADE">
        <w:rPr>
          <w:lang w:val="en-US"/>
        </w:rPr>
        <w:t xml:space="preserve"> </w:t>
      </w:r>
      <w:r w:rsidR="00295ADE">
        <w:rPr>
          <w:lang w:val="en-US"/>
        </w:rPr>
        <w:t xml:space="preserve">password </w:t>
      </w:r>
      <w:r w:rsidR="00295ADE" w:rsidRPr="00295ADE">
        <w:rPr>
          <w:lang w:val="en-US"/>
        </w:rPr>
        <w:t>mir3113500</w:t>
      </w:r>
      <w:r w:rsidR="00295ADE">
        <w:rPr>
          <w:lang w:val="en-US"/>
        </w:rPr>
        <w:t xml:space="preserve"> </w:t>
      </w:r>
      <w:r w:rsidR="00A77ECA">
        <w:rPr>
          <w:lang w:val="en-US"/>
        </w:rPr>
        <w:t>login</w:t>
      </w:r>
      <w:r w:rsidR="00A77ECA" w:rsidRPr="00295ADE">
        <w:rPr>
          <w:lang w:val="en-US"/>
        </w:rPr>
        <w:t xml:space="preserve"> </w:t>
      </w:r>
      <w:hyperlink r:id="rId31" w:history="1">
        <w:r w:rsidR="00A77ECA" w:rsidRPr="0019287D">
          <w:rPr>
            <w:rStyle w:val="a4"/>
            <w:lang w:val="en-US"/>
          </w:rPr>
          <w:t>mir-hai@mail.ru</w:t>
        </w:r>
      </w:hyperlink>
      <w:r w:rsidR="00A77ECA">
        <w:rPr>
          <w:lang w:val="en-US"/>
        </w:rPr>
        <w:t xml:space="preserve"> </w:t>
      </w:r>
      <w:r w:rsidR="00A77ECA">
        <w:t>имя</w:t>
      </w:r>
      <w:r w:rsidR="00A77ECA" w:rsidRPr="00A77ECA">
        <w:rPr>
          <w:lang w:val="en-US"/>
        </w:rPr>
        <w:t xml:space="preserve"> mir-hai</w:t>
      </w:r>
    </w:p>
    <w:p w14:paraId="1D87E7C1" w14:textId="77777777" w:rsidR="006836E6" w:rsidRPr="00A77ECA" w:rsidRDefault="00EF507C" w:rsidP="00295ADE">
      <w:pPr>
        <w:spacing w:after="0"/>
        <w:rPr>
          <w:highlight w:val="yellow"/>
          <w:lang w:val="en-US"/>
        </w:rPr>
      </w:pPr>
      <w:hyperlink r:id="rId32" w:history="1">
        <w:r w:rsidR="006836E6" w:rsidRPr="0019287D">
          <w:rPr>
            <w:rStyle w:val="a4"/>
            <w:lang w:val="en-US"/>
          </w:rPr>
          <w:t>http://kworks.ru</w:t>
        </w:r>
      </w:hyperlink>
      <w:r w:rsidR="006836E6">
        <w:rPr>
          <w:lang w:val="en-US"/>
        </w:rPr>
        <w:t xml:space="preserve"> </w:t>
      </w:r>
      <w:r w:rsidR="006836E6">
        <w:t>имя</w:t>
      </w:r>
      <w:r w:rsidR="006836E6" w:rsidRPr="006836E6">
        <w:rPr>
          <w:lang w:val="en-US"/>
        </w:rPr>
        <w:t xml:space="preserve"> </w:t>
      </w:r>
      <w:r w:rsidR="006836E6">
        <w:rPr>
          <w:lang w:val="en-US"/>
        </w:rPr>
        <w:t>John</w:t>
      </w:r>
      <w:r w:rsidR="007C5BE1">
        <w:rPr>
          <w:lang w:val="en-US"/>
        </w:rPr>
        <w:t>3111</w:t>
      </w:r>
      <w:r w:rsidR="006836E6">
        <w:rPr>
          <w:lang w:val="en-US"/>
        </w:rPr>
        <w:t xml:space="preserve"> login </w:t>
      </w:r>
      <w:hyperlink r:id="rId33" w:history="1">
        <w:r w:rsidR="006836E6" w:rsidRPr="0019287D">
          <w:rPr>
            <w:rStyle w:val="a4"/>
            <w:lang w:val="en-US"/>
          </w:rPr>
          <w:t>mir-hai@mail.ru</w:t>
        </w:r>
      </w:hyperlink>
      <w:r w:rsidR="006836E6">
        <w:rPr>
          <w:lang w:val="en-US"/>
        </w:rPr>
        <w:t xml:space="preserve"> Password alfa31113500</w:t>
      </w:r>
    </w:p>
    <w:bookmarkEnd w:id="39"/>
    <w:p w14:paraId="01D29648" w14:textId="77777777" w:rsidR="00295ADE" w:rsidRPr="00295ADE" w:rsidRDefault="00295ADE" w:rsidP="00724957">
      <w:pPr>
        <w:spacing w:after="0"/>
        <w:rPr>
          <w:lang w:val="en-US"/>
        </w:rPr>
      </w:pPr>
    </w:p>
    <w:p w14:paraId="06DC005B" w14:textId="77777777" w:rsidR="008B453B" w:rsidRPr="00C448D0" w:rsidRDefault="008B453B" w:rsidP="0035277C">
      <w:pPr>
        <w:spacing w:after="0"/>
        <w:jc w:val="center"/>
        <w:rPr>
          <w:b/>
          <w:color w:val="FF0000"/>
          <w:sz w:val="24"/>
          <w:szCs w:val="24"/>
        </w:rPr>
      </w:pPr>
      <w:bookmarkStart w:id="40" w:name="Уроки_HTML5_CSS_Js"/>
      <w:r w:rsidRPr="00C448D0">
        <w:rPr>
          <w:b/>
          <w:color w:val="FF0000"/>
          <w:highlight w:val="yellow"/>
        </w:rPr>
        <w:t xml:space="preserve">Уроки </w:t>
      </w:r>
      <w:r w:rsidRPr="00C448D0">
        <w:rPr>
          <w:b/>
          <w:color w:val="FF0000"/>
          <w:highlight w:val="yellow"/>
          <w:lang w:val="en-US"/>
        </w:rPr>
        <w:t>HTML</w:t>
      </w:r>
      <w:r w:rsidRPr="00C448D0">
        <w:rPr>
          <w:b/>
          <w:color w:val="FF0000"/>
          <w:highlight w:val="yellow"/>
        </w:rPr>
        <w:t xml:space="preserve"> 5 и </w:t>
      </w:r>
      <w:proofErr w:type="gramStart"/>
      <w:r w:rsidRPr="00C448D0">
        <w:rPr>
          <w:b/>
          <w:color w:val="FF0000"/>
          <w:highlight w:val="yellow"/>
          <w:lang w:val="en-US"/>
        </w:rPr>
        <w:t>CSS</w:t>
      </w:r>
      <w:proofErr w:type="gramEnd"/>
      <w:r w:rsidR="00C448D0" w:rsidRPr="00C448D0">
        <w:rPr>
          <w:b/>
          <w:color w:val="FF0000"/>
          <w:highlight w:val="yellow"/>
        </w:rPr>
        <w:t xml:space="preserve"> и </w:t>
      </w:r>
      <w:r w:rsidR="00C448D0" w:rsidRPr="00C448D0">
        <w:rPr>
          <w:b/>
          <w:color w:val="FF0000"/>
          <w:highlight w:val="yellow"/>
          <w:lang w:val="en-US"/>
        </w:rPr>
        <w:t>JS</w:t>
      </w:r>
    </w:p>
    <w:bookmarkEnd w:id="40"/>
    <w:p w14:paraId="41065F61" w14:textId="77777777" w:rsidR="00225257" w:rsidRDefault="00225257" w:rsidP="00225257">
      <w:pPr>
        <w:spacing w:after="0"/>
      </w:pPr>
      <w:r>
        <w:t>Прога для автоматического просмотра верст</w:t>
      </w:r>
      <w:r w:rsidR="0096545D">
        <w:t>к</w:t>
      </w:r>
      <w:r>
        <w:t>и сайта</w:t>
      </w:r>
    </w:p>
    <w:p w14:paraId="2C85DF2D" w14:textId="77777777" w:rsidR="00225257" w:rsidRDefault="00225257" w:rsidP="00225257">
      <w:pPr>
        <w:spacing w:after="0"/>
      </w:pPr>
      <w:r>
        <w:t>1) http://cssdeck.com/labs</w:t>
      </w:r>
    </w:p>
    <w:p w14:paraId="26CF8ED3" w14:textId="77777777" w:rsidR="00225257" w:rsidRDefault="00225257" w:rsidP="00225257">
      <w:pPr>
        <w:spacing w:after="0"/>
        <w:rPr>
          <w:rStyle w:val="a4"/>
        </w:rPr>
      </w:pPr>
      <w:r>
        <w:t xml:space="preserve">2) </w:t>
      </w:r>
      <w:hyperlink r:id="rId34" w:history="1">
        <w:r w:rsidRPr="0082761B">
          <w:rPr>
            <w:rStyle w:val="a4"/>
          </w:rPr>
          <w:t>http://jsfiddle.net</w:t>
        </w:r>
      </w:hyperlink>
    </w:p>
    <w:p w14:paraId="03A70774" w14:textId="77777777" w:rsidR="005B2196" w:rsidRPr="005B2196" w:rsidRDefault="005B2196" w:rsidP="005B2196">
      <w:pPr>
        <w:spacing w:after="0"/>
        <w:rPr>
          <w:b/>
        </w:rPr>
      </w:pPr>
      <w:r w:rsidRPr="005B2196">
        <w:rPr>
          <w:b/>
        </w:rPr>
        <w:t>https://www.youtube.com/playlist?list=PLY4rE9dstrJyeZlPWoKJr1xKVVnG4w-Hc</w:t>
      </w:r>
    </w:p>
    <w:p w14:paraId="39D5959A" w14:textId="77777777" w:rsidR="005B2196" w:rsidRPr="005B2196" w:rsidRDefault="005B2196" w:rsidP="005B2196">
      <w:pPr>
        <w:spacing w:after="0"/>
        <w:rPr>
          <w:b/>
          <w:lang w:val="en-US"/>
        </w:rPr>
      </w:pPr>
      <w:r w:rsidRPr="005B2196">
        <w:rPr>
          <w:b/>
          <w:lang w:val="en-US"/>
        </w:rPr>
        <w:t>Css https://www.youtube.com/playlist?list=PL026CCEB5125879C2</w:t>
      </w:r>
    </w:p>
    <w:p w14:paraId="51D91215" w14:textId="77777777" w:rsidR="005B2196" w:rsidRPr="005B2196" w:rsidRDefault="005B2196" w:rsidP="005B2196">
      <w:pPr>
        <w:spacing w:after="0"/>
        <w:rPr>
          <w:b/>
          <w:lang w:val="en-US"/>
        </w:rPr>
      </w:pPr>
      <w:r w:rsidRPr="005B2196">
        <w:rPr>
          <w:b/>
          <w:lang w:val="en-US"/>
        </w:rPr>
        <w:t>Javascript https://www.youtube.com/playlist?list=PL363QX7S8MfSxcHzvkNEqMYbOyhLeWwem</w:t>
      </w:r>
    </w:p>
    <w:p w14:paraId="0F978101" w14:textId="77777777" w:rsidR="005B2196" w:rsidRDefault="005B2196" w:rsidP="005B2196">
      <w:pPr>
        <w:spacing w:after="0"/>
        <w:rPr>
          <w:b/>
          <w:lang w:val="en-US"/>
        </w:rPr>
      </w:pPr>
      <w:r w:rsidRPr="005B2196">
        <w:rPr>
          <w:b/>
          <w:lang w:val="en-US"/>
        </w:rPr>
        <w:t xml:space="preserve">Git </w:t>
      </w:r>
      <w:hyperlink r:id="rId35" w:history="1">
        <w:r w:rsidR="003764A7" w:rsidRPr="00FE4B6B">
          <w:rPr>
            <w:rStyle w:val="a4"/>
            <w:b/>
            <w:lang w:val="en-US"/>
          </w:rPr>
          <w:t>https://www.youtube.com/playlist?list=PLY4rE9dstrJyTdVJpv7FibSaXB4BHPInb</w:t>
        </w:r>
      </w:hyperlink>
    </w:p>
    <w:p w14:paraId="423CC0E1" w14:textId="77777777" w:rsidR="00225257" w:rsidRDefault="003764A7" w:rsidP="00225257">
      <w:pPr>
        <w:spacing w:after="0"/>
        <w:rPr>
          <w:lang w:val="en-US"/>
        </w:rPr>
      </w:pPr>
      <w:r w:rsidRPr="003764A7">
        <w:rPr>
          <w:lang w:val="en-US"/>
        </w:rPr>
        <w:t xml:space="preserve">JS </w:t>
      </w:r>
      <w:hyperlink r:id="rId36" w:history="1">
        <w:r w:rsidRPr="00FE4B6B">
          <w:rPr>
            <w:rStyle w:val="a4"/>
            <w:lang w:val="en-US"/>
          </w:rPr>
          <w:t>https://www.youtube.com/watch?v=ch7eVYUvb_w&amp;list=PLVfMKQXDAhGUaEtJ_fOUz0F7TJtidE7Qw</w:t>
        </w:r>
      </w:hyperlink>
    </w:p>
    <w:p w14:paraId="2FC05673" w14:textId="77777777" w:rsidR="003764A7" w:rsidRPr="003764A7" w:rsidRDefault="00EF507C" w:rsidP="003764A7">
      <w:pPr>
        <w:spacing w:after="0"/>
        <w:rPr>
          <w:b/>
          <w:sz w:val="24"/>
          <w:szCs w:val="24"/>
          <w:lang w:val="en-US"/>
        </w:rPr>
      </w:pPr>
      <w:hyperlink r:id="rId37" w:history="1">
        <w:r w:rsidR="003764A7" w:rsidRPr="00B14B13">
          <w:rPr>
            <w:rStyle w:val="a4"/>
            <w:b/>
            <w:sz w:val="24"/>
            <w:szCs w:val="24"/>
            <w:lang w:val="en-US"/>
          </w:rPr>
          <w:t>https</w:t>
        </w:r>
        <w:r w:rsidR="003764A7" w:rsidRPr="003764A7">
          <w:rPr>
            <w:rStyle w:val="a4"/>
            <w:b/>
            <w:sz w:val="24"/>
            <w:szCs w:val="24"/>
            <w:lang w:val="en-US"/>
          </w:rPr>
          <w:t>://</w:t>
        </w:r>
        <w:r w:rsidR="003764A7" w:rsidRPr="00B14B13">
          <w:rPr>
            <w:rStyle w:val="a4"/>
            <w:b/>
            <w:sz w:val="24"/>
            <w:szCs w:val="24"/>
            <w:lang w:val="en-US"/>
          </w:rPr>
          <w:t>www</w:t>
        </w:r>
        <w:r w:rsidR="003764A7" w:rsidRPr="003764A7">
          <w:rPr>
            <w:rStyle w:val="a4"/>
            <w:b/>
            <w:sz w:val="24"/>
            <w:szCs w:val="24"/>
            <w:lang w:val="en-US"/>
          </w:rPr>
          <w:t>.</w:t>
        </w:r>
        <w:r w:rsidR="003764A7" w:rsidRPr="00B14B13">
          <w:rPr>
            <w:rStyle w:val="a4"/>
            <w:b/>
            <w:sz w:val="24"/>
            <w:szCs w:val="24"/>
            <w:lang w:val="en-US"/>
          </w:rPr>
          <w:t>youtube</w:t>
        </w:r>
        <w:r w:rsidR="003764A7" w:rsidRPr="003764A7">
          <w:rPr>
            <w:rStyle w:val="a4"/>
            <w:b/>
            <w:sz w:val="24"/>
            <w:szCs w:val="24"/>
            <w:lang w:val="en-US"/>
          </w:rPr>
          <w:t>.</w:t>
        </w:r>
        <w:r w:rsidR="003764A7" w:rsidRPr="00B14B13">
          <w:rPr>
            <w:rStyle w:val="a4"/>
            <w:b/>
            <w:sz w:val="24"/>
            <w:szCs w:val="24"/>
            <w:lang w:val="en-US"/>
          </w:rPr>
          <w:t>com</w:t>
        </w:r>
        <w:r w:rsidR="003764A7" w:rsidRPr="003764A7">
          <w:rPr>
            <w:rStyle w:val="a4"/>
            <w:b/>
            <w:sz w:val="24"/>
            <w:szCs w:val="24"/>
            <w:lang w:val="en-US"/>
          </w:rPr>
          <w:t>/</w:t>
        </w:r>
        <w:r w:rsidR="003764A7" w:rsidRPr="00B14B13">
          <w:rPr>
            <w:rStyle w:val="a4"/>
            <w:b/>
            <w:sz w:val="24"/>
            <w:szCs w:val="24"/>
            <w:lang w:val="en-US"/>
          </w:rPr>
          <w:t>watch</w:t>
        </w:r>
        <w:r w:rsidR="003764A7" w:rsidRPr="003764A7">
          <w:rPr>
            <w:rStyle w:val="a4"/>
            <w:b/>
            <w:sz w:val="24"/>
            <w:szCs w:val="24"/>
            <w:lang w:val="en-US"/>
          </w:rPr>
          <w:t>?</w:t>
        </w:r>
        <w:r w:rsidR="003764A7" w:rsidRPr="00B14B13">
          <w:rPr>
            <w:rStyle w:val="a4"/>
            <w:b/>
            <w:sz w:val="24"/>
            <w:szCs w:val="24"/>
            <w:lang w:val="en-US"/>
          </w:rPr>
          <w:t>v</w:t>
        </w:r>
        <w:r w:rsidR="003764A7" w:rsidRPr="003764A7">
          <w:rPr>
            <w:rStyle w:val="a4"/>
            <w:b/>
            <w:sz w:val="24"/>
            <w:szCs w:val="24"/>
            <w:lang w:val="en-US"/>
          </w:rPr>
          <w:t>=5</w:t>
        </w:r>
        <w:r w:rsidR="003764A7" w:rsidRPr="00B14B13">
          <w:rPr>
            <w:rStyle w:val="a4"/>
            <w:b/>
            <w:sz w:val="24"/>
            <w:szCs w:val="24"/>
            <w:lang w:val="en-US"/>
          </w:rPr>
          <w:t>CPTpFit</w:t>
        </w:r>
        <w:r w:rsidR="003764A7" w:rsidRPr="003764A7">
          <w:rPr>
            <w:rStyle w:val="a4"/>
            <w:b/>
            <w:sz w:val="24"/>
            <w:szCs w:val="24"/>
            <w:lang w:val="en-US"/>
          </w:rPr>
          <w:t>3</w:t>
        </w:r>
        <w:r w:rsidR="003764A7" w:rsidRPr="00B14B13">
          <w:rPr>
            <w:rStyle w:val="a4"/>
            <w:b/>
            <w:sz w:val="24"/>
            <w:szCs w:val="24"/>
            <w:lang w:val="en-US"/>
          </w:rPr>
          <w:t>hg</w:t>
        </w:r>
      </w:hyperlink>
    </w:p>
    <w:p w14:paraId="00C14409" w14:textId="77777777" w:rsidR="003764A7" w:rsidRPr="003764A7" w:rsidRDefault="00EF507C" w:rsidP="003764A7">
      <w:pPr>
        <w:spacing w:after="0"/>
        <w:rPr>
          <w:b/>
          <w:sz w:val="24"/>
          <w:szCs w:val="24"/>
          <w:lang w:val="en-US"/>
        </w:rPr>
      </w:pPr>
      <w:hyperlink r:id="rId38" w:history="1">
        <w:r w:rsidR="003764A7" w:rsidRPr="003764A7">
          <w:rPr>
            <w:rStyle w:val="a4"/>
            <w:b/>
            <w:sz w:val="24"/>
            <w:szCs w:val="24"/>
            <w:lang w:val="en-US"/>
          </w:rPr>
          <w:t>https://www.youtube.com/watch?v=nQL5rAB11i0</w:t>
        </w:r>
      </w:hyperlink>
    </w:p>
    <w:p w14:paraId="115BC0F9" w14:textId="77777777" w:rsidR="003764A7" w:rsidRPr="003764A7" w:rsidRDefault="00EF507C" w:rsidP="003764A7">
      <w:pPr>
        <w:spacing w:after="0"/>
        <w:rPr>
          <w:b/>
          <w:sz w:val="24"/>
          <w:szCs w:val="24"/>
          <w:lang w:val="en-US"/>
        </w:rPr>
      </w:pPr>
      <w:hyperlink r:id="rId39" w:history="1">
        <w:r w:rsidR="003764A7" w:rsidRPr="003764A7">
          <w:rPr>
            <w:rStyle w:val="a4"/>
            <w:b/>
            <w:sz w:val="24"/>
            <w:szCs w:val="24"/>
            <w:lang w:val="en-US"/>
          </w:rPr>
          <w:t>https://www.youtube.com/watch?v=LVB8sFslfb0</w:t>
        </w:r>
      </w:hyperlink>
    </w:p>
    <w:p w14:paraId="0806D0AD" w14:textId="77777777" w:rsidR="003764A7" w:rsidRPr="003764A7" w:rsidRDefault="00EF507C" w:rsidP="003764A7">
      <w:pPr>
        <w:spacing w:after="0"/>
        <w:rPr>
          <w:rStyle w:val="a4"/>
          <w:b/>
          <w:sz w:val="24"/>
          <w:szCs w:val="24"/>
          <w:lang w:val="en-US"/>
        </w:rPr>
      </w:pPr>
      <w:hyperlink r:id="rId40" w:history="1">
        <w:r w:rsidR="003764A7" w:rsidRPr="003764A7">
          <w:rPr>
            <w:rStyle w:val="a4"/>
            <w:b/>
            <w:sz w:val="24"/>
            <w:szCs w:val="24"/>
            <w:lang w:val="en-US"/>
          </w:rPr>
          <w:t>https://www.youtube.com/watch?v=QyjRcJVTEhk</w:t>
        </w:r>
      </w:hyperlink>
    </w:p>
    <w:p w14:paraId="08802F04" w14:textId="77777777" w:rsidR="003764A7" w:rsidRDefault="003764A7" w:rsidP="003764A7">
      <w:pPr>
        <w:spacing w:after="0"/>
        <w:rPr>
          <w:b/>
          <w:sz w:val="24"/>
          <w:szCs w:val="24"/>
        </w:rPr>
      </w:pPr>
      <w:r>
        <w:rPr>
          <w:b/>
          <w:sz w:val="24"/>
          <w:szCs w:val="24"/>
          <w:lang w:val="en-US"/>
        </w:rPr>
        <w:t>JS</w:t>
      </w:r>
      <w:r w:rsidRPr="00724957">
        <w:rPr>
          <w:b/>
          <w:sz w:val="24"/>
          <w:szCs w:val="24"/>
        </w:rPr>
        <w:t xml:space="preserve"> </w:t>
      </w:r>
      <w:r w:rsidR="00C637F6">
        <w:rPr>
          <w:rStyle w:val="a4"/>
          <w:b/>
          <w:sz w:val="24"/>
          <w:szCs w:val="24"/>
          <w:lang w:val="en-US"/>
        </w:rPr>
        <w:fldChar w:fldCharType="begin"/>
      </w:r>
      <w:r w:rsidR="00C637F6" w:rsidRPr="00215B34">
        <w:rPr>
          <w:rStyle w:val="a4"/>
          <w:b/>
          <w:sz w:val="24"/>
          <w:rPrChange w:id="41" w:author="Евгений Мироевский" w:date="2020-03-15T19:52:00Z">
            <w:rPr>
              <w:rStyle w:val="a4"/>
              <w:b/>
              <w:sz w:val="24"/>
              <w:szCs w:val="24"/>
              <w:lang w:val="en-US"/>
            </w:rPr>
          </w:rPrChange>
        </w:rPr>
        <w:instrText xml:space="preserve"> </w:instrText>
      </w:r>
      <w:r w:rsidR="00C637F6">
        <w:rPr>
          <w:rStyle w:val="a4"/>
          <w:b/>
          <w:sz w:val="24"/>
          <w:szCs w:val="24"/>
          <w:lang w:val="en-US"/>
        </w:rPr>
        <w:instrText>HYPERLINK</w:instrText>
      </w:r>
      <w:r w:rsidR="00C637F6" w:rsidRPr="00215B34">
        <w:rPr>
          <w:rStyle w:val="a4"/>
          <w:b/>
          <w:sz w:val="24"/>
          <w:rPrChange w:id="42" w:author="Евгений Мироевский" w:date="2020-03-15T19:52:00Z">
            <w:rPr>
              <w:rStyle w:val="a4"/>
              <w:b/>
              <w:sz w:val="24"/>
              <w:szCs w:val="24"/>
              <w:lang w:val="en-US"/>
            </w:rPr>
          </w:rPrChange>
        </w:rPr>
        <w:instrText xml:space="preserve"> "</w:instrText>
      </w:r>
      <w:r w:rsidR="00C637F6">
        <w:rPr>
          <w:rStyle w:val="a4"/>
          <w:b/>
          <w:sz w:val="24"/>
          <w:szCs w:val="24"/>
          <w:lang w:val="en-US"/>
        </w:rPr>
        <w:instrText>https</w:instrText>
      </w:r>
      <w:r w:rsidR="00C637F6" w:rsidRPr="00215B34">
        <w:rPr>
          <w:rStyle w:val="a4"/>
          <w:b/>
          <w:sz w:val="24"/>
          <w:rPrChange w:id="43" w:author="Евгений Мироевский" w:date="2020-03-15T19:52:00Z">
            <w:rPr>
              <w:rStyle w:val="a4"/>
              <w:b/>
              <w:sz w:val="24"/>
              <w:szCs w:val="24"/>
              <w:lang w:val="en-US"/>
            </w:rPr>
          </w:rPrChange>
        </w:rPr>
        <w:instrText>://</w:instrText>
      </w:r>
      <w:r w:rsidR="00C637F6">
        <w:rPr>
          <w:rStyle w:val="a4"/>
          <w:b/>
          <w:sz w:val="24"/>
          <w:szCs w:val="24"/>
          <w:lang w:val="en-US"/>
        </w:rPr>
        <w:instrText>www</w:instrText>
      </w:r>
      <w:r w:rsidR="00C637F6" w:rsidRPr="00215B34">
        <w:rPr>
          <w:rStyle w:val="a4"/>
          <w:b/>
          <w:sz w:val="24"/>
          <w:rPrChange w:id="44" w:author="Евгений Мироевский" w:date="2020-03-15T19:52:00Z">
            <w:rPr>
              <w:rStyle w:val="a4"/>
              <w:b/>
              <w:sz w:val="24"/>
              <w:szCs w:val="24"/>
              <w:lang w:val="en-US"/>
            </w:rPr>
          </w:rPrChange>
        </w:rPr>
        <w:instrText>.</w:instrText>
      </w:r>
      <w:r w:rsidR="00C637F6">
        <w:rPr>
          <w:rStyle w:val="a4"/>
          <w:b/>
          <w:sz w:val="24"/>
          <w:szCs w:val="24"/>
          <w:lang w:val="en-US"/>
        </w:rPr>
        <w:instrText>youtube</w:instrText>
      </w:r>
      <w:r w:rsidR="00C637F6" w:rsidRPr="00215B34">
        <w:rPr>
          <w:rStyle w:val="a4"/>
          <w:b/>
          <w:sz w:val="24"/>
          <w:rPrChange w:id="45" w:author="Евгений Мироевский" w:date="2020-03-15T19:52:00Z">
            <w:rPr>
              <w:rStyle w:val="a4"/>
              <w:b/>
              <w:sz w:val="24"/>
              <w:szCs w:val="24"/>
              <w:lang w:val="en-US"/>
            </w:rPr>
          </w:rPrChange>
        </w:rPr>
        <w:instrText>.</w:instrText>
      </w:r>
      <w:r w:rsidR="00C637F6">
        <w:rPr>
          <w:rStyle w:val="a4"/>
          <w:b/>
          <w:sz w:val="24"/>
          <w:szCs w:val="24"/>
          <w:lang w:val="en-US"/>
        </w:rPr>
        <w:instrText>com</w:instrText>
      </w:r>
      <w:r w:rsidR="00C637F6" w:rsidRPr="00215B34">
        <w:rPr>
          <w:rStyle w:val="a4"/>
          <w:b/>
          <w:sz w:val="24"/>
          <w:rPrChange w:id="46" w:author="Евгений Мироевский" w:date="2020-03-15T19:52:00Z">
            <w:rPr>
              <w:rStyle w:val="a4"/>
              <w:b/>
              <w:sz w:val="24"/>
              <w:szCs w:val="24"/>
              <w:lang w:val="en-US"/>
            </w:rPr>
          </w:rPrChange>
        </w:rPr>
        <w:instrText>/</w:instrText>
      </w:r>
      <w:r w:rsidR="00C637F6">
        <w:rPr>
          <w:rStyle w:val="a4"/>
          <w:b/>
          <w:sz w:val="24"/>
          <w:szCs w:val="24"/>
          <w:lang w:val="en-US"/>
        </w:rPr>
        <w:instrText>watch</w:instrText>
      </w:r>
      <w:r w:rsidR="00C637F6" w:rsidRPr="00215B34">
        <w:rPr>
          <w:rStyle w:val="a4"/>
          <w:b/>
          <w:sz w:val="24"/>
          <w:rPrChange w:id="47" w:author="Евгений Мироевский" w:date="2020-03-15T19:52:00Z">
            <w:rPr>
              <w:rStyle w:val="a4"/>
              <w:b/>
              <w:sz w:val="24"/>
              <w:szCs w:val="24"/>
              <w:lang w:val="en-US"/>
            </w:rPr>
          </w:rPrChange>
        </w:rPr>
        <w:instrText>?</w:instrText>
      </w:r>
      <w:r w:rsidR="00C637F6">
        <w:rPr>
          <w:rStyle w:val="a4"/>
          <w:b/>
          <w:sz w:val="24"/>
          <w:szCs w:val="24"/>
          <w:lang w:val="en-US"/>
        </w:rPr>
        <w:instrText>v</w:instrText>
      </w:r>
      <w:r w:rsidR="00C637F6" w:rsidRPr="00215B34">
        <w:rPr>
          <w:rStyle w:val="a4"/>
          <w:b/>
          <w:sz w:val="24"/>
          <w:rPrChange w:id="48" w:author="Евгений Мироевский" w:date="2020-03-15T19:52:00Z">
            <w:rPr>
              <w:rStyle w:val="a4"/>
              <w:b/>
              <w:sz w:val="24"/>
              <w:szCs w:val="24"/>
              <w:lang w:val="en-US"/>
            </w:rPr>
          </w:rPrChange>
        </w:rPr>
        <w:instrText>=</w:instrText>
      </w:r>
      <w:r w:rsidR="00C637F6">
        <w:rPr>
          <w:rStyle w:val="a4"/>
          <w:b/>
          <w:sz w:val="24"/>
          <w:szCs w:val="24"/>
          <w:lang w:val="en-US"/>
        </w:rPr>
        <w:instrText>ch</w:instrText>
      </w:r>
      <w:r w:rsidR="00C637F6" w:rsidRPr="00215B34">
        <w:rPr>
          <w:rStyle w:val="a4"/>
          <w:b/>
          <w:sz w:val="24"/>
          <w:rPrChange w:id="49" w:author="Евгений Мироевский" w:date="2020-03-15T19:52:00Z">
            <w:rPr>
              <w:rStyle w:val="a4"/>
              <w:b/>
              <w:sz w:val="24"/>
              <w:szCs w:val="24"/>
              <w:lang w:val="en-US"/>
            </w:rPr>
          </w:rPrChange>
        </w:rPr>
        <w:instrText>7</w:instrText>
      </w:r>
      <w:r w:rsidR="00C637F6">
        <w:rPr>
          <w:rStyle w:val="a4"/>
          <w:b/>
          <w:sz w:val="24"/>
          <w:szCs w:val="24"/>
          <w:lang w:val="en-US"/>
        </w:rPr>
        <w:instrText>eVYUvb</w:instrText>
      </w:r>
      <w:r w:rsidR="00C637F6" w:rsidRPr="00215B34">
        <w:rPr>
          <w:rStyle w:val="a4"/>
          <w:b/>
          <w:sz w:val="24"/>
          <w:rPrChange w:id="50" w:author="Евгений Мироевский" w:date="2020-03-15T19:52:00Z">
            <w:rPr>
              <w:rStyle w:val="a4"/>
              <w:b/>
              <w:sz w:val="24"/>
              <w:szCs w:val="24"/>
              <w:lang w:val="en-US"/>
            </w:rPr>
          </w:rPrChange>
        </w:rPr>
        <w:instrText>_</w:instrText>
      </w:r>
      <w:r w:rsidR="00C637F6">
        <w:rPr>
          <w:rStyle w:val="a4"/>
          <w:b/>
          <w:sz w:val="24"/>
          <w:szCs w:val="24"/>
          <w:lang w:val="en-US"/>
        </w:rPr>
        <w:instrText>w</w:instrText>
      </w:r>
      <w:r w:rsidR="00C637F6" w:rsidRPr="00215B34">
        <w:rPr>
          <w:rStyle w:val="a4"/>
          <w:b/>
          <w:sz w:val="24"/>
          <w:rPrChange w:id="51" w:author="Евгений Мироевский" w:date="2020-03-15T19:52:00Z">
            <w:rPr>
              <w:rStyle w:val="a4"/>
              <w:b/>
              <w:sz w:val="24"/>
              <w:szCs w:val="24"/>
              <w:lang w:val="en-US"/>
            </w:rPr>
          </w:rPrChange>
        </w:rPr>
        <w:instrText>&amp;</w:instrText>
      </w:r>
      <w:r w:rsidR="00C637F6">
        <w:rPr>
          <w:rStyle w:val="a4"/>
          <w:b/>
          <w:sz w:val="24"/>
          <w:szCs w:val="24"/>
          <w:lang w:val="en-US"/>
        </w:rPr>
        <w:instrText>list</w:instrText>
      </w:r>
      <w:r w:rsidR="00C637F6" w:rsidRPr="00215B34">
        <w:rPr>
          <w:rStyle w:val="a4"/>
          <w:b/>
          <w:sz w:val="24"/>
          <w:rPrChange w:id="52" w:author="Евгений Мироевский" w:date="2020-03-15T19:52:00Z">
            <w:rPr>
              <w:rStyle w:val="a4"/>
              <w:b/>
              <w:sz w:val="24"/>
              <w:szCs w:val="24"/>
              <w:lang w:val="en-US"/>
            </w:rPr>
          </w:rPrChange>
        </w:rPr>
        <w:instrText>=</w:instrText>
      </w:r>
      <w:r w:rsidR="00C637F6">
        <w:rPr>
          <w:rStyle w:val="a4"/>
          <w:b/>
          <w:sz w:val="24"/>
          <w:szCs w:val="24"/>
          <w:lang w:val="en-US"/>
        </w:rPr>
        <w:instrText>PLVfMKQXDAhGUaEtJ</w:instrText>
      </w:r>
      <w:r w:rsidR="00C637F6" w:rsidRPr="00215B34">
        <w:rPr>
          <w:rStyle w:val="a4"/>
          <w:b/>
          <w:sz w:val="24"/>
          <w:rPrChange w:id="53" w:author="Евгений Мироевский" w:date="2020-03-15T19:52:00Z">
            <w:rPr>
              <w:rStyle w:val="a4"/>
              <w:b/>
              <w:sz w:val="24"/>
              <w:szCs w:val="24"/>
              <w:lang w:val="en-US"/>
            </w:rPr>
          </w:rPrChange>
        </w:rPr>
        <w:instrText>_</w:instrText>
      </w:r>
      <w:r w:rsidR="00C637F6">
        <w:rPr>
          <w:rStyle w:val="a4"/>
          <w:b/>
          <w:sz w:val="24"/>
          <w:szCs w:val="24"/>
          <w:lang w:val="en-US"/>
        </w:rPr>
        <w:instrText>fOUz</w:instrText>
      </w:r>
      <w:r w:rsidR="00C637F6" w:rsidRPr="00215B34">
        <w:rPr>
          <w:rStyle w:val="a4"/>
          <w:b/>
          <w:sz w:val="24"/>
          <w:rPrChange w:id="54" w:author="Евгений Мироевский" w:date="2020-03-15T19:52:00Z">
            <w:rPr>
              <w:rStyle w:val="a4"/>
              <w:b/>
              <w:sz w:val="24"/>
              <w:szCs w:val="24"/>
              <w:lang w:val="en-US"/>
            </w:rPr>
          </w:rPrChange>
        </w:rPr>
        <w:instrText>0</w:instrText>
      </w:r>
      <w:r w:rsidR="00C637F6">
        <w:rPr>
          <w:rStyle w:val="a4"/>
          <w:b/>
          <w:sz w:val="24"/>
          <w:szCs w:val="24"/>
          <w:lang w:val="en-US"/>
        </w:rPr>
        <w:instrText>F</w:instrText>
      </w:r>
      <w:r w:rsidR="00C637F6" w:rsidRPr="00215B34">
        <w:rPr>
          <w:rStyle w:val="a4"/>
          <w:b/>
          <w:sz w:val="24"/>
          <w:rPrChange w:id="55" w:author="Евгений Мироевский" w:date="2020-03-15T19:52:00Z">
            <w:rPr>
              <w:rStyle w:val="a4"/>
              <w:b/>
              <w:sz w:val="24"/>
              <w:szCs w:val="24"/>
              <w:lang w:val="en-US"/>
            </w:rPr>
          </w:rPrChange>
        </w:rPr>
        <w:instrText>7</w:instrText>
      </w:r>
      <w:r w:rsidR="00C637F6">
        <w:rPr>
          <w:rStyle w:val="a4"/>
          <w:b/>
          <w:sz w:val="24"/>
          <w:szCs w:val="24"/>
          <w:lang w:val="en-US"/>
        </w:rPr>
        <w:instrText>TJtidE</w:instrText>
      </w:r>
      <w:r w:rsidR="00C637F6" w:rsidRPr="00215B34">
        <w:rPr>
          <w:rStyle w:val="a4"/>
          <w:b/>
          <w:sz w:val="24"/>
          <w:rPrChange w:id="56" w:author="Евгений Мироевский" w:date="2020-03-15T19:52:00Z">
            <w:rPr>
              <w:rStyle w:val="a4"/>
              <w:b/>
              <w:sz w:val="24"/>
              <w:szCs w:val="24"/>
              <w:lang w:val="en-US"/>
            </w:rPr>
          </w:rPrChange>
        </w:rPr>
        <w:instrText>7</w:instrText>
      </w:r>
      <w:r w:rsidR="00C637F6">
        <w:rPr>
          <w:rStyle w:val="a4"/>
          <w:b/>
          <w:sz w:val="24"/>
          <w:szCs w:val="24"/>
          <w:lang w:val="en-US"/>
        </w:rPr>
        <w:instrText>Qw</w:instrText>
      </w:r>
      <w:r w:rsidR="00C637F6" w:rsidRPr="00215B34">
        <w:rPr>
          <w:rStyle w:val="a4"/>
          <w:b/>
          <w:sz w:val="24"/>
          <w:rPrChange w:id="57" w:author="Евгений Мироевский" w:date="2020-03-15T19:52:00Z">
            <w:rPr>
              <w:rStyle w:val="a4"/>
              <w:b/>
              <w:sz w:val="24"/>
              <w:szCs w:val="24"/>
              <w:lang w:val="en-US"/>
            </w:rPr>
          </w:rPrChange>
        </w:rPr>
        <w:instrText xml:space="preserve">" </w:instrText>
      </w:r>
      <w:r w:rsidR="00C637F6">
        <w:rPr>
          <w:rStyle w:val="a4"/>
          <w:b/>
          <w:sz w:val="24"/>
          <w:szCs w:val="24"/>
          <w:lang w:val="en-US"/>
        </w:rPr>
        <w:fldChar w:fldCharType="separate"/>
      </w:r>
      <w:r w:rsidRPr="00113ECC">
        <w:rPr>
          <w:rStyle w:val="a4"/>
          <w:b/>
          <w:sz w:val="24"/>
          <w:szCs w:val="24"/>
          <w:lang w:val="en-US"/>
        </w:rPr>
        <w:t>https</w:t>
      </w:r>
      <w:r w:rsidRPr="00724957">
        <w:rPr>
          <w:rStyle w:val="a4"/>
          <w:b/>
          <w:sz w:val="24"/>
          <w:szCs w:val="24"/>
        </w:rPr>
        <w:t>://</w:t>
      </w:r>
      <w:r w:rsidRPr="00113ECC">
        <w:rPr>
          <w:rStyle w:val="a4"/>
          <w:b/>
          <w:sz w:val="24"/>
          <w:szCs w:val="24"/>
          <w:lang w:val="en-US"/>
        </w:rPr>
        <w:t>www</w:t>
      </w:r>
      <w:r w:rsidRPr="00724957">
        <w:rPr>
          <w:rStyle w:val="a4"/>
          <w:b/>
          <w:sz w:val="24"/>
          <w:szCs w:val="24"/>
        </w:rPr>
        <w:t>.</w:t>
      </w:r>
      <w:r w:rsidRPr="00113ECC">
        <w:rPr>
          <w:rStyle w:val="a4"/>
          <w:b/>
          <w:sz w:val="24"/>
          <w:szCs w:val="24"/>
          <w:lang w:val="en-US"/>
        </w:rPr>
        <w:t>youtube</w:t>
      </w:r>
      <w:r w:rsidRPr="00724957">
        <w:rPr>
          <w:rStyle w:val="a4"/>
          <w:b/>
          <w:sz w:val="24"/>
          <w:szCs w:val="24"/>
        </w:rPr>
        <w:t>.</w:t>
      </w:r>
      <w:r w:rsidRPr="00113ECC">
        <w:rPr>
          <w:rStyle w:val="a4"/>
          <w:b/>
          <w:sz w:val="24"/>
          <w:szCs w:val="24"/>
          <w:lang w:val="en-US"/>
        </w:rPr>
        <w:t>com</w:t>
      </w:r>
      <w:r w:rsidRPr="00724957">
        <w:rPr>
          <w:rStyle w:val="a4"/>
          <w:b/>
          <w:sz w:val="24"/>
          <w:szCs w:val="24"/>
        </w:rPr>
        <w:t>/</w:t>
      </w:r>
      <w:r w:rsidRPr="00113ECC">
        <w:rPr>
          <w:rStyle w:val="a4"/>
          <w:b/>
          <w:sz w:val="24"/>
          <w:szCs w:val="24"/>
          <w:lang w:val="en-US"/>
        </w:rPr>
        <w:t>watch</w:t>
      </w:r>
      <w:r w:rsidRPr="00724957">
        <w:rPr>
          <w:rStyle w:val="a4"/>
          <w:b/>
          <w:sz w:val="24"/>
          <w:szCs w:val="24"/>
        </w:rPr>
        <w:t>?</w:t>
      </w:r>
      <w:r w:rsidRPr="00113ECC">
        <w:rPr>
          <w:rStyle w:val="a4"/>
          <w:b/>
          <w:sz w:val="24"/>
          <w:szCs w:val="24"/>
          <w:lang w:val="en-US"/>
        </w:rPr>
        <w:t>v</w:t>
      </w:r>
      <w:r w:rsidRPr="00724957">
        <w:rPr>
          <w:rStyle w:val="a4"/>
          <w:b/>
          <w:sz w:val="24"/>
          <w:szCs w:val="24"/>
        </w:rPr>
        <w:t>=</w:t>
      </w:r>
      <w:r w:rsidRPr="00113ECC">
        <w:rPr>
          <w:rStyle w:val="a4"/>
          <w:b/>
          <w:sz w:val="24"/>
          <w:szCs w:val="24"/>
          <w:lang w:val="en-US"/>
        </w:rPr>
        <w:t>ch</w:t>
      </w:r>
      <w:r w:rsidRPr="00724957">
        <w:rPr>
          <w:rStyle w:val="a4"/>
          <w:b/>
          <w:sz w:val="24"/>
          <w:szCs w:val="24"/>
        </w:rPr>
        <w:t>7</w:t>
      </w:r>
      <w:r w:rsidRPr="00113ECC">
        <w:rPr>
          <w:rStyle w:val="a4"/>
          <w:b/>
          <w:sz w:val="24"/>
          <w:szCs w:val="24"/>
          <w:lang w:val="en-US"/>
        </w:rPr>
        <w:t>eVYUvb</w:t>
      </w:r>
      <w:r w:rsidRPr="00724957">
        <w:rPr>
          <w:rStyle w:val="a4"/>
          <w:b/>
          <w:sz w:val="24"/>
          <w:szCs w:val="24"/>
        </w:rPr>
        <w:t>_</w:t>
      </w:r>
      <w:r w:rsidRPr="00113ECC">
        <w:rPr>
          <w:rStyle w:val="a4"/>
          <w:b/>
          <w:sz w:val="24"/>
          <w:szCs w:val="24"/>
          <w:lang w:val="en-US"/>
        </w:rPr>
        <w:t>w</w:t>
      </w:r>
      <w:r w:rsidRPr="00724957">
        <w:rPr>
          <w:rStyle w:val="a4"/>
          <w:b/>
          <w:sz w:val="24"/>
          <w:szCs w:val="24"/>
        </w:rPr>
        <w:t>&amp;</w:t>
      </w:r>
      <w:r w:rsidRPr="00113ECC">
        <w:rPr>
          <w:rStyle w:val="a4"/>
          <w:b/>
          <w:sz w:val="24"/>
          <w:szCs w:val="24"/>
          <w:lang w:val="en-US"/>
        </w:rPr>
        <w:t>list</w:t>
      </w:r>
      <w:r w:rsidRPr="00724957">
        <w:rPr>
          <w:rStyle w:val="a4"/>
          <w:b/>
          <w:sz w:val="24"/>
          <w:szCs w:val="24"/>
        </w:rPr>
        <w:t>=</w:t>
      </w:r>
      <w:r w:rsidRPr="00113ECC">
        <w:rPr>
          <w:rStyle w:val="a4"/>
          <w:b/>
          <w:sz w:val="24"/>
          <w:szCs w:val="24"/>
          <w:lang w:val="en-US"/>
        </w:rPr>
        <w:t>PLVfMKQXDAhGUaEtJ</w:t>
      </w:r>
      <w:r w:rsidRPr="00724957">
        <w:rPr>
          <w:rStyle w:val="a4"/>
          <w:b/>
          <w:sz w:val="24"/>
          <w:szCs w:val="24"/>
        </w:rPr>
        <w:t>_</w:t>
      </w:r>
      <w:r w:rsidRPr="00113ECC">
        <w:rPr>
          <w:rStyle w:val="a4"/>
          <w:b/>
          <w:sz w:val="24"/>
          <w:szCs w:val="24"/>
          <w:lang w:val="en-US"/>
        </w:rPr>
        <w:t>fOUz</w:t>
      </w:r>
      <w:r w:rsidRPr="00724957">
        <w:rPr>
          <w:rStyle w:val="a4"/>
          <w:b/>
          <w:sz w:val="24"/>
          <w:szCs w:val="24"/>
        </w:rPr>
        <w:t>0</w:t>
      </w:r>
      <w:r w:rsidRPr="00113ECC">
        <w:rPr>
          <w:rStyle w:val="a4"/>
          <w:b/>
          <w:sz w:val="24"/>
          <w:szCs w:val="24"/>
          <w:lang w:val="en-US"/>
        </w:rPr>
        <w:t>F</w:t>
      </w:r>
      <w:r w:rsidRPr="00724957">
        <w:rPr>
          <w:rStyle w:val="a4"/>
          <w:b/>
          <w:sz w:val="24"/>
          <w:szCs w:val="24"/>
        </w:rPr>
        <w:t>7</w:t>
      </w:r>
      <w:r w:rsidRPr="00113ECC">
        <w:rPr>
          <w:rStyle w:val="a4"/>
          <w:b/>
          <w:sz w:val="24"/>
          <w:szCs w:val="24"/>
          <w:lang w:val="en-US"/>
        </w:rPr>
        <w:t>TJtidE</w:t>
      </w:r>
      <w:r w:rsidRPr="00724957">
        <w:rPr>
          <w:rStyle w:val="a4"/>
          <w:b/>
          <w:sz w:val="24"/>
          <w:szCs w:val="24"/>
        </w:rPr>
        <w:t>7</w:t>
      </w:r>
      <w:r w:rsidRPr="00113ECC">
        <w:rPr>
          <w:rStyle w:val="a4"/>
          <w:b/>
          <w:sz w:val="24"/>
          <w:szCs w:val="24"/>
          <w:lang w:val="en-US"/>
        </w:rPr>
        <w:t>Qw</w:t>
      </w:r>
      <w:r w:rsidR="00C637F6">
        <w:rPr>
          <w:rStyle w:val="a4"/>
          <w:b/>
          <w:sz w:val="24"/>
          <w:szCs w:val="24"/>
          <w:lang w:val="en-US"/>
        </w:rPr>
        <w:fldChar w:fldCharType="end"/>
      </w:r>
      <w:r w:rsidRPr="00724957">
        <w:rPr>
          <w:b/>
          <w:sz w:val="24"/>
          <w:szCs w:val="24"/>
        </w:rPr>
        <w:t xml:space="preserve"> </w:t>
      </w:r>
      <w:r>
        <w:rPr>
          <w:b/>
          <w:sz w:val="24"/>
          <w:szCs w:val="24"/>
        </w:rPr>
        <w:t>уроки</w:t>
      </w:r>
    </w:p>
    <w:p w14:paraId="38986417" w14:textId="77777777" w:rsidR="003764A7" w:rsidRDefault="003764A7" w:rsidP="003764A7">
      <w:pPr>
        <w:spacing w:after="0"/>
        <w:rPr>
          <w:b/>
          <w:sz w:val="24"/>
          <w:szCs w:val="24"/>
        </w:rPr>
      </w:pPr>
      <w:r>
        <w:rPr>
          <w:b/>
          <w:sz w:val="24"/>
          <w:szCs w:val="24"/>
          <w:lang w:val="en-US"/>
        </w:rPr>
        <w:t>UTF</w:t>
      </w:r>
      <w:r w:rsidRPr="00724957">
        <w:rPr>
          <w:b/>
          <w:sz w:val="24"/>
          <w:szCs w:val="24"/>
        </w:rPr>
        <w:t xml:space="preserve">-8 </w:t>
      </w:r>
      <w:r>
        <w:rPr>
          <w:b/>
          <w:sz w:val="24"/>
          <w:szCs w:val="24"/>
        </w:rPr>
        <w:t xml:space="preserve">урок </w:t>
      </w:r>
      <w:hyperlink r:id="rId41" w:history="1">
        <w:r w:rsidR="00975687" w:rsidRPr="00491CCF">
          <w:rPr>
            <w:rStyle w:val="a4"/>
            <w:b/>
            <w:sz w:val="24"/>
            <w:szCs w:val="24"/>
          </w:rPr>
          <w:t>https://yadi.sk/d/kpHk33dOVp77j</w:t>
        </w:r>
      </w:hyperlink>
    </w:p>
    <w:p w14:paraId="494487F4" w14:textId="77777777" w:rsidR="00975687" w:rsidRDefault="00975687" w:rsidP="003764A7">
      <w:pPr>
        <w:spacing w:after="0"/>
        <w:rPr>
          <w:b/>
          <w:sz w:val="24"/>
          <w:szCs w:val="24"/>
        </w:rPr>
      </w:pPr>
      <w:r>
        <w:rPr>
          <w:b/>
          <w:sz w:val="24"/>
          <w:szCs w:val="24"/>
        </w:rPr>
        <w:t xml:space="preserve">Регулярные выражения </w:t>
      </w:r>
    </w:p>
    <w:p w14:paraId="652089A2" w14:textId="77777777" w:rsidR="00975687" w:rsidRPr="000C4BC1" w:rsidRDefault="00975687" w:rsidP="003764A7">
      <w:pPr>
        <w:spacing w:after="0"/>
        <w:rPr>
          <w:b/>
          <w:sz w:val="24"/>
          <w:szCs w:val="24"/>
        </w:rPr>
      </w:pPr>
      <w:r w:rsidRPr="00975687">
        <w:rPr>
          <w:b/>
          <w:sz w:val="24"/>
          <w:szCs w:val="24"/>
        </w:rPr>
        <w:t>https://www.youtube.com/watch?v=VCgAvj9meHg</w:t>
      </w:r>
    </w:p>
    <w:p w14:paraId="2C4CFE91" w14:textId="77777777" w:rsidR="003764A7" w:rsidRPr="003764A7" w:rsidRDefault="003764A7" w:rsidP="00225257">
      <w:pPr>
        <w:spacing w:after="0"/>
      </w:pPr>
    </w:p>
    <w:p w14:paraId="20CEDE0A" w14:textId="77777777" w:rsidR="003764A7" w:rsidRPr="003764A7" w:rsidRDefault="003764A7" w:rsidP="00225257">
      <w:pPr>
        <w:spacing w:after="0"/>
      </w:pPr>
    </w:p>
    <w:p w14:paraId="3B28E58C" w14:textId="77777777" w:rsidR="008B453B" w:rsidRDefault="008B453B" w:rsidP="0035277C">
      <w:pPr>
        <w:spacing w:after="0"/>
      </w:pPr>
      <w:r>
        <w:t>Георгий (Гоша) Дударь</w:t>
      </w:r>
    </w:p>
    <w:p w14:paraId="2AFB0361" w14:textId="77777777" w:rsidR="00225257" w:rsidRDefault="00225257" w:rsidP="00225257">
      <w:pPr>
        <w:spacing w:after="0"/>
      </w:pPr>
      <w:r>
        <w:t>Дополнительное описание, домашние задания и многое другое можно найти на сайте itProger: https://itproger.com/course/html</w:t>
      </w:r>
    </w:p>
    <w:p w14:paraId="7ABD59B4" w14:textId="77777777" w:rsidR="00225257" w:rsidRDefault="00225257" w:rsidP="00225257">
      <w:pPr>
        <w:spacing w:after="0"/>
      </w:pPr>
      <w:r>
        <w:rPr>
          <w:rFonts w:ascii="Segoe UI Symbol" w:hAnsi="Segoe UI Symbol" w:cs="Segoe UI Symbol"/>
        </w:rPr>
        <w:t>✔</w:t>
      </w:r>
      <w:r>
        <w:t xml:space="preserve"> Основной сайт: https://itproger.com/</w:t>
      </w:r>
    </w:p>
    <w:p w14:paraId="4D275ACE" w14:textId="4C0E5BCB" w:rsidR="0035277C" w:rsidRPr="008E638A" w:rsidRDefault="0035277C" w:rsidP="0035277C">
      <w:pPr>
        <w:spacing w:after="0"/>
        <w:rPr>
          <w:rStyle w:val="a4"/>
        </w:rPr>
      </w:pPr>
      <w:r>
        <w:t xml:space="preserve">Построение </w:t>
      </w:r>
      <w:r>
        <w:rPr>
          <w:lang w:val="en-US"/>
        </w:rPr>
        <w:t>CSS</w:t>
      </w:r>
      <w:r w:rsidRPr="00D42DE6">
        <w:t xml:space="preserve"> - </w:t>
      </w:r>
      <w:r w:rsidR="00C637F6">
        <w:rPr>
          <w:rStyle w:val="a4"/>
          <w:lang w:val="en-US"/>
        </w:rPr>
        <w:fldChar w:fldCharType="begin"/>
      </w:r>
      <w:r w:rsidR="00C637F6" w:rsidRPr="00215B34">
        <w:rPr>
          <w:rStyle w:val="a4"/>
          <w:rPrChange w:id="58" w:author="Евгений Мироевский" w:date="2020-03-15T19:52:00Z">
            <w:rPr>
              <w:rStyle w:val="a4"/>
              <w:lang w:val="en-US"/>
            </w:rPr>
          </w:rPrChange>
        </w:rPr>
        <w:instrText xml:space="preserve"> </w:instrText>
      </w:r>
      <w:r w:rsidR="00C637F6">
        <w:rPr>
          <w:rStyle w:val="a4"/>
          <w:lang w:val="en-US"/>
        </w:rPr>
        <w:instrText>HYPERLINK</w:instrText>
      </w:r>
      <w:r w:rsidR="00C637F6" w:rsidRPr="00215B34">
        <w:rPr>
          <w:rStyle w:val="a4"/>
          <w:rPrChange w:id="59" w:author="Евгений Мироевский" w:date="2020-03-15T19:52:00Z">
            <w:rPr>
              <w:rStyle w:val="a4"/>
              <w:lang w:val="en-US"/>
            </w:rPr>
          </w:rPrChange>
        </w:rPr>
        <w:instrText xml:space="preserve"> "</w:instrText>
      </w:r>
      <w:r w:rsidR="00C637F6">
        <w:rPr>
          <w:rStyle w:val="a4"/>
          <w:lang w:val="en-US"/>
        </w:rPr>
        <w:instrText>https</w:instrText>
      </w:r>
      <w:r w:rsidR="00C637F6" w:rsidRPr="00215B34">
        <w:rPr>
          <w:rStyle w:val="a4"/>
          <w:rPrChange w:id="60" w:author="Евгений Мироевский" w:date="2020-03-15T19:52:00Z">
            <w:rPr>
              <w:rStyle w:val="a4"/>
              <w:lang w:val="en-US"/>
            </w:rPr>
          </w:rPrChange>
        </w:rPr>
        <w:instrText>://</w:instrText>
      </w:r>
      <w:r w:rsidR="00C637F6">
        <w:rPr>
          <w:rStyle w:val="a4"/>
          <w:lang w:val="en-US"/>
        </w:rPr>
        <w:instrText>ru</w:instrText>
      </w:r>
      <w:r w:rsidR="00C637F6" w:rsidRPr="00215B34">
        <w:rPr>
          <w:rStyle w:val="a4"/>
          <w:rPrChange w:id="61" w:author="Евгений Мироевский" w:date="2020-03-15T19:52:00Z">
            <w:rPr>
              <w:rStyle w:val="a4"/>
              <w:lang w:val="en-US"/>
            </w:rPr>
          </w:rPrChange>
        </w:rPr>
        <w:instrText>.</w:instrText>
      </w:r>
      <w:r w:rsidR="00C637F6">
        <w:rPr>
          <w:rStyle w:val="a4"/>
          <w:lang w:val="en-US"/>
        </w:rPr>
        <w:instrText>wikipedia</w:instrText>
      </w:r>
      <w:r w:rsidR="00C637F6" w:rsidRPr="00215B34">
        <w:rPr>
          <w:rStyle w:val="a4"/>
          <w:rPrChange w:id="62" w:author="Евгений Мироевский" w:date="2020-03-15T19:52:00Z">
            <w:rPr>
              <w:rStyle w:val="a4"/>
              <w:lang w:val="en-US"/>
            </w:rPr>
          </w:rPrChange>
        </w:rPr>
        <w:instrText>.</w:instrText>
      </w:r>
      <w:r w:rsidR="00C637F6">
        <w:rPr>
          <w:rStyle w:val="a4"/>
          <w:lang w:val="en-US"/>
        </w:rPr>
        <w:instrText>org</w:instrText>
      </w:r>
      <w:r w:rsidR="00C637F6" w:rsidRPr="00215B34">
        <w:rPr>
          <w:rStyle w:val="a4"/>
          <w:rPrChange w:id="63" w:author="Евгений Мироевский" w:date="2020-03-15T19:52:00Z">
            <w:rPr>
              <w:rStyle w:val="a4"/>
              <w:lang w:val="en-US"/>
            </w:rPr>
          </w:rPrChange>
        </w:rPr>
        <w:instrText>/</w:instrText>
      </w:r>
      <w:r w:rsidR="00C637F6">
        <w:rPr>
          <w:rStyle w:val="a4"/>
          <w:lang w:val="en-US"/>
        </w:rPr>
        <w:instrText>wiki</w:instrText>
      </w:r>
      <w:r w:rsidR="00C637F6" w:rsidRPr="00215B34">
        <w:rPr>
          <w:rStyle w:val="a4"/>
          <w:rPrChange w:id="64" w:author="Евгений Мироевский" w:date="2020-03-15T19:52:00Z">
            <w:rPr>
              <w:rStyle w:val="a4"/>
              <w:lang w:val="en-US"/>
            </w:rPr>
          </w:rPrChange>
        </w:rPr>
        <w:instrText>/</w:instrText>
      </w:r>
      <w:r w:rsidR="00C637F6">
        <w:rPr>
          <w:rStyle w:val="a4"/>
          <w:lang w:val="en-US"/>
        </w:rPr>
        <w:instrText>CSS</w:instrText>
      </w:r>
      <w:r w:rsidR="00C637F6" w:rsidRPr="00215B34">
        <w:rPr>
          <w:rStyle w:val="a4"/>
          <w:rPrChange w:id="65" w:author="Евгений Мироевский" w:date="2020-03-15T19:52:00Z">
            <w:rPr>
              <w:rStyle w:val="a4"/>
              <w:lang w:val="en-US"/>
            </w:rPr>
          </w:rPrChange>
        </w:rPr>
        <w:instrText xml:space="preserve">" </w:instrText>
      </w:r>
      <w:r w:rsidR="00C637F6">
        <w:rPr>
          <w:rStyle w:val="a4"/>
          <w:lang w:val="en-US"/>
        </w:rPr>
        <w:fldChar w:fldCharType="separate"/>
      </w:r>
      <w:r w:rsidR="00225257" w:rsidRPr="0082761B">
        <w:rPr>
          <w:rStyle w:val="a4"/>
          <w:lang w:val="en-US"/>
        </w:rPr>
        <w:t>https</w:t>
      </w:r>
      <w:r w:rsidR="00225257" w:rsidRPr="00D42DE6">
        <w:rPr>
          <w:rStyle w:val="a4"/>
        </w:rPr>
        <w:t>://</w:t>
      </w:r>
      <w:r w:rsidR="00225257" w:rsidRPr="0082761B">
        <w:rPr>
          <w:rStyle w:val="a4"/>
          <w:lang w:val="en-US"/>
        </w:rPr>
        <w:t>ru</w:t>
      </w:r>
      <w:r w:rsidR="00225257" w:rsidRPr="00D42DE6">
        <w:rPr>
          <w:rStyle w:val="a4"/>
        </w:rPr>
        <w:t>.</w:t>
      </w:r>
      <w:r w:rsidR="00225257" w:rsidRPr="0082761B">
        <w:rPr>
          <w:rStyle w:val="a4"/>
          <w:lang w:val="en-US"/>
        </w:rPr>
        <w:t>wikipedia</w:t>
      </w:r>
      <w:r w:rsidR="00225257" w:rsidRPr="00D42DE6">
        <w:rPr>
          <w:rStyle w:val="a4"/>
        </w:rPr>
        <w:t>.</w:t>
      </w:r>
      <w:r w:rsidR="00225257" w:rsidRPr="0082761B">
        <w:rPr>
          <w:rStyle w:val="a4"/>
          <w:lang w:val="en-US"/>
        </w:rPr>
        <w:t>org</w:t>
      </w:r>
      <w:r w:rsidR="00225257" w:rsidRPr="00D42DE6">
        <w:rPr>
          <w:rStyle w:val="a4"/>
        </w:rPr>
        <w:t>/</w:t>
      </w:r>
      <w:r w:rsidR="00225257" w:rsidRPr="0082761B">
        <w:rPr>
          <w:rStyle w:val="a4"/>
          <w:lang w:val="en-US"/>
        </w:rPr>
        <w:t>wiki</w:t>
      </w:r>
      <w:r w:rsidR="00225257" w:rsidRPr="00D42DE6">
        <w:rPr>
          <w:rStyle w:val="a4"/>
        </w:rPr>
        <w:t>/</w:t>
      </w:r>
      <w:r w:rsidR="00225257" w:rsidRPr="0082761B">
        <w:rPr>
          <w:rStyle w:val="a4"/>
          <w:lang w:val="en-US"/>
        </w:rPr>
        <w:t>CSS</w:t>
      </w:r>
      <w:r w:rsidR="00C637F6">
        <w:rPr>
          <w:rStyle w:val="a4"/>
          <w:lang w:val="en-US"/>
        </w:rPr>
        <w:fldChar w:fldCharType="end"/>
      </w:r>
    </w:p>
    <w:p w14:paraId="5DE45555" w14:textId="5927280F" w:rsidR="00BD3A8F" w:rsidRPr="001B7008" w:rsidRDefault="00BD3A8F" w:rsidP="001B7008">
      <w:pPr>
        <w:pStyle w:val="a3"/>
        <w:numPr>
          <w:ilvl w:val="0"/>
          <w:numId w:val="31"/>
        </w:numPr>
        <w:spacing w:after="0"/>
        <w:jc w:val="center"/>
        <w:rPr>
          <w:b/>
          <w:sz w:val="28"/>
          <w:szCs w:val="28"/>
          <w:lang w:val="en-US"/>
        </w:rPr>
      </w:pPr>
      <w:bookmarkStart w:id="66" w:name="ОС_операционная_система"/>
      <w:r w:rsidRPr="001B7008">
        <w:rPr>
          <w:b/>
          <w:sz w:val="28"/>
          <w:szCs w:val="28"/>
          <w:highlight w:val="magenta"/>
          <w:lang w:val="en-US"/>
        </w:rPr>
        <w:t>ОС операционная система</w:t>
      </w:r>
      <w:r w:rsidR="001B7008">
        <w:rPr>
          <w:b/>
          <w:sz w:val="28"/>
          <w:szCs w:val="28"/>
          <w:highlight w:val="magenta"/>
        </w:rPr>
        <w:t xml:space="preserve"> </w:t>
      </w:r>
    </w:p>
    <w:p w14:paraId="306F8D35" w14:textId="77777777" w:rsidR="001B7008" w:rsidRPr="001B7008" w:rsidRDefault="001B7008" w:rsidP="001B7008">
      <w:pPr>
        <w:pStyle w:val="a3"/>
        <w:numPr>
          <w:ilvl w:val="1"/>
          <w:numId w:val="31"/>
        </w:numPr>
        <w:spacing w:after="0"/>
        <w:rPr>
          <w:b/>
          <w:sz w:val="20"/>
          <w:szCs w:val="20"/>
        </w:rPr>
      </w:pPr>
      <w:bookmarkStart w:id="67" w:name="Оболочка_ОС"/>
      <w:r w:rsidRPr="001B7008">
        <w:rPr>
          <w:b/>
          <w:sz w:val="20"/>
          <w:szCs w:val="20"/>
        </w:rPr>
        <w:t>Оболочка ОС</w:t>
      </w:r>
    </w:p>
    <w:bookmarkEnd w:id="67"/>
    <w:p w14:paraId="28F8737B" w14:textId="353718AB" w:rsidR="00ED6405" w:rsidRDefault="001B7008" w:rsidP="008E638A">
      <w:pPr>
        <w:pStyle w:val="a3"/>
        <w:numPr>
          <w:ilvl w:val="2"/>
          <w:numId w:val="31"/>
        </w:numPr>
        <w:spacing w:after="0"/>
        <w:rPr>
          <w:sz w:val="20"/>
          <w:szCs w:val="20"/>
        </w:rPr>
      </w:pPr>
      <w:r w:rsidRPr="001B7008">
        <w:t xml:space="preserve"> </w:t>
      </w:r>
      <w:r w:rsidRPr="00ED6405">
        <w:rPr>
          <w:sz w:val="20"/>
          <w:szCs w:val="20"/>
        </w:rPr>
        <w:t>Оболо́чка операцио́нной систе́мы (от англ. shell «оболочка») — интерпретатор команд операционной системы, обеспечивающий интерфейс для взаимодействия пользователя с функциями системы.</w:t>
      </w:r>
      <w:r w:rsidR="00ED6405" w:rsidRPr="00ED6405">
        <w:rPr>
          <w:sz w:val="20"/>
          <w:szCs w:val="20"/>
        </w:rPr>
        <w:t xml:space="preserve">                                                            </w:t>
      </w:r>
      <w:r w:rsidRPr="00ED6405">
        <w:rPr>
          <w:sz w:val="20"/>
          <w:szCs w:val="20"/>
        </w:rPr>
        <w:t>В общем случае различают оболочки с двумя типами интерфейса для взаимодействия с пользователем: текстовый пользовательский интерфейс (TUI) и графический пользовательский интерфейс (GUI).</w:t>
      </w:r>
      <w:r w:rsidR="00C21120" w:rsidRPr="00C21120">
        <w:t xml:space="preserve"> </w:t>
      </w:r>
      <w:hyperlink r:id="rId42" w:history="1">
        <w:r w:rsidR="00ED6405" w:rsidRPr="00ED6405">
          <w:rPr>
            <w:rStyle w:val="a4"/>
            <w:sz w:val="20"/>
            <w:szCs w:val="20"/>
          </w:rPr>
          <w:t>https://ru.wikipedia.org/wiki/Оболочка_операционной_системы</w:t>
        </w:r>
      </w:hyperlink>
    </w:p>
    <w:p w14:paraId="2647E454" w14:textId="77777777" w:rsidR="00ED6405" w:rsidRDefault="00ED6405" w:rsidP="008E638A">
      <w:pPr>
        <w:pStyle w:val="a3"/>
        <w:numPr>
          <w:ilvl w:val="2"/>
          <w:numId w:val="31"/>
        </w:numPr>
        <w:spacing w:after="0"/>
        <w:rPr>
          <w:sz w:val="20"/>
          <w:szCs w:val="20"/>
        </w:rPr>
      </w:pPr>
      <w:r w:rsidRPr="00ED6405">
        <w:rPr>
          <w:sz w:val="20"/>
          <w:szCs w:val="20"/>
        </w:rPr>
        <w:t>Для обеспечения интерфейса командной строки в операционных системах часто используются командные интерпретаторы, которые могут представлять собой самостоятельные языки программирования с собственным синтаксисом и отличительными функциональными возможностями.</w:t>
      </w:r>
    </w:p>
    <w:p w14:paraId="1538F36F" w14:textId="77777777" w:rsidR="00ED6405" w:rsidRDefault="00ED6405" w:rsidP="008E638A">
      <w:pPr>
        <w:pStyle w:val="a3"/>
        <w:numPr>
          <w:ilvl w:val="2"/>
          <w:numId w:val="31"/>
        </w:numPr>
        <w:spacing w:after="0"/>
        <w:rPr>
          <w:sz w:val="20"/>
          <w:szCs w:val="20"/>
        </w:rPr>
      </w:pPr>
      <w:r w:rsidRPr="00ED6405">
        <w:rPr>
          <w:sz w:val="20"/>
          <w:szCs w:val="20"/>
        </w:rPr>
        <w:t>В операционные системы MS-DOS и Windows 9x включён командный интерпретатор command.com, в Windows NT включён cmd.exe, начиная с Windows XP (пакет обновления 2) доступен PowerShell, который является встроенным компонентом ОС начиная с Windows 7 и Windows 2008 Server.</w:t>
      </w:r>
    </w:p>
    <w:p w14:paraId="1DBA33D6" w14:textId="44DFA51E" w:rsidR="00ED6405" w:rsidRDefault="00ED6405" w:rsidP="008E638A">
      <w:pPr>
        <w:pStyle w:val="a3"/>
        <w:numPr>
          <w:ilvl w:val="2"/>
          <w:numId w:val="31"/>
        </w:numPr>
        <w:spacing w:after="0"/>
        <w:rPr>
          <w:sz w:val="20"/>
          <w:szCs w:val="20"/>
        </w:rPr>
      </w:pPr>
      <w:r w:rsidRPr="00ED6405">
        <w:rPr>
          <w:sz w:val="20"/>
          <w:szCs w:val="20"/>
        </w:rPr>
        <w:t>В UNIX-подобных системах у пользователя есть возможность менять командный интерпретатор, используемый по умолчанию. Из командных оболочек UNIX наиболее популярны bash, csh, ksh, zsh.</w:t>
      </w:r>
    </w:p>
    <w:p w14:paraId="52CE47CA" w14:textId="3A59A276" w:rsidR="00ED6405" w:rsidRDefault="00ED6405" w:rsidP="00ED6405">
      <w:pPr>
        <w:pStyle w:val="a3"/>
        <w:numPr>
          <w:ilvl w:val="1"/>
          <w:numId w:val="31"/>
        </w:numPr>
        <w:spacing w:after="0"/>
        <w:rPr>
          <w:b/>
          <w:sz w:val="20"/>
          <w:szCs w:val="20"/>
        </w:rPr>
      </w:pPr>
      <w:r w:rsidRPr="00ED6405">
        <w:rPr>
          <w:b/>
          <w:sz w:val="20"/>
          <w:szCs w:val="20"/>
        </w:rPr>
        <w:t>Сам по себе "shell" это интерпритатор команд</w:t>
      </w:r>
    </w:p>
    <w:p w14:paraId="1BBA5526" w14:textId="2D91B8F8" w:rsidR="00ED6405" w:rsidRPr="00D656AF" w:rsidRDefault="00ED6405" w:rsidP="00ED6405">
      <w:pPr>
        <w:pStyle w:val="a3"/>
        <w:numPr>
          <w:ilvl w:val="2"/>
          <w:numId w:val="31"/>
        </w:numPr>
        <w:spacing w:after="0"/>
        <w:rPr>
          <w:b/>
          <w:sz w:val="20"/>
          <w:szCs w:val="20"/>
          <w:lang w:val="en-US"/>
        </w:rPr>
      </w:pPr>
      <w:r w:rsidRPr="008E638A">
        <w:rPr>
          <w:rFonts w:ascii="Verdana" w:hAnsi="Verdana"/>
          <w:b/>
          <w:color w:val="000000"/>
          <w:sz w:val="19"/>
          <w:szCs w:val="19"/>
          <w:shd w:val="clear" w:color="auto" w:fill="EDECEC"/>
        </w:rPr>
        <w:t xml:space="preserve"> </w:t>
      </w:r>
      <w:r w:rsidRPr="00ED6405">
        <w:rPr>
          <w:rFonts w:ascii="Verdana" w:hAnsi="Verdana"/>
          <w:b/>
          <w:color w:val="000000"/>
          <w:sz w:val="19"/>
          <w:szCs w:val="19"/>
          <w:shd w:val="clear" w:color="auto" w:fill="EDECEC"/>
          <w:lang w:val="en-US"/>
        </w:rPr>
        <w:t xml:space="preserve">cmd, powershell, bash, shell, terminal </w:t>
      </w:r>
      <w:r w:rsidRPr="00ED6405">
        <w:rPr>
          <w:rFonts w:ascii="Verdana" w:hAnsi="Verdana"/>
          <w:b/>
          <w:color w:val="000000"/>
          <w:sz w:val="19"/>
          <w:szCs w:val="19"/>
          <w:shd w:val="clear" w:color="auto" w:fill="EDECEC"/>
        </w:rPr>
        <w:t>это</w:t>
      </w:r>
      <w:r w:rsidRPr="00ED6405">
        <w:rPr>
          <w:rFonts w:ascii="Verdana" w:hAnsi="Verdana"/>
          <w:b/>
          <w:color w:val="000000"/>
          <w:sz w:val="19"/>
          <w:szCs w:val="19"/>
          <w:shd w:val="clear" w:color="auto" w:fill="EDECEC"/>
          <w:lang w:val="en-US"/>
        </w:rPr>
        <w:t xml:space="preserve"> </w:t>
      </w:r>
      <w:r w:rsidRPr="00ED6405">
        <w:rPr>
          <w:rFonts w:ascii="Verdana" w:hAnsi="Verdana"/>
          <w:b/>
          <w:color w:val="000000"/>
          <w:sz w:val="19"/>
          <w:szCs w:val="19"/>
          <w:shd w:val="clear" w:color="auto" w:fill="EDECEC"/>
        </w:rPr>
        <w:t>оболочки</w:t>
      </w:r>
      <w:r w:rsidRPr="00ED6405">
        <w:rPr>
          <w:rFonts w:ascii="Verdana" w:hAnsi="Verdana"/>
          <w:b/>
          <w:color w:val="000000"/>
          <w:sz w:val="19"/>
          <w:szCs w:val="19"/>
          <w:shd w:val="clear" w:color="auto" w:fill="EDECEC"/>
          <w:lang w:val="en-US"/>
        </w:rPr>
        <w:t xml:space="preserve"> </w:t>
      </w:r>
      <w:r w:rsidRPr="00ED6405">
        <w:rPr>
          <w:rFonts w:ascii="Verdana" w:hAnsi="Verdana"/>
          <w:b/>
          <w:color w:val="000000"/>
          <w:sz w:val="19"/>
          <w:szCs w:val="19"/>
          <w:shd w:val="clear" w:color="auto" w:fill="EDECEC"/>
        </w:rPr>
        <w:t>интепритатора</w:t>
      </w:r>
      <w:r w:rsidRPr="00ED6405">
        <w:rPr>
          <w:rFonts w:ascii="Verdana" w:hAnsi="Verdana"/>
          <w:b/>
          <w:color w:val="000000"/>
          <w:sz w:val="19"/>
          <w:szCs w:val="19"/>
          <w:shd w:val="clear" w:color="auto" w:fill="EDECEC"/>
          <w:lang w:val="en-US"/>
        </w:rPr>
        <w:t>.</w:t>
      </w:r>
    </w:p>
    <w:p w14:paraId="4E538D7E" w14:textId="77777777" w:rsidR="007F3180" w:rsidRPr="007F3180" w:rsidRDefault="00D656AF" w:rsidP="00D24F70">
      <w:pPr>
        <w:pStyle w:val="a3"/>
        <w:numPr>
          <w:ilvl w:val="0"/>
          <w:numId w:val="31"/>
        </w:numPr>
        <w:spacing w:after="0"/>
        <w:jc w:val="center"/>
        <w:rPr>
          <w:b/>
          <w:sz w:val="28"/>
          <w:szCs w:val="28"/>
          <w:highlight w:val="yellow"/>
        </w:rPr>
      </w:pPr>
      <w:bookmarkStart w:id="68" w:name="ОС_меню_загрузки"/>
      <w:r w:rsidRPr="007F3180">
        <w:rPr>
          <w:b/>
          <w:sz w:val="28"/>
          <w:szCs w:val="28"/>
          <w:highlight w:val="magenta"/>
        </w:rPr>
        <w:t xml:space="preserve">Windows </w:t>
      </w:r>
      <w:r w:rsidRPr="007F3180">
        <w:rPr>
          <w:b/>
          <w:sz w:val="28"/>
          <w:szCs w:val="28"/>
          <w:highlight w:val="magenta"/>
          <w:lang w:val="en-US"/>
        </w:rPr>
        <w:t>Загрузчик меню Загрузки</w:t>
      </w:r>
    </w:p>
    <w:p w14:paraId="09DCB8B9" w14:textId="5B95A419" w:rsidR="00D656AF" w:rsidRPr="007F3180" w:rsidRDefault="00D656AF" w:rsidP="007F3180">
      <w:pPr>
        <w:pStyle w:val="a3"/>
        <w:numPr>
          <w:ilvl w:val="1"/>
          <w:numId w:val="31"/>
        </w:numPr>
        <w:spacing w:after="0"/>
        <w:jc w:val="center"/>
        <w:rPr>
          <w:b/>
          <w:sz w:val="28"/>
          <w:szCs w:val="28"/>
          <w:highlight w:val="yellow"/>
        </w:rPr>
      </w:pPr>
      <w:r w:rsidRPr="007F3180">
        <w:rPr>
          <w:b/>
          <w:sz w:val="28"/>
          <w:szCs w:val="28"/>
          <w:highlight w:val="yellow"/>
        </w:rPr>
        <w:t>Меню загруз</w:t>
      </w:r>
      <w:r w:rsidR="007F3180">
        <w:rPr>
          <w:b/>
          <w:sz w:val="28"/>
          <w:szCs w:val="28"/>
          <w:highlight w:val="yellow"/>
        </w:rPr>
        <w:t>ки</w:t>
      </w:r>
    </w:p>
    <w:p w14:paraId="40211046" w14:textId="6A928BF3" w:rsidR="00660702" w:rsidRPr="00660702" w:rsidRDefault="00D656AF" w:rsidP="00660702">
      <w:pPr>
        <w:pStyle w:val="a3"/>
        <w:numPr>
          <w:ilvl w:val="2"/>
          <w:numId w:val="31"/>
        </w:numPr>
        <w:spacing w:after="0"/>
        <w:rPr>
          <w:sz w:val="20"/>
          <w:szCs w:val="20"/>
        </w:rPr>
      </w:pPr>
      <w:r w:rsidRPr="00D656AF">
        <w:rPr>
          <w:sz w:val="20"/>
          <w:szCs w:val="20"/>
        </w:rPr>
        <w:t>EasyBCD</w:t>
      </w:r>
      <w:r>
        <w:rPr>
          <w:sz w:val="20"/>
          <w:szCs w:val="20"/>
        </w:rPr>
        <w:t xml:space="preserve"> отдельная программ ( есть бесплатная версия) </w:t>
      </w:r>
      <w:hyperlink r:id="rId43" w:history="1">
        <w:r w:rsidRPr="00D656AF">
          <w:rPr>
            <w:rStyle w:val="a4"/>
            <w:b/>
            <w:sz w:val="20"/>
            <w:szCs w:val="20"/>
          </w:rPr>
          <w:t>https://ru.wikipedia.org/wiki/EasyBCD</w:t>
        </w:r>
      </w:hyperlink>
      <w:r>
        <w:rPr>
          <w:sz w:val="20"/>
          <w:szCs w:val="20"/>
        </w:rPr>
        <w:t xml:space="preserve">  сайт загрузки </w:t>
      </w:r>
      <w:hyperlink r:id="rId44" w:history="1">
        <w:r w:rsidR="00B94172" w:rsidRPr="0003081F">
          <w:rPr>
            <w:rStyle w:val="a4"/>
            <w:b/>
            <w:sz w:val="20"/>
            <w:szCs w:val="20"/>
          </w:rPr>
          <w:t>https://neosmart.net/EasyBCD/</w:t>
        </w:r>
      </w:hyperlink>
      <w:r w:rsidR="00660702" w:rsidRPr="00660702">
        <w:rPr>
          <w:b/>
          <w:sz w:val="20"/>
          <w:szCs w:val="20"/>
        </w:rPr>
        <w:t xml:space="preserve"> </w:t>
      </w:r>
      <w:r w:rsidR="00B94172" w:rsidRPr="00660702">
        <w:rPr>
          <w:b/>
          <w:sz w:val="20"/>
          <w:szCs w:val="20"/>
        </w:rPr>
        <w:t>20.04.12_EasyBCD_восстановление загрузки.bcd</w:t>
      </w:r>
      <w:r w:rsidR="00B94172" w:rsidRPr="00660702">
        <w:rPr>
          <w:sz w:val="20"/>
          <w:szCs w:val="20"/>
        </w:rPr>
        <w:t xml:space="preserve"> </w:t>
      </w:r>
      <w:r w:rsidR="006718AA" w:rsidRPr="00660702">
        <w:rPr>
          <w:sz w:val="20"/>
          <w:szCs w:val="20"/>
        </w:rPr>
        <w:t xml:space="preserve">в </w:t>
      </w:r>
      <w:bookmarkEnd w:id="68"/>
      <w:r w:rsidR="006718AA" w:rsidRPr="00660702">
        <w:rPr>
          <w:b/>
          <w:sz w:val="20"/>
          <w:szCs w:val="20"/>
        </w:rPr>
        <w:t>E:\Dropbox\my файл восстановления</w:t>
      </w:r>
    </w:p>
    <w:p w14:paraId="130FC884" w14:textId="41029527" w:rsidR="00660702" w:rsidRPr="00660702" w:rsidRDefault="00660702" w:rsidP="00660702">
      <w:pPr>
        <w:pStyle w:val="a3"/>
        <w:numPr>
          <w:ilvl w:val="2"/>
          <w:numId w:val="31"/>
        </w:numPr>
        <w:spacing w:after="0"/>
        <w:rPr>
          <w:sz w:val="20"/>
          <w:szCs w:val="20"/>
        </w:rPr>
      </w:pPr>
      <w:r w:rsidRPr="00660702">
        <w:rPr>
          <w:sz w:val="20"/>
          <w:szCs w:val="20"/>
        </w:rPr>
        <w:t xml:space="preserve">Редактирование меню загрузки с помощью </w:t>
      </w:r>
      <w:r w:rsidRPr="00660702">
        <w:rPr>
          <w:b/>
          <w:sz w:val="20"/>
          <w:szCs w:val="20"/>
        </w:rPr>
        <w:t>bcdedit.exe</w:t>
      </w:r>
      <w:r w:rsidR="000C1F61" w:rsidRPr="000C1F61">
        <w:rPr>
          <w:b/>
          <w:sz w:val="20"/>
          <w:szCs w:val="20"/>
        </w:rPr>
        <w:t xml:space="preserve"> </w:t>
      </w:r>
      <w:r w:rsidR="000C1F61">
        <w:rPr>
          <w:b/>
          <w:sz w:val="20"/>
          <w:szCs w:val="20"/>
        </w:rPr>
        <w:t xml:space="preserve">через терминал </w:t>
      </w:r>
      <w:r w:rsidR="000C1F61" w:rsidRPr="00660702">
        <w:rPr>
          <w:b/>
          <w:sz w:val="20"/>
          <w:szCs w:val="20"/>
        </w:rPr>
        <w:t>bcdedit.exe</w:t>
      </w:r>
      <w:r w:rsidR="000C1F61" w:rsidRPr="000C1F61">
        <w:rPr>
          <w:b/>
          <w:sz w:val="20"/>
          <w:szCs w:val="20"/>
        </w:rPr>
        <w:t xml:space="preserve"> /? </w:t>
      </w:r>
      <w:r w:rsidR="000C1F61">
        <w:rPr>
          <w:b/>
          <w:sz w:val="20"/>
          <w:szCs w:val="20"/>
        </w:rPr>
        <w:t>Справка по команде</w:t>
      </w:r>
    </w:p>
    <w:p w14:paraId="0B4216D8" w14:textId="00F8827D" w:rsidR="00660702" w:rsidRDefault="00660702" w:rsidP="00660702">
      <w:pPr>
        <w:pStyle w:val="a3"/>
        <w:numPr>
          <w:ilvl w:val="2"/>
          <w:numId w:val="31"/>
        </w:numPr>
        <w:spacing w:after="0"/>
        <w:rPr>
          <w:sz w:val="20"/>
          <w:szCs w:val="20"/>
        </w:rPr>
      </w:pPr>
      <w:r w:rsidRPr="00660702">
        <w:rPr>
          <w:sz w:val="20"/>
          <w:szCs w:val="20"/>
        </w:rPr>
        <w:t>«Загрузка операционной системы» можно так: Пуск – «Панель управления\Все элементы панели управления\Система»: «Панель управления\Система и безопасность\Система». «Дополнительные параметры системы», на вкладку «Дополнительно»</w:t>
      </w:r>
    </w:p>
    <w:p w14:paraId="29F06AFA" w14:textId="77777777" w:rsidR="007F3180" w:rsidRDefault="0002467B" w:rsidP="00660702">
      <w:pPr>
        <w:pStyle w:val="a3"/>
        <w:numPr>
          <w:ilvl w:val="2"/>
          <w:numId w:val="31"/>
        </w:numPr>
        <w:spacing w:after="0"/>
        <w:rPr>
          <w:sz w:val="20"/>
          <w:szCs w:val="20"/>
        </w:rPr>
      </w:pPr>
      <w:r w:rsidRPr="0002467B">
        <w:rPr>
          <w:sz w:val="20"/>
          <w:szCs w:val="20"/>
        </w:rPr>
        <w:t>Нажимаем «Win+R» для вызова окна «Выполнить». Вписываем в строку «msconfig»</w:t>
      </w:r>
    </w:p>
    <w:p w14:paraId="22D4F8C3" w14:textId="4394B9CF" w:rsidR="007F3180" w:rsidRPr="00EB656A" w:rsidRDefault="007F3180" w:rsidP="007F3180">
      <w:pPr>
        <w:pStyle w:val="a3"/>
        <w:numPr>
          <w:ilvl w:val="1"/>
          <w:numId w:val="31"/>
        </w:numPr>
        <w:jc w:val="center"/>
        <w:rPr>
          <w:b/>
          <w:highlight w:val="yellow"/>
        </w:rPr>
      </w:pPr>
      <w:bookmarkStart w:id="69" w:name="VHD_windows"/>
      <w:r w:rsidRPr="007F3180">
        <w:rPr>
          <w:b/>
          <w:sz w:val="28"/>
          <w:szCs w:val="28"/>
          <w:highlight w:val="yellow"/>
        </w:rPr>
        <w:t>VHD Windows</w:t>
      </w:r>
    </w:p>
    <w:p w14:paraId="535990B2" w14:textId="41843AAC" w:rsidR="00EB656A" w:rsidRPr="00EB656A" w:rsidRDefault="00EB656A" w:rsidP="002556CA">
      <w:pPr>
        <w:pStyle w:val="a3"/>
        <w:numPr>
          <w:ilvl w:val="2"/>
          <w:numId w:val="31"/>
        </w:numPr>
      </w:pPr>
      <w:r w:rsidRPr="00EB656A">
        <w:t xml:space="preserve">Virtual Hard Disk (VHD) — формат файла, содержащий полную структуру и содержание, сходные с жёстким диском. Используется для хранения виртуальных операционных систем, программ и других файлов в одном файле-образе, который можно открыть разными программами виртуализации или виртуальными </w:t>
      </w:r>
      <w:proofErr w:type="gramStart"/>
      <w:r w:rsidRPr="00EB656A">
        <w:t>машинами.[</w:t>
      </w:r>
      <w:proofErr w:type="gramEnd"/>
    </w:p>
    <w:p w14:paraId="3BA91C5B" w14:textId="08CBB3D3" w:rsidR="00EB656A" w:rsidRPr="00EB656A" w:rsidRDefault="00EB656A" w:rsidP="00EB656A">
      <w:pPr>
        <w:pStyle w:val="a3"/>
        <w:ind w:left="715"/>
        <w:rPr>
          <w:highlight w:val="yellow"/>
        </w:rPr>
      </w:pPr>
      <w:r w:rsidRPr="00EB656A">
        <w:t>Изначально формат был создан компанией Connectix и позднее куплен Microsoft вместе с программой виртуализации Virtual PC. C июня 2005 Microsoft сделала спецификацию формата VHD доступной третьим фирмам в рамках Microsoft Open Specification Promise.</w:t>
      </w:r>
    </w:p>
    <w:p w14:paraId="09BE693E" w14:textId="345B333A" w:rsidR="00EB656A" w:rsidRPr="00EB656A" w:rsidRDefault="00A505D9" w:rsidP="00EB656A">
      <w:pPr>
        <w:pStyle w:val="a3"/>
        <w:ind w:left="715"/>
        <w:rPr>
          <w:highlight w:val="yellow"/>
        </w:rPr>
      </w:pPr>
      <w:hyperlink r:id="rId45" w:history="1">
        <w:r w:rsidRPr="0074503C">
          <w:rPr>
            <w:rStyle w:val="a4"/>
          </w:rPr>
          <w:t>https://ru.wikipedia.org/wiki/VHD</w:t>
        </w:r>
      </w:hyperlink>
    </w:p>
    <w:p w14:paraId="6EE9132C" w14:textId="77777777" w:rsidR="002556CA" w:rsidRPr="002556CA" w:rsidRDefault="006D4554" w:rsidP="007F3180">
      <w:pPr>
        <w:pStyle w:val="a3"/>
        <w:numPr>
          <w:ilvl w:val="1"/>
          <w:numId w:val="31"/>
        </w:numPr>
        <w:spacing w:after="0"/>
        <w:jc w:val="center"/>
        <w:rPr>
          <w:sz w:val="20"/>
          <w:szCs w:val="20"/>
          <w:lang w:val="en-US"/>
        </w:rPr>
      </w:pPr>
      <w:bookmarkStart w:id="70" w:name="Windows_PE"/>
      <w:bookmarkEnd w:id="69"/>
      <w:r w:rsidRPr="006D4554">
        <w:rPr>
          <w:b/>
          <w:sz w:val="28"/>
          <w:szCs w:val="28"/>
          <w:highlight w:val="yellow"/>
        </w:rPr>
        <w:t>Среда предустановки Windows (англ. Windows Preinstallation Environment, WinPE</w:t>
      </w:r>
      <w:bookmarkEnd w:id="70"/>
      <w:r w:rsidR="002556CA">
        <w:rPr>
          <w:b/>
          <w:sz w:val="28"/>
          <w:szCs w:val="28"/>
          <w:lang w:val="en-US"/>
        </w:rPr>
        <w:t>)</w:t>
      </w:r>
    </w:p>
    <w:p w14:paraId="7B2317A5" w14:textId="4E41BCEA" w:rsidR="002556CA" w:rsidRPr="002556CA" w:rsidRDefault="002556CA" w:rsidP="002556CA">
      <w:pPr>
        <w:pStyle w:val="aa"/>
        <w:shd w:val="clear" w:color="auto" w:fill="FFFFFF"/>
        <w:spacing w:before="120" w:beforeAutospacing="0" w:after="120" w:afterAutospacing="0"/>
        <w:rPr>
          <w:rFonts w:asciiTheme="minorHAnsi" w:eastAsiaTheme="minorHAnsi" w:hAnsiTheme="minorHAnsi" w:cstheme="minorBidi"/>
          <w:sz w:val="22"/>
          <w:szCs w:val="22"/>
          <w:lang w:eastAsia="en-US"/>
        </w:rPr>
      </w:pPr>
      <w:r w:rsidRPr="002556CA">
        <w:rPr>
          <w:rFonts w:asciiTheme="minorHAnsi" w:eastAsiaTheme="minorHAnsi" w:hAnsiTheme="minorHAnsi" w:cstheme="minorBidi"/>
          <w:sz w:val="22"/>
          <w:szCs w:val="22"/>
          <w:lang w:eastAsia="en-US"/>
        </w:rPr>
        <w:t>Среда предустановки Windows (англ. Windows Preinstallation Environment, WinPE) — облегчённые версии операционных систем Microsoft Windows, позволяющие загружаться с компакт-дисков, usb (flash или HDD) или же по сети.</w:t>
      </w:r>
      <w:r w:rsidRPr="002556CA">
        <w:rPr>
          <w:rFonts w:asciiTheme="minorHAnsi" w:eastAsiaTheme="minorHAnsi" w:hAnsiTheme="minorHAnsi" w:cstheme="minorBidi"/>
          <w:sz w:val="22"/>
          <w:szCs w:val="22"/>
          <w:lang w:eastAsia="en-US"/>
        </w:rPr>
        <w:t xml:space="preserve"> </w:t>
      </w:r>
      <w:r w:rsidRPr="002556CA">
        <w:rPr>
          <w:rFonts w:asciiTheme="minorHAnsi" w:eastAsiaTheme="minorHAnsi" w:hAnsiTheme="minorHAnsi" w:cstheme="minorBidi"/>
          <w:sz w:val="22"/>
          <w:szCs w:val="22"/>
          <w:lang w:eastAsia="en-US"/>
        </w:rPr>
        <w:t>реда предустановки Windows изначально предназначалась для использования в качестве предустановочной платформы для запуска Microsoft Windows, как замена </w:t>
      </w:r>
      <w:hyperlink r:id="rId46" w:tooltip="DOS" w:history="1">
        <w:r w:rsidRPr="002556CA">
          <w:rPr>
            <w:rFonts w:asciiTheme="minorHAnsi" w:eastAsiaTheme="minorHAnsi" w:hAnsiTheme="minorHAnsi" w:cstheme="minorBidi"/>
            <w:sz w:val="22"/>
            <w:szCs w:val="22"/>
            <w:lang w:eastAsia="en-US"/>
          </w:rPr>
          <w:t>DOS</w:t>
        </w:r>
      </w:hyperlink>
      <w:r w:rsidRPr="002556CA">
        <w:rPr>
          <w:rFonts w:asciiTheme="minorHAnsi" w:eastAsiaTheme="minorHAnsi" w:hAnsiTheme="minorHAnsi" w:cstheme="minorBidi"/>
          <w:sz w:val="22"/>
          <w:szCs w:val="22"/>
          <w:lang w:eastAsia="en-US"/>
        </w:rPr>
        <w:t>. Позднее крупные компании стали использовать её для предустановки Windows на большое число компьютеров, а также для восстановления работоспособности операционной системы. Продукт может быть использован разработчиками для тестирования.</w:t>
      </w:r>
    </w:p>
    <w:p w14:paraId="0C4F0364" w14:textId="77777777" w:rsidR="002556CA" w:rsidRPr="002556CA" w:rsidRDefault="002556CA" w:rsidP="002556CA">
      <w:pPr>
        <w:pStyle w:val="aa"/>
        <w:shd w:val="clear" w:color="auto" w:fill="FFFFFF"/>
        <w:spacing w:before="120" w:beforeAutospacing="0" w:after="120" w:afterAutospacing="0"/>
        <w:rPr>
          <w:rFonts w:asciiTheme="minorHAnsi" w:eastAsiaTheme="minorHAnsi" w:hAnsiTheme="minorHAnsi" w:cstheme="minorBidi"/>
          <w:sz w:val="22"/>
          <w:szCs w:val="22"/>
          <w:lang w:eastAsia="en-US"/>
        </w:rPr>
      </w:pPr>
      <w:r w:rsidRPr="002556CA">
        <w:rPr>
          <w:rFonts w:asciiTheme="minorHAnsi" w:eastAsiaTheme="minorHAnsi" w:hAnsiTheme="minorHAnsi" w:cstheme="minorBidi"/>
          <w:sz w:val="22"/>
          <w:szCs w:val="22"/>
          <w:lang w:eastAsia="en-US"/>
        </w:rPr>
        <w:t>Изначально для создания образов Среды предустановки Windows необходимо было обладать подпиской SA (Software Assurance), OEM или ISV-лицензией. В версии 2.0 это ограничение было снято</w:t>
      </w:r>
    </w:p>
    <w:p w14:paraId="58B29E78" w14:textId="3C19BDFA" w:rsidR="0002467B" w:rsidRPr="002556CA" w:rsidRDefault="002556CA" w:rsidP="002556CA">
      <w:pPr>
        <w:pStyle w:val="a3"/>
        <w:spacing w:after="0"/>
        <w:ind w:left="1224"/>
        <w:rPr>
          <w:sz w:val="20"/>
          <w:szCs w:val="20"/>
        </w:rPr>
      </w:pPr>
      <w:hyperlink r:id="rId47" w:anchor="Windows_PE_10" w:history="1">
        <w:r>
          <w:rPr>
            <w:rStyle w:val="a4"/>
          </w:rPr>
          <w:t>https://ru.wikipedia.org/wiki/%D0%A1%D1%80%D0%B5%D0%B4%D0%B0_%D0%BF%D1%80%D0%B5%D0%B4%D1%83%D1%81%D1%82%D0%B0%D0%BD%D0%BE%D0%B2%D0%BA%D0%B8_Windows#Windows_PE_10</w:t>
        </w:r>
      </w:hyperlink>
      <w:bookmarkStart w:id="71" w:name="_GoBack"/>
      <w:bookmarkEnd w:id="71"/>
      <w:r w:rsidR="0002467B" w:rsidRPr="002556CA">
        <w:rPr>
          <w:sz w:val="20"/>
          <w:szCs w:val="20"/>
        </w:rPr>
        <w:br/>
      </w:r>
    </w:p>
    <w:p w14:paraId="564CAD84" w14:textId="21ACD3FA" w:rsidR="00CA2408" w:rsidRPr="00CA2408" w:rsidRDefault="00CA2408" w:rsidP="00CA2408">
      <w:pPr>
        <w:pStyle w:val="a3"/>
        <w:numPr>
          <w:ilvl w:val="0"/>
          <w:numId w:val="31"/>
        </w:numPr>
        <w:spacing w:after="0"/>
        <w:jc w:val="center"/>
        <w:rPr>
          <w:b/>
          <w:sz w:val="28"/>
          <w:szCs w:val="28"/>
          <w:highlight w:val="magenta"/>
          <w:lang w:val="en-US"/>
        </w:rPr>
      </w:pPr>
      <w:bookmarkStart w:id="72" w:name="Переменные_среды"/>
      <w:r w:rsidRPr="00CA2408">
        <w:rPr>
          <w:b/>
          <w:sz w:val="28"/>
          <w:szCs w:val="28"/>
          <w:highlight w:val="magenta"/>
          <w:lang w:val="en-US"/>
        </w:rPr>
        <w:t>Переменная среды</w:t>
      </w:r>
    </w:p>
    <w:bookmarkEnd w:id="66"/>
    <w:bookmarkEnd w:id="72"/>
    <w:p w14:paraId="656737CA" w14:textId="22B56946" w:rsidR="001B7008" w:rsidRDefault="00CA2408" w:rsidP="00CA2408">
      <w:pPr>
        <w:spacing w:after="0"/>
        <w:rPr>
          <w:bCs/>
          <w:sz w:val="28"/>
          <w:szCs w:val="28"/>
        </w:rPr>
      </w:pPr>
      <w:r w:rsidRPr="00CA2408">
        <w:rPr>
          <w:b/>
          <w:sz w:val="28"/>
          <w:szCs w:val="28"/>
        </w:rPr>
        <w:t xml:space="preserve">Переменная среды́ </w:t>
      </w:r>
      <w:r w:rsidRPr="00CA2408">
        <w:rPr>
          <w:bCs/>
          <w:sz w:val="28"/>
          <w:szCs w:val="28"/>
        </w:rPr>
        <w:t xml:space="preserve">(англ. </w:t>
      </w:r>
      <w:r w:rsidRPr="00CA2408">
        <w:rPr>
          <w:bCs/>
          <w:sz w:val="28"/>
          <w:szCs w:val="28"/>
          <w:lang w:val="en-US"/>
        </w:rPr>
        <w:t>environment</w:t>
      </w:r>
      <w:r w:rsidRPr="00CA2408">
        <w:rPr>
          <w:bCs/>
          <w:sz w:val="28"/>
          <w:szCs w:val="28"/>
        </w:rPr>
        <w:t xml:space="preserve"> </w:t>
      </w:r>
      <w:r w:rsidRPr="00CA2408">
        <w:rPr>
          <w:bCs/>
          <w:sz w:val="28"/>
          <w:szCs w:val="28"/>
          <w:lang w:val="en-US"/>
        </w:rPr>
        <w:t>variable</w:t>
      </w:r>
      <w:r w:rsidRPr="00CA2408">
        <w:rPr>
          <w:bCs/>
          <w:sz w:val="28"/>
          <w:szCs w:val="28"/>
        </w:rPr>
        <w:t>) — текстовая переменная операционной системы, хранящая какую-либо информацию — например, данные о настройках системы.</w:t>
      </w:r>
    </w:p>
    <w:p w14:paraId="24946412" w14:textId="27762F39" w:rsidR="00CA2408" w:rsidRDefault="004948D2" w:rsidP="004948D2">
      <w:pPr>
        <w:spacing w:after="0"/>
        <w:jc w:val="center"/>
        <w:rPr>
          <w:b/>
          <w:sz w:val="28"/>
          <w:szCs w:val="28"/>
        </w:rPr>
      </w:pPr>
      <w:r w:rsidRPr="004948D2">
        <w:rPr>
          <w:b/>
          <w:sz w:val="28"/>
          <w:szCs w:val="28"/>
          <w:highlight w:val="yellow"/>
        </w:rPr>
        <w:t>Переменные среды́ UNIX</w:t>
      </w:r>
    </w:p>
    <w:p w14:paraId="7BFE6868" w14:textId="47EF7E69" w:rsidR="004948D2" w:rsidRPr="004948D2" w:rsidRDefault="004948D2" w:rsidP="004948D2">
      <w:pPr>
        <w:spacing w:after="0"/>
        <w:rPr>
          <w:bCs/>
          <w:sz w:val="24"/>
          <w:szCs w:val="24"/>
        </w:rPr>
      </w:pPr>
      <w:r w:rsidRPr="004948D2">
        <w:rPr>
          <w:bCs/>
          <w:sz w:val="24"/>
          <w:szCs w:val="24"/>
        </w:rPr>
        <w:t>Переменные среды́ устанавливаются пользователем или сценариями оболочки. Начальный набор переменных задаётся стартовыми сценариями операционной системы и сценариями, запускаемыми при регистрации пользователя в системе, в частности, /etc/profile и ~/.bash_profile.</w:t>
      </w:r>
    </w:p>
    <w:p w14:paraId="1D85B184" w14:textId="4D9D943E" w:rsidR="00CA2408" w:rsidRDefault="004948D2" w:rsidP="00CA2408">
      <w:pPr>
        <w:spacing w:after="0"/>
        <w:rPr>
          <w:bCs/>
          <w:sz w:val="28"/>
          <w:szCs w:val="28"/>
        </w:rPr>
      </w:pPr>
      <w:r w:rsidRPr="004948D2">
        <w:rPr>
          <w:bCs/>
          <w:sz w:val="28"/>
          <w:szCs w:val="28"/>
        </w:rPr>
        <w:t>В сценариях обычно используются объявления вида ИМЯ_ПЕРЕМЕННОЙ="значение переменной", но конкретный синтаксис зависит от используемого интерпретатора.</w:t>
      </w:r>
    </w:p>
    <w:p w14:paraId="314CE537" w14:textId="27F4EE50" w:rsidR="004948D2" w:rsidRPr="004948D2" w:rsidRDefault="004948D2" w:rsidP="004948D2">
      <w:pPr>
        <w:spacing w:after="0"/>
        <w:jc w:val="center"/>
        <w:rPr>
          <w:b/>
          <w:sz w:val="28"/>
          <w:szCs w:val="28"/>
          <w:highlight w:val="yellow"/>
        </w:rPr>
      </w:pPr>
      <w:r w:rsidRPr="004948D2">
        <w:rPr>
          <w:b/>
          <w:sz w:val="28"/>
          <w:szCs w:val="28"/>
          <w:highlight w:val="yellow"/>
        </w:rPr>
        <w:t>Переменные среды́ Windows</w:t>
      </w:r>
    </w:p>
    <w:p w14:paraId="4EED0F55" w14:textId="0D1B08E7" w:rsidR="00CA2408" w:rsidRDefault="00396FB3" w:rsidP="00CA2408">
      <w:pPr>
        <w:spacing w:after="0"/>
        <w:rPr>
          <w:bCs/>
          <w:sz w:val="28"/>
          <w:szCs w:val="28"/>
        </w:rPr>
      </w:pPr>
      <w:r w:rsidRPr="00396FB3">
        <w:rPr>
          <w:bCs/>
          <w:sz w:val="28"/>
          <w:szCs w:val="28"/>
        </w:rPr>
        <w:t>Переменные среды́ задаются в реестре Windows и программным обеспечением. Они могут использоваться в командной строке и в адресной строке проводника</w:t>
      </w:r>
    </w:p>
    <w:p w14:paraId="6E9FE6DB" w14:textId="77777777" w:rsidR="001D1C68" w:rsidRPr="001D1C68" w:rsidRDefault="001D1C68" w:rsidP="001D1C68">
      <w:pPr>
        <w:spacing w:after="0"/>
        <w:ind w:left="567" w:firstLine="142"/>
        <w:rPr>
          <w:bCs/>
          <w:sz w:val="28"/>
          <w:szCs w:val="28"/>
        </w:rPr>
      </w:pPr>
      <w:r w:rsidRPr="001D1C68">
        <w:rPr>
          <w:bCs/>
          <w:sz w:val="28"/>
          <w:szCs w:val="28"/>
        </w:rPr>
        <w:t>Переменные среды́ Windows делятся на две категории:</w:t>
      </w:r>
    </w:p>
    <w:p w14:paraId="459CA226" w14:textId="77777777" w:rsidR="001D1C68" w:rsidRPr="001D1C68" w:rsidRDefault="001D1C68" w:rsidP="001D1C68">
      <w:pPr>
        <w:spacing w:after="0"/>
        <w:ind w:left="567" w:firstLine="567"/>
        <w:rPr>
          <w:bCs/>
          <w:sz w:val="28"/>
          <w:szCs w:val="28"/>
        </w:rPr>
      </w:pPr>
      <w:r w:rsidRPr="001D1C68">
        <w:rPr>
          <w:bCs/>
          <w:sz w:val="28"/>
          <w:szCs w:val="28"/>
          <w:highlight w:val="yellow"/>
        </w:rPr>
        <w:t>Переменные среды́ пользователя</w:t>
      </w:r>
      <w:r w:rsidRPr="001D1C68">
        <w:rPr>
          <w:bCs/>
          <w:sz w:val="28"/>
          <w:szCs w:val="28"/>
        </w:rPr>
        <w:t xml:space="preserve"> — указывают путь до пользовательских каталогов.</w:t>
      </w:r>
    </w:p>
    <w:p w14:paraId="61314E5F" w14:textId="25055A7B" w:rsidR="00396FB3" w:rsidRDefault="001D1C68" w:rsidP="001D1C68">
      <w:pPr>
        <w:spacing w:after="0"/>
        <w:ind w:left="567" w:firstLine="567"/>
        <w:rPr>
          <w:bCs/>
          <w:sz w:val="28"/>
          <w:szCs w:val="28"/>
        </w:rPr>
      </w:pPr>
      <w:r w:rsidRPr="001D1C68">
        <w:rPr>
          <w:bCs/>
          <w:sz w:val="28"/>
          <w:szCs w:val="28"/>
          <w:highlight w:val="yellow"/>
        </w:rPr>
        <w:t>Системные переменные</w:t>
      </w:r>
      <w:r w:rsidRPr="001D1C68">
        <w:rPr>
          <w:bCs/>
          <w:sz w:val="28"/>
          <w:szCs w:val="28"/>
        </w:rPr>
        <w:t xml:space="preserve"> — хранят данные о некоторых каталогах операционной системы и конфигурации компьютера.</w:t>
      </w:r>
    </w:p>
    <w:p w14:paraId="6538FF8F" w14:textId="1D75CAC2" w:rsidR="00396FB3" w:rsidRDefault="00FF05FD" w:rsidP="00CA2408">
      <w:pPr>
        <w:spacing w:after="0"/>
        <w:rPr>
          <w:bCs/>
          <w:sz w:val="28"/>
          <w:szCs w:val="28"/>
        </w:rPr>
      </w:pPr>
      <w:r w:rsidRPr="00FF05FD">
        <w:rPr>
          <w:bCs/>
          <w:sz w:val="24"/>
          <w:szCs w:val="24"/>
        </w:rPr>
        <w:t>Обращение к некоторой переменной среды́ возможно таким образом:</w:t>
      </w:r>
      <w:r w:rsidRPr="00FF05FD">
        <w:rPr>
          <w:bCs/>
          <w:sz w:val="28"/>
          <w:szCs w:val="28"/>
        </w:rPr>
        <w:t xml:space="preserve"> </w:t>
      </w:r>
      <w:r w:rsidRPr="00FF05FD">
        <w:rPr>
          <w:b/>
          <w:sz w:val="28"/>
          <w:szCs w:val="28"/>
          <w:highlight w:val="yellow"/>
        </w:rPr>
        <w:t>%ИМЯ_ПЕРЕМЕННОЙ%</w:t>
      </w:r>
    </w:p>
    <w:p w14:paraId="0FB84883" w14:textId="77777777" w:rsidR="00A92296" w:rsidRPr="00A92296" w:rsidRDefault="00A92296" w:rsidP="00A92296">
      <w:pPr>
        <w:spacing w:after="0"/>
        <w:rPr>
          <w:bCs/>
          <w:sz w:val="28"/>
          <w:szCs w:val="28"/>
        </w:rPr>
      </w:pPr>
      <w:r w:rsidRPr="00A92296">
        <w:rPr>
          <w:bCs/>
          <w:sz w:val="28"/>
          <w:szCs w:val="28"/>
        </w:rPr>
        <w:t>Вывод содержимого переменной — echo %VAR%.</w:t>
      </w:r>
    </w:p>
    <w:p w14:paraId="2BC29425" w14:textId="77777777" w:rsidR="00A92296" w:rsidRPr="00A92296" w:rsidRDefault="00A92296" w:rsidP="00A92296">
      <w:pPr>
        <w:spacing w:after="0"/>
        <w:rPr>
          <w:bCs/>
          <w:sz w:val="28"/>
          <w:szCs w:val="28"/>
        </w:rPr>
      </w:pPr>
      <w:r w:rsidRPr="00A92296">
        <w:rPr>
          <w:bCs/>
          <w:sz w:val="28"/>
          <w:szCs w:val="28"/>
        </w:rPr>
        <w:t>Вывод первых четырёх символов — echo %</w:t>
      </w:r>
      <w:proofErr w:type="gramStart"/>
      <w:r w:rsidRPr="00A92296">
        <w:rPr>
          <w:bCs/>
          <w:sz w:val="28"/>
          <w:szCs w:val="28"/>
        </w:rPr>
        <w:t>VAR:~</w:t>
      </w:r>
      <w:proofErr w:type="gramEnd"/>
      <w:r w:rsidRPr="00A92296">
        <w:rPr>
          <w:bCs/>
          <w:sz w:val="28"/>
          <w:szCs w:val="28"/>
        </w:rPr>
        <w:t>0,4%.</w:t>
      </w:r>
    </w:p>
    <w:p w14:paraId="62BA1F03" w14:textId="77777777" w:rsidR="00A92296" w:rsidRPr="00A92296" w:rsidRDefault="00A92296" w:rsidP="00A92296">
      <w:pPr>
        <w:spacing w:after="0"/>
        <w:rPr>
          <w:bCs/>
          <w:sz w:val="28"/>
          <w:szCs w:val="28"/>
        </w:rPr>
      </w:pPr>
      <w:r w:rsidRPr="00A92296">
        <w:rPr>
          <w:bCs/>
          <w:sz w:val="28"/>
          <w:szCs w:val="28"/>
        </w:rPr>
        <w:t>Вывод символов с третьего по шестой — echo %</w:t>
      </w:r>
      <w:proofErr w:type="gramStart"/>
      <w:r w:rsidRPr="00A92296">
        <w:rPr>
          <w:bCs/>
          <w:sz w:val="28"/>
          <w:szCs w:val="28"/>
        </w:rPr>
        <w:t>VAR:~</w:t>
      </w:r>
      <w:proofErr w:type="gramEnd"/>
      <w:r w:rsidRPr="00A92296">
        <w:rPr>
          <w:bCs/>
          <w:sz w:val="28"/>
          <w:szCs w:val="28"/>
        </w:rPr>
        <w:t>2,4%</w:t>
      </w:r>
    </w:p>
    <w:p w14:paraId="5EA75C79" w14:textId="1944B28C" w:rsidR="00396FB3" w:rsidRDefault="00A92296" w:rsidP="00A92296">
      <w:pPr>
        <w:spacing w:after="0"/>
        <w:rPr>
          <w:bCs/>
          <w:sz w:val="28"/>
          <w:szCs w:val="28"/>
        </w:rPr>
      </w:pPr>
      <w:r w:rsidRPr="00A92296">
        <w:rPr>
          <w:bCs/>
          <w:sz w:val="28"/>
          <w:szCs w:val="28"/>
        </w:rPr>
        <w:t>Вывод последних четырёх символов — echo %</w:t>
      </w:r>
      <w:proofErr w:type="gramStart"/>
      <w:r w:rsidRPr="00A92296">
        <w:rPr>
          <w:bCs/>
          <w:sz w:val="28"/>
          <w:szCs w:val="28"/>
        </w:rPr>
        <w:t>VAR:~</w:t>
      </w:r>
      <w:proofErr w:type="gramEnd"/>
      <w:r w:rsidRPr="00A92296">
        <w:rPr>
          <w:bCs/>
          <w:sz w:val="28"/>
          <w:szCs w:val="28"/>
        </w:rPr>
        <w:t>-4%</w:t>
      </w:r>
    </w:p>
    <w:p w14:paraId="146EDE5C" w14:textId="4F75AF13" w:rsidR="00396FB3" w:rsidRDefault="00EF507C" w:rsidP="00CA2408">
      <w:pPr>
        <w:spacing w:after="0"/>
        <w:rPr>
          <w:bCs/>
          <w:sz w:val="28"/>
          <w:szCs w:val="28"/>
        </w:rPr>
      </w:pPr>
      <w:hyperlink r:id="rId48" w:history="1">
        <w:r w:rsidR="00D46780" w:rsidRPr="00D46780">
          <w:rPr>
            <w:rStyle w:val="a4"/>
            <w:bCs/>
            <w:sz w:val="28"/>
            <w:szCs w:val="28"/>
          </w:rPr>
          <w:t>языки программирования.xlsx</w:t>
        </w:r>
      </w:hyperlink>
    </w:p>
    <w:p w14:paraId="6B256C55" w14:textId="17893E6B" w:rsidR="00396FB3" w:rsidRDefault="00396FB3" w:rsidP="00CA2408">
      <w:pPr>
        <w:spacing w:after="0"/>
        <w:rPr>
          <w:bCs/>
          <w:sz w:val="28"/>
          <w:szCs w:val="28"/>
        </w:rPr>
      </w:pPr>
    </w:p>
    <w:p w14:paraId="072C5528" w14:textId="50EEA953" w:rsidR="00F35197" w:rsidRDefault="00F35197" w:rsidP="00F35197">
      <w:pPr>
        <w:spacing w:after="0"/>
        <w:jc w:val="center"/>
        <w:rPr>
          <w:b/>
          <w:color w:val="FF0000"/>
          <w:sz w:val="28"/>
          <w:szCs w:val="28"/>
        </w:rPr>
      </w:pPr>
      <w:bookmarkStart w:id="73" w:name="Виртуальные_машины"/>
      <w:r w:rsidRPr="00F35197">
        <w:rPr>
          <w:b/>
          <w:color w:val="FF0000"/>
          <w:sz w:val="28"/>
          <w:szCs w:val="28"/>
          <w:highlight w:val="yellow"/>
        </w:rPr>
        <w:t>Виртуальные машины</w:t>
      </w:r>
    </w:p>
    <w:p w14:paraId="420F9F51" w14:textId="6087B8D5" w:rsidR="006F479F" w:rsidRDefault="006F479F" w:rsidP="006F479F">
      <w:pPr>
        <w:spacing w:after="0"/>
        <w:rPr>
          <w:bCs/>
          <w:sz w:val="28"/>
          <w:szCs w:val="28"/>
        </w:rPr>
      </w:pPr>
      <w:r>
        <w:rPr>
          <w:bCs/>
          <w:sz w:val="28"/>
          <w:szCs w:val="28"/>
        </w:rPr>
        <w:t>1</w:t>
      </w:r>
      <w:r w:rsidRPr="006F479F">
        <w:rPr>
          <w:bCs/>
          <w:sz w:val="28"/>
          <w:szCs w:val="28"/>
        </w:rPr>
        <w:t xml:space="preserve"> Oracle </w:t>
      </w:r>
      <w:proofErr w:type="gramStart"/>
      <w:r w:rsidRPr="006F479F">
        <w:rPr>
          <w:bCs/>
          <w:sz w:val="28"/>
          <w:szCs w:val="28"/>
        </w:rPr>
        <w:t>Virtualbox</w:t>
      </w:r>
      <w:r>
        <w:rPr>
          <w:bCs/>
          <w:sz w:val="28"/>
          <w:szCs w:val="28"/>
        </w:rPr>
        <w:t xml:space="preserve"> </w:t>
      </w:r>
      <w:r w:rsidRPr="006F479F">
        <w:rPr>
          <w:bCs/>
          <w:sz w:val="28"/>
          <w:szCs w:val="28"/>
        </w:rPr>
        <w:t xml:space="preserve"> Некоторые</w:t>
      </w:r>
      <w:proofErr w:type="gramEnd"/>
      <w:r w:rsidRPr="006F479F">
        <w:rPr>
          <w:bCs/>
          <w:sz w:val="28"/>
          <w:szCs w:val="28"/>
        </w:rPr>
        <w:t xml:space="preserve"> настройки ВМ и гостевой системы</w:t>
      </w:r>
    </w:p>
    <w:p w14:paraId="51CAA5C2" w14:textId="76D63344" w:rsidR="00B209DF" w:rsidRDefault="0018629F" w:rsidP="006F479F">
      <w:pPr>
        <w:spacing w:after="0"/>
        <w:rPr>
          <w:rFonts w:ascii="Arial" w:hAnsi="Arial" w:cs="Arial"/>
          <w:color w:val="303030"/>
          <w:sz w:val="23"/>
          <w:szCs w:val="23"/>
          <w:shd w:val="clear" w:color="auto" w:fill="FFFFFF"/>
        </w:rPr>
      </w:pPr>
      <w:r w:rsidRPr="0018629F">
        <w:rPr>
          <w:rFonts w:ascii="Arial" w:hAnsi="Arial" w:cs="Arial"/>
          <w:color w:val="303030"/>
          <w:sz w:val="23"/>
          <w:szCs w:val="23"/>
          <w:shd w:val="clear" w:color="auto" w:fill="FFFFFF"/>
        </w:rPr>
        <w:t>Виртуальная машина </w:t>
      </w:r>
      <w:hyperlink r:id="rId49" w:tgtFrame="_blank" w:history="1">
        <w:r w:rsidRPr="0018629F">
          <w:rPr>
            <w:rFonts w:ascii="Arial" w:hAnsi="Arial" w:cs="Arial"/>
            <w:color w:val="0E4D7A"/>
            <w:sz w:val="23"/>
            <w:szCs w:val="23"/>
            <w:u w:val="single"/>
            <w:shd w:val="clear" w:color="auto" w:fill="FFFFFF"/>
          </w:rPr>
          <w:t>Oracle Virtualbox</w:t>
        </w:r>
      </w:hyperlink>
      <w:r w:rsidRPr="0018629F">
        <w:rPr>
          <w:rFonts w:ascii="Arial" w:hAnsi="Arial" w:cs="Arial"/>
          <w:color w:val="303030"/>
          <w:sz w:val="23"/>
          <w:szCs w:val="23"/>
          <w:shd w:val="clear" w:color="auto" w:fill="FFFFFF"/>
        </w:rPr>
        <w:t>, пожалуй, наиболее известна и популярна у домашних пользователей ПК. Она русифицирована, бесплатна, поддерживает </w:t>
      </w:r>
      <w:hyperlink r:id="rId50" w:tgtFrame="_blank" w:history="1">
        <w:r w:rsidRPr="0018629F">
          <w:rPr>
            <w:rFonts w:ascii="Arial" w:hAnsi="Arial" w:cs="Arial"/>
            <w:color w:val="0E4D7A"/>
            <w:sz w:val="23"/>
            <w:szCs w:val="23"/>
            <w:u w:val="single"/>
            <w:shd w:val="clear" w:color="auto" w:fill="FFFFFF"/>
          </w:rPr>
          <w:t>все основные операционные системы</w:t>
        </w:r>
      </w:hyperlink>
      <w:r w:rsidRPr="0018629F">
        <w:rPr>
          <w:rFonts w:ascii="Arial" w:hAnsi="Arial" w:cs="Arial"/>
          <w:color w:val="303030"/>
          <w:sz w:val="23"/>
          <w:szCs w:val="23"/>
          <w:shd w:val="clear" w:color="auto" w:fill="FFFFFF"/>
        </w:rPr>
        <w:t>, включая Android, и довольно проста в применении. Сделать минимально необходимые настройки и установить в нее операционную систему сможет даже слабо подготовленный юзер, если имеет под рукой инструкцию по установке выбранной ОС.</w:t>
      </w:r>
    </w:p>
    <w:p w14:paraId="1279B0F1" w14:textId="0CD6AA1B" w:rsidR="0018629F" w:rsidRDefault="00EF507C" w:rsidP="006F479F">
      <w:pPr>
        <w:spacing w:after="0"/>
        <w:rPr>
          <w:bCs/>
          <w:sz w:val="28"/>
          <w:szCs w:val="28"/>
        </w:rPr>
      </w:pPr>
      <w:hyperlink r:id="rId51" w:history="1">
        <w:r w:rsidR="0018629F" w:rsidRPr="00065993">
          <w:rPr>
            <w:rStyle w:val="a4"/>
            <w:bCs/>
            <w:sz w:val="28"/>
            <w:szCs w:val="28"/>
          </w:rPr>
          <w:t>https://www.virtualbox.org</w:t>
        </w:r>
      </w:hyperlink>
    </w:p>
    <w:p w14:paraId="02E4F73B" w14:textId="77777777" w:rsidR="0018629F" w:rsidRPr="006F479F" w:rsidRDefault="0018629F" w:rsidP="006F479F">
      <w:pPr>
        <w:spacing w:after="0"/>
        <w:rPr>
          <w:bCs/>
          <w:sz w:val="28"/>
          <w:szCs w:val="28"/>
        </w:rPr>
      </w:pPr>
    </w:p>
    <w:p w14:paraId="2EE45373" w14:textId="4E60B643" w:rsidR="006F479F" w:rsidRDefault="006F479F" w:rsidP="006F479F">
      <w:pPr>
        <w:spacing w:after="0"/>
        <w:rPr>
          <w:bCs/>
          <w:sz w:val="28"/>
          <w:szCs w:val="28"/>
        </w:rPr>
      </w:pPr>
      <w:r>
        <w:rPr>
          <w:bCs/>
          <w:sz w:val="28"/>
          <w:szCs w:val="28"/>
        </w:rPr>
        <w:t>2</w:t>
      </w:r>
      <w:r w:rsidRPr="006F479F">
        <w:rPr>
          <w:bCs/>
          <w:sz w:val="28"/>
          <w:szCs w:val="28"/>
        </w:rPr>
        <w:t xml:space="preserve"> VMware Workstation </w:t>
      </w:r>
      <w:proofErr w:type="gramStart"/>
      <w:r w:rsidRPr="006F479F">
        <w:rPr>
          <w:bCs/>
          <w:sz w:val="28"/>
          <w:szCs w:val="28"/>
        </w:rPr>
        <w:t>Pro</w:t>
      </w:r>
      <w:r>
        <w:rPr>
          <w:bCs/>
          <w:sz w:val="28"/>
          <w:szCs w:val="28"/>
        </w:rPr>
        <w:t xml:space="preserve"> </w:t>
      </w:r>
      <w:r w:rsidRPr="006F479F">
        <w:rPr>
          <w:bCs/>
          <w:sz w:val="28"/>
          <w:szCs w:val="28"/>
        </w:rPr>
        <w:t xml:space="preserve"> Некоторые</w:t>
      </w:r>
      <w:proofErr w:type="gramEnd"/>
      <w:r w:rsidRPr="006F479F">
        <w:rPr>
          <w:bCs/>
          <w:sz w:val="28"/>
          <w:szCs w:val="28"/>
        </w:rPr>
        <w:t xml:space="preserve"> опции виртуальной машины VMware</w:t>
      </w:r>
    </w:p>
    <w:p w14:paraId="6F3D0566" w14:textId="40AB6E0D" w:rsidR="0018629F" w:rsidRPr="00874D7E" w:rsidRDefault="0018629F" w:rsidP="006F479F">
      <w:pPr>
        <w:spacing w:after="0"/>
        <w:rPr>
          <w:bCs/>
          <w:sz w:val="28"/>
          <w:szCs w:val="28"/>
        </w:rPr>
      </w:pPr>
      <w:r>
        <w:rPr>
          <w:bCs/>
          <w:sz w:val="28"/>
          <w:szCs w:val="28"/>
        </w:rPr>
        <w:t xml:space="preserve">Скачать можно с </w:t>
      </w:r>
      <w:r>
        <w:rPr>
          <w:bCs/>
          <w:sz w:val="28"/>
          <w:szCs w:val="28"/>
          <w:lang w:val="en-US"/>
        </w:rPr>
        <w:t>torrent</w:t>
      </w:r>
    </w:p>
    <w:p w14:paraId="0BA9D1ED" w14:textId="22910E29" w:rsidR="004452B0" w:rsidRPr="00874D7E" w:rsidRDefault="004452B0" w:rsidP="006F479F">
      <w:pPr>
        <w:spacing w:after="0"/>
        <w:rPr>
          <w:bCs/>
          <w:sz w:val="28"/>
          <w:szCs w:val="28"/>
        </w:rPr>
      </w:pPr>
      <w:r w:rsidRPr="004452B0">
        <w:rPr>
          <w:bCs/>
          <w:sz w:val="28"/>
          <w:szCs w:val="28"/>
          <w:lang w:val="en-US"/>
        </w:rPr>
        <w:t>https</w:t>
      </w:r>
      <w:r w:rsidRPr="00874D7E">
        <w:rPr>
          <w:bCs/>
          <w:sz w:val="28"/>
          <w:szCs w:val="28"/>
        </w:rPr>
        <w:t>://</w:t>
      </w:r>
      <w:r w:rsidRPr="004452B0">
        <w:rPr>
          <w:bCs/>
          <w:sz w:val="28"/>
          <w:szCs w:val="28"/>
          <w:lang w:val="en-US"/>
        </w:rPr>
        <w:t>compconfig</w:t>
      </w:r>
      <w:r w:rsidRPr="00874D7E">
        <w:rPr>
          <w:bCs/>
          <w:sz w:val="28"/>
          <w:szCs w:val="28"/>
        </w:rPr>
        <w:t>.</w:t>
      </w:r>
      <w:r w:rsidRPr="004452B0">
        <w:rPr>
          <w:bCs/>
          <w:sz w:val="28"/>
          <w:szCs w:val="28"/>
          <w:lang w:val="en-US"/>
        </w:rPr>
        <w:t>ru</w:t>
      </w:r>
      <w:r w:rsidRPr="00874D7E">
        <w:rPr>
          <w:bCs/>
          <w:sz w:val="28"/>
          <w:szCs w:val="28"/>
        </w:rPr>
        <w:t>/</w:t>
      </w:r>
      <w:r w:rsidRPr="004452B0">
        <w:rPr>
          <w:bCs/>
          <w:sz w:val="28"/>
          <w:szCs w:val="28"/>
          <w:lang w:val="en-US"/>
        </w:rPr>
        <w:t>software</w:t>
      </w:r>
      <w:r w:rsidRPr="00874D7E">
        <w:rPr>
          <w:bCs/>
          <w:sz w:val="28"/>
          <w:szCs w:val="28"/>
        </w:rPr>
        <w:t>/</w:t>
      </w:r>
      <w:r w:rsidRPr="004452B0">
        <w:rPr>
          <w:bCs/>
          <w:sz w:val="28"/>
          <w:szCs w:val="28"/>
          <w:lang w:val="en-US"/>
        </w:rPr>
        <w:t>virtualnye</w:t>
      </w:r>
      <w:r w:rsidRPr="00874D7E">
        <w:rPr>
          <w:bCs/>
          <w:sz w:val="28"/>
          <w:szCs w:val="28"/>
        </w:rPr>
        <w:t>-</w:t>
      </w:r>
      <w:r w:rsidRPr="004452B0">
        <w:rPr>
          <w:bCs/>
          <w:sz w:val="28"/>
          <w:szCs w:val="28"/>
          <w:lang w:val="en-US"/>
        </w:rPr>
        <w:t>mashiny</w:t>
      </w:r>
      <w:r w:rsidRPr="00874D7E">
        <w:rPr>
          <w:bCs/>
          <w:sz w:val="28"/>
          <w:szCs w:val="28"/>
        </w:rPr>
        <w:t>-</w:t>
      </w:r>
      <w:r w:rsidRPr="004452B0">
        <w:rPr>
          <w:bCs/>
          <w:sz w:val="28"/>
          <w:szCs w:val="28"/>
          <w:lang w:val="en-US"/>
        </w:rPr>
        <w:t>dlya</w:t>
      </w:r>
      <w:r w:rsidRPr="00874D7E">
        <w:rPr>
          <w:bCs/>
          <w:sz w:val="28"/>
          <w:szCs w:val="28"/>
        </w:rPr>
        <w:t>-</w:t>
      </w:r>
      <w:r w:rsidRPr="004452B0">
        <w:rPr>
          <w:bCs/>
          <w:sz w:val="28"/>
          <w:szCs w:val="28"/>
          <w:lang w:val="en-US"/>
        </w:rPr>
        <w:t>windows</w:t>
      </w:r>
      <w:r w:rsidRPr="00874D7E">
        <w:rPr>
          <w:bCs/>
          <w:sz w:val="28"/>
          <w:szCs w:val="28"/>
        </w:rPr>
        <w:t>.</w:t>
      </w:r>
      <w:r w:rsidRPr="004452B0">
        <w:rPr>
          <w:bCs/>
          <w:sz w:val="28"/>
          <w:szCs w:val="28"/>
          <w:lang w:val="en-US"/>
        </w:rPr>
        <w:t>html</w:t>
      </w:r>
      <w:r w:rsidRPr="00874D7E">
        <w:rPr>
          <w:bCs/>
          <w:sz w:val="28"/>
          <w:szCs w:val="28"/>
        </w:rPr>
        <w:t>#</w:t>
      </w:r>
      <w:r w:rsidRPr="004452B0">
        <w:rPr>
          <w:bCs/>
          <w:sz w:val="28"/>
          <w:szCs w:val="28"/>
          <w:lang w:val="en-US"/>
        </w:rPr>
        <w:t>VMware</w:t>
      </w:r>
      <w:r w:rsidRPr="00874D7E">
        <w:rPr>
          <w:bCs/>
          <w:sz w:val="28"/>
          <w:szCs w:val="28"/>
        </w:rPr>
        <w:t>_</w:t>
      </w:r>
      <w:r w:rsidRPr="004452B0">
        <w:rPr>
          <w:bCs/>
          <w:sz w:val="28"/>
          <w:szCs w:val="28"/>
          <w:lang w:val="en-US"/>
        </w:rPr>
        <w:t>Workstation</w:t>
      </w:r>
      <w:r w:rsidRPr="00874D7E">
        <w:rPr>
          <w:bCs/>
          <w:sz w:val="28"/>
          <w:szCs w:val="28"/>
        </w:rPr>
        <w:t>_</w:t>
      </w:r>
      <w:r w:rsidRPr="004452B0">
        <w:rPr>
          <w:bCs/>
          <w:sz w:val="28"/>
          <w:szCs w:val="28"/>
          <w:lang w:val="en-US"/>
        </w:rPr>
        <w:t>Pro</w:t>
      </w:r>
    </w:p>
    <w:p w14:paraId="588CF7C1" w14:textId="77777777" w:rsidR="009254A6" w:rsidRPr="00874D7E" w:rsidRDefault="009254A6" w:rsidP="006F479F">
      <w:pPr>
        <w:spacing w:after="0"/>
        <w:rPr>
          <w:bCs/>
          <w:sz w:val="28"/>
          <w:szCs w:val="28"/>
        </w:rPr>
      </w:pPr>
    </w:p>
    <w:p w14:paraId="6EE2C7F1" w14:textId="79AFEE75" w:rsidR="006F479F" w:rsidRPr="006F479F" w:rsidRDefault="006F479F" w:rsidP="006F479F">
      <w:pPr>
        <w:spacing w:after="0"/>
        <w:rPr>
          <w:bCs/>
          <w:sz w:val="28"/>
          <w:szCs w:val="28"/>
        </w:rPr>
      </w:pPr>
      <w:r>
        <w:rPr>
          <w:bCs/>
          <w:sz w:val="28"/>
          <w:szCs w:val="28"/>
        </w:rPr>
        <w:t>3</w:t>
      </w:r>
      <w:r w:rsidRPr="006F479F">
        <w:rPr>
          <w:bCs/>
          <w:sz w:val="28"/>
          <w:szCs w:val="28"/>
        </w:rPr>
        <w:t xml:space="preserve"> Microsoft Hyper-</w:t>
      </w:r>
      <w:proofErr w:type="gramStart"/>
      <w:r w:rsidRPr="006F479F">
        <w:rPr>
          <w:bCs/>
          <w:sz w:val="28"/>
          <w:szCs w:val="28"/>
        </w:rPr>
        <w:t>V</w:t>
      </w:r>
      <w:r>
        <w:rPr>
          <w:bCs/>
          <w:sz w:val="28"/>
          <w:szCs w:val="28"/>
        </w:rPr>
        <w:t xml:space="preserve"> </w:t>
      </w:r>
      <w:r w:rsidRPr="006F479F">
        <w:rPr>
          <w:bCs/>
          <w:sz w:val="28"/>
          <w:szCs w:val="28"/>
        </w:rPr>
        <w:t xml:space="preserve"> Некоторые</w:t>
      </w:r>
      <w:proofErr w:type="gramEnd"/>
      <w:r w:rsidRPr="006F479F">
        <w:rPr>
          <w:bCs/>
          <w:sz w:val="28"/>
          <w:szCs w:val="28"/>
        </w:rPr>
        <w:t xml:space="preserve"> опции виртуальных машин Hyper-V</w:t>
      </w:r>
    </w:p>
    <w:p w14:paraId="6715A92F" w14:textId="77777777" w:rsidR="004452B0" w:rsidRPr="004452B0" w:rsidRDefault="004452B0" w:rsidP="004452B0">
      <w:pPr>
        <w:spacing w:after="0"/>
        <w:rPr>
          <w:b/>
          <w:sz w:val="28"/>
          <w:szCs w:val="28"/>
        </w:rPr>
      </w:pPr>
      <w:r w:rsidRPr="004452B0">
        <w:rPr>
          <w:b/>
          <w:sz w:val="28"/>
          <w:szCs w:val="28"/>
        </w:rPr>
        <w:t>Для функционирования Hyper-</w:t>
      </w:r>
      <w:proofErr w:type="gramStart"/>
      <w:r w:rsidRPr="004452B0">
        <w:rPr>
          <w:b/>
          <w:sz w:val="28"/>
          <w:szCs w:val="28"/>
        </w:rPr>
        <w:t>V  компьютер</w:t>
      </w:r>
      <w:proofErr w:type="gramEnd"/>
      <w:r w:rsidRPr="004452B0">
        <w:rPr>
          <w:b/>
          <w:sz w:val="28"/>
          <w:szCs w:val="28"/>
        </w:rPr>
        <w:t xml:space="preserve"> должен соответствовать следующим требованиям:</w:t>
      </w:r>
    </w:p>
    <w:p w14:paraId="6DD9BBB5" w14:textId="79A68A27" w:rsidR="004452B0" w:rsidRDefault="004452B0" w:rsidP="004452B0">
      <w:pPr>
        <w:spacing w:after="0"/>
        <w:ind w:firstLine="709"/>
        <w:rPr>
          <w:b/>
          <w:sz w:val="28"/>
          <w:szCs w:val="28"/>
        </w:rPr>
      </w:pPr>
      <w:r w:rsidRPr="004452B0">
        <w:rPr>
          <w:b/>
          <w:sz w:val="28"/>
          <w:szCs w:val="28"/>
        </w:rPr>
        <w:t>Процессор должен быть 64-разрядным. Hyper-V доступен в 64-разрядных версиях Windows.</w:t>
      </w:r>
    </w:p>
    <w:p w14:paraId="050EE3AC" w14:textId="77777777" w:rsidR="004452B0" w:rsidRPr="004452B0" w:rsidRDefault="004452B0" w:rsidP="004452B0">
      <w:pPr>
        <w:spacing w:after="0"/>
        <w:ind w:firstLine="709"/>
        <w:rPr>
          <w:b/>
          <w:sz w:val="28"/>
          <w:szCs w:val="28"/>
        </w:rPr>
      </w:pPr>
    </w:p>
    <w:p w14:paraId="7F1DE4D0" w14:textId="18E38030" w:rsidR="004452B0" w:rsidRDefault="004452B0" w:rsidP="004452B0">
      <w:pPr>
        <w:spacing w:after="0"/>
        <w:ind w:firstLine="709"/>
        <w:rPr>
          <w:b/>
          <w:sz w:val="28"/>
          <w:szCs w:val="28"/>
        </w:rPr>
      </w:pPr>
      <w:r w:rsidRPr="004452B0">
        <w:rPr>
          <w:b/>
          <w:sz w:val="28"/>
          <w:szCs w:val="28"/>
        </w:rPr>
        <w:t>Компьютер должен поддерживать аппаратную виртуализацию. Это возможно в процессорах, поддерживающих параметр виртуализации, а именно Intel Virtualization Technology (Intel VT) и AMD Virtualization (AMD-V). Эта функция должна быть включена в BIOS.</w:t>
      </w:r>
    </w:p>
    <w:p w14:paraId="118328C0" w14:textId="0FC1072C" w:rsidR="004452B0" w:rsidRPr="004452B0" w:rsidRDefault="004452B0" w:rsidP="004452B0">
      <w:pPr>
        <w:spacing w:after="0"/>
        <w:ind w:firstLine="709"/>
        <w:rPr>
          <w:b/>
          <w:sz w:val="28"/>
          <w:szCs w:val="28"/>
        </w:rPr>
      </w:pPr>
      <w:r w:rsidRPr="004452B0">
        <w:rPr>
          <w:b/>
          <w:sz w:val="28"/>
          <w:szCs w:val="28"/>
        </w:rPr>
        <w:t>Нажать на сочетание клавиш «WIN+</w:t>
      </w:r>
      <w:proofErr w:type="gramStart"/>
      <w:r w:rsidRPr="004452B0">
        <w:rPr>
          <w:b/>
          <w:sz w:val="28"/>
          <w:szCs w:val="28"/>
        </w:rPr>
        <w:t>R«</w:t>
      </w:r>
      <w:proofErr w:type="gramEnd"/>
      <w:r w:rsidRPr="004452B0">
        <w:rPr>
          <w:b/>
          <w:sz w:val="28"/>
          <w:szCs w:val="28"/>
        </w:rPr>
        <w:t>;</w:t>
      </w:r>
    </w:p>
    <w:p w14:paraId="6AB97F36" w14:textId="447E6905" w:rsidR="004452B0" w:rsidRPr="00405715" w:rsidRDefault="004452B0" w:rsidP="00405715">
      <w:pPr>
        <w:pStyle w:val="a3"/>
        <w:numPr>
          <w:ilvl w:val="0"/>
          <w:numId w:val="31"/>
        </w:numPr>
        <w:spacing w:after="0"/>
        <w:rPr>
          <w:b/>
          <w:sz w:val="28"/>
          <w:szCs w:val="28"/>
        </w:rPr>
      </w:pPr>
      <w:r w:rsidRPr="00405715">
        <w:rPr>
          <w:b/>
          <w:sz w:val="28"/>
          <w:szCs w:val="28"/>
        </w:rPr>
        <w:t>В строке «Выполнить» вписать команду к appwiz.cpl</w:t>
      </w:r>
    </w:p>
    <w:p w14:paraId="6B660944" w14:textId="0D8FE3A7" w:rsidR="00405715" w:rsidRDefault="00405715" w:rsidP="00405715">
      <w:pPr>
        <w:spacing w:after="0"/>
        <w:ind w:left="283" w:firstLine="851"/>
        <w:rPr>
          <w:b/>
          <w:sz w:val="28"/>
          <w:szCs w:val="28"/>
        </w:rPr>
      </w:pPr>
      <w:bookmarkStart w:id="74" w:name="аппаратная_виртуализация"/>
      <w:r w:rsidRPr="00405715">
        <w:rPr>
          <w:b/>
          <w:sz w:val="28"/>
          <w:szCs w:val="28"/>
          <w:highlight w:val="yellow"/>
        </w:rPr>
        <w:t>Аппаратная виртуализация</w:t>
      </w:r>
      <w:r w:rsidRPr="00405715">
        <w:rPr>
          <w:b/>
          <w:sz w:val="28"/>
          <w:szCs w:val="28"/>
        </w:rPr>
        <w:t xml:space="preserve"> </w:t>
      </w:r>
      <w:bookmarkEnd w:id="74"/>
      <w:r w:rsidRPr="00405715">
        <w:rPr>
          <w:b/>
          <w:sz w:val="28"/>
          <w:szCs w:val="28"/>
        </w:rPr>
        <w:t>— виртуализация с поддержкой специальной процессорной архитектуры. В отличие от программной виртуализации, с помощью данной техники возможно использование изолированных гостевых систем, управляемых гипервизором напрямую.</w:t>
      </w:r>
    </w:p>
    <w:p w14:paraId="641D45D2" w14:textId="787E880B" w:rsidR="004154E1" w:rsidRPr="00874D7E" w:rsidRDefault="004154E1" w:rsidP="00405715">
      <w:pPr>
        <w:spacing w:after="0"/>
        <w:ind w:left="283" w:firstLine="851"/>
        <w:rPr>
          <w:b/>
          <w:sz w:val="28"/>
          <w:szCs w:val="28"/>
          <w:lang w:val="en-US"/>
        </w:rPr>
      </w:pPr>
      <w:r w:rsidRPr="004154E1">
        <w:rPr>
          <w:bCs/>
          <w:sz w:val="28"/>
          <w:szCs w:val="28"/>
        </w:rPr>
        <w:t>В Intel VT (Intel Virtualization Technology) реализована виртуализация режима реальной адресации (режим совместимости с 8086). Соответствующая аппаратная виртуализация ввода-вывода — VT-d (кодовое название — Vanderpool). Часто</w:t>
      </w:r>
      <w:r w:rsidRPr="00874D7E">
        <w:rPr>
          <w:bCs/>
          <w:sz w:val="28"/>
          <w:szCs w:val="28"/>
          <w:lang w:val="en-US"/>
        </w:rPr>
        <w:t xml:space="preserve"> </w:t>
      </w:r>
      <w:r w:rsidRPr="004154E1">
        <w:rPr>
          <w:bCs/>
          <w:sz w:val="28"/>
          <w:szCs w:val="28"/>
        </w:rPr>
        <w:t>обозначается</w:t>
      </w:r>
      <w:r w:rsidRPr="00874D7E">
        <w:rPr>
          <w:bCs/>
          <w:sz w:val="28"/>
          <w:szCs w:val="28"/>
          <w:lang w:val="en-US"/>
        </w:rPr>
        <w:t xml:space="preserve"> </w:t>
      </w:r>
      <w:r w:rsidRPr="004154E1">
        <w:rPr>
          <w:bCs/>
          <w:sz w:val="28"/>
          <w:szCs w:val="28"/>
        </w:rPr>
        <w:t>аббревиатурой</w:t>
      </w:r>
      <w:r w:rsidRPr="00874D7E">
        <w:rPr>
          <w:bCs/>
          <w:sz w:val="28"/>
          <w:szCs w:val="28"/>
          <w:lang w:val="en-US"/>
        </w:rPr>
        <w:t xml:space="preserve"> </w:t>
      </w:r>
      <w:r w:rsidRPr="00874D7E">
        <w:rPr>
          <w:b/>
          <w:sz w:val="28"/>
          <w:szCs w:val="28"/>
          <w:highlight w:val="yellow"/>
          <w:lang w:val="en-US"/>
        </w:rPr>
        <w:t>VMX (Virtual Machine eXtension).</w:t>
      </w:r>
    </w:p>
    <w:p w14:paraId="2D5952FA" w14:textId="77777777" w:rsidR="00291749" w:rsidRDefault="00551BA5" w:rsidP="00405715">
      <w:pPr>
        <w:spacing w:after="0"/>
        <w:ind w:left="283" w:firstLine="851"/>
        <w:rPr>
          <w:b/>
          <w:sz w:val="28"/>
          <w:szCs w:val="28"/>
          <w:lang w:val="en-US"/>
        </w:rPr>
      </w:pPr>
      <w:r w:rsidRPr="00551BA5">
        <w:rPr>
          <w:b/>
          <w:sz w:val="28"/>
          <w:szCs w:val="28"/>
          <w:lang w:val="en-US"/>
        </w:rPr>
        <w:t xml:space="preserve">Dell </w:t>
      </w:r>
      <w:r w:rsidR="00E751BD" w:rsidRPr="00551BA5">
        <w:rPr>
          <w:b/>
          <w:sz w:val="28"/>
          <w:szCs w:val="28"/>
          <w:lang w:val="en-US"/>
        </w:rPr>
        <w:t>Intel Core i5-2450M CPU @ 2.50GHz</w:t>
      </w:r>
    </w:p>
    <w:p w14:paraId="2935F519" w14:textId="5BDFA211" w:rsidR="00E751BD" w:rsidRDefault="00E751BD" w:rsidP="00405715">
      <w:pPr>
        <w:spacing w:after="0"/>
        <w:ind w:left="283" w:firstLine="851"/>
        <w:rPr>
          <w:b/>
          <w:sz w:val="28"/>
          <w:szCs w:val="28"/>
        </w:rPr>
      </w:pPr>
      <w:r w:rsidRPr="00874D7E">
        <w:rPr>
          <w:b/>
          <w:sz w:val="28"/>
          <w:szCs w:val="28"/>
          <w:lang w:val="en-US"/>
        </w:rPr>
        <w:t xml:space="preserve"> </w:t>
      </w:r>
      <w:r w:rsidRPr="00551BA5">
        <w:rPr>
          <w:b/>
          <w:sz w:val="28"/>
          <w:szCs w:val="28"/>
          <w:lang w:val="en-US"/>
        </w:rPr>
        <w:t>VT</w:t>
      </w:r>
      <w:r w:rsidRPr="00291749">
        <w:rPr>
          <w:b/>
          <w:sz w:val="28"/>
          <w:szCs w:val="28"/>
        </w:rPr>
        <w:t>-</w:t>
      </w:r>
      <w:r w:rsidRPr="00551BA5">
        <w:rPr>
          <w:b/>
          <w:sz w:val="28"/>
          <w:szCs w:val="28"/>
          <w:lang w:val="en-US"/>
        </w:rPr>
        <w:t>x</w:t>
      </w:r>
      <w:r w:rsidRPr="00291749">
        <w:rPr>
          <w:b/>
          <w:sz w:val="28"/>
          <w:szCs w:val="28"/>
        </w:rPr>
        <w:t xml:space="preserve"> (</w:t>
      </w:r>
      <w:r w:rsidRPr="00551BA5">
        <w:rPr>
          <w:b/>
          <w:sz w:val="28"/>
          <w:szCs w:val="28"/>
          <w:lang w:val="en-US"/>
        </w:rPr>
        <w:t>Virtualization</w:t>
      </w:r>
      <w:r w:rsidRPr="00291749">
        <w:rPr>
          <w:b/>
          <w:sz w:val="28"/>
          <w:szCs w:val="28"/>
        </w:rPr>
        <w:t xml:space="preserve"> </w:t>
      </w:r>
      <w:r w:rsidRPr="00551BA5">
        <w:rPr>
          <w:b/>
          <w:sz w:val="28"/>
          <w:szCs w:val="28"/>
          <w:lang w:val="en-US"/>
        </w:rPr>
        <w:t>technology</w:t>
      </w:r>
      <w:r w:rsidRPr="00291749">
        <w:rPr>
          <w:b/>
          <w:sz w:val="28"/>
          <w:szCs w:val="28"/>
        </w:rPr>
        <w:t>)</w:t>
      </w:r>
      <w:r w:rsidR="00551BA5" w:rsidRPr="00291749">
        <w:rPr>
          <w:b/>
          <w:sz w:val="28"/>
          <w:szCs w:val="28"/>
        </w:rPr>
        <w:t>-</w:t>
      </w:r>
      <w:r w:rsidR="00551BA5">
        <w:rPr>
          <w:b/>
          <w:sz w:val="28"/>
          <w:szCs w:val="28"/>
        </w:rPr>
        <w:t>да</w:t>
      </w:r>
    </w:p>
    <w:p w14:paraId="277E2D7E" w14:textId="1502DD2B" w:rsidR="00291749" w:rsidRPr="00291749" w:rsidRDefault="00291749" w:rsidP="00405715">
      <w:pPr>
        <w:spacing w:after="0"/>
        <w:ind w:left="283" w:firstLine="851"/>
        <w:rPr>
          <w:b/>
          <w:sz w:val="28"/>
          <w:szCs w:val="28"/>
        </w:rPr>
      </w:pPr>
      <w:r w:rsidRPr="00291749">
        <w:rPr>
          <w:b/>
          <w:sz w:val="28"/>
          <w:szCs w:val="28"/>
        </w:rPr>
        <w:t xml:space="preserve">виртуализации </w:t>
      </w:r>
      <w:r w:rsidRPr="00291749">
        <w:rPr>
          <w:b/>
          <w:sz w:val="28"/>
          <w:szCs w:val="28"/>
          <w:lang w:val="en-US"/>
        </w:rPr>
        <w:t>Intel</w:t>
      </w:r>
      <w:r w:rsidRPr="00291749">
        <w:rPr>
          <w:b/>
          <w:sz w:val="28"/>
          <w:szCs w:val="28"/>
        </w:rPr>
        <w:t>® для направленного ввода/вывода (</w:t>
      </w:r>
      <w:r w:rsidRPr="00291749">
        <w:rPr>
          <w:b/>
          <w:sz w:val="28"/>
          <w:szCs w:val="28"/>
          <w:lang w:val="en-US"/>
        </w:rPr>
        <w:t>VT</w:t>
      </w:r>
      <w:r w:rsidRPr="00291749">
        <w:rPr>
          <w:b/>
          <w:sz w:val="28"/>
          <w:szCs w:val="28"/>
        </w:rPr>
        <w:t>-</w:t>
      </w:r>
      <w:r w:rsidRPr="00291749">
        <w:rPr>
          <w:b/>
          <w:sz w:val="28"/>
          <w:szCs w:val="28"/>
          <w:lang w:val="en-US"/>
        </w:rPr>
        <w:t>d</w:t>
      </w:r>
      <w:r w:rsidRPr="00291749">
        <w:rPr>
          <w:b/>
          <w:sz w:val="28"/>
          <w:szCs w:val="28"/>
        </w:rPr>
        <w:t xml:space="preserve">) - </w:t>
      </w:r>
      <w:r>
        <w:rPr>
          <w:b/>
          <w:sz w:val="28"/>
          <w:szCs w:val="28"/>
        </w:rPr>
        <w:t>нет</w:t>
      </w:r>
    </w:p>
    <w:p w14:paraId="458D9DBF" w14:textId="795B139F" w:rsidR="004154E1" w:rsidRDefault="00551BA5" w:rsidP="00405715">
      <w:pPr>
        <w:spacing w:after="0"/>
        <w:ind w:left="283" w:firstLine="851"/>
        <w:rPr>
          <w:b/>
          <w:sz w:val="28"/>
          <w:szCs w:val="28"/>
          <w:lang w:val="en-US"/>
        </w:rPr>
      </w:pPr>
      <w:r>
        <w:rPr>
          <w:b/>
          <w:sz w:val="28"/>
          <w:szCs w:val="28"/>
          <w:lang w:val="en-US"/>
        </w:rPr>
        <w:t xml:space="preserve">Homecomputer </w:t>
      </w:r>
      <w:r w:rsidRPr="00551BA5">
        <w:rPr>
          <w:b/>
          <w:sz w:val="28"/>
          <w:szCs w:val="28"/>
          <w:lang w:val="en-US"/>
        </w:rPr>
        <w:t>Intel® Core™2 Duo E8400</w:t>
      </w:r>
    </w:p>
    <w:p w14:paraId="29B5B5D1" w14:textId="77777777" w:rsidR="00551BA5" w:rsidRPr="00874D7E" w:rsidRDefault="00551BA5" w:rsidP="00551BA5">
      <w:pPr>
        <w:spacing w:after="0"/>
        <w:ind w:left="283" w:firstLine="1"/>
        <w:jc w:val="center"/>
        <w:rPr>
          <w:b/>
          <w:sz w:val="28"/>
          <w:szCs w:val="28"/>
          <w:lang w:val="en-US"/>
        </w:rPr>
      </w:pPr>
      <w:r w:rsidRPr="00551BA5">
        <w:rPr>
          <w:b/>
          <w:sz w:val="28"/>
          <w:szCs w:val="28"/>
          <w:highlight w:val="yellow"/>
        </w:rPr>
        <w:t>Технология</w:t>
      </w:r>
      <w:r w:rsidRPr="00874D7E">
        <w:rPr>
          <w:b/>
          <w:sz w:val="28"/>
          <w:szCs w:val="28"/>
          <w:highlight w:val="yellow"/>
          <w:lang w:val="en-US"/>
        </w:rPr>
        <w:t xml:space="preserve"> </w:t>
      </w:r>
      <w:r w:rsidRPr="00551BA5">
        <w:rPr>
          <w:b/>
          <w:sz w:val="28"/>
          <w:szCs w:val="28"/>
          <w:highlight w:val="yellow"/>
        </w:rPr>
        <w:t>виртуализации</w:t>
      </w:r>
      <w:r w:rsidRPr="00874D7E">
        <w:rPr>
          <w:b/>
          <w:sz w:val="28"/>
          <w:szCs w:val="28"/>
          <w:highlight w:val="yellow"/>
          <w:lang w:val="en-US"/>
        </w:rPr>
        <w:t xml:space="preserve"> </w:t>
      </w:r>
      <w:r w:rsidRPr="00551BA5">
        <w:rPr>
          <w:b/>
          <w:sz w:val="28"/>
          <w:szCs w:val="28"/>
          <w:highlight w:val="yellow"/>
          <w:lang w:val="en-US"/>
        </w:rPr>
        <w:t>Intel</w:t>
      </w:r>
      <w:r w:rsidRPr="00874D7E">
        <w:rPr>
          <w:b/>
          <w:sz w:val="28"/>
          <w:szCs w:val="28"/>
          <w:highlight w:val="yellow"/>
          <w:lang w:val="en-US"/>
        </w:rPr>
        <w:t>® (</w:t>
      </w:r>
      <w:r w:rsidRPr="00551BA5">
        <w:rPr>
          <w:b/>
          <w:sz w:val="28"/>
          <w:szCs w:val="28"/>
          <w:highlight w:val="yellow"/>
          <w:lang w:val="en-US"/>
        </w:rPr>
        <w:t>VT</w:t>
      </w:r>
      <w:r w:rsidRPr="00874D7E">
        <w:rPr>
          <w:b/>
          <w:sz w:val="28"/>
          <w:szCs w:val="28"/>
          <w:highlight w:val="yellow"/>
          <w:lang w:val="en-US"/>
        </w:rPr>
        <w:t>-</w:t>
      </w:r>
      <w:r w:rsidRPr="00551BA5">
        <w:rPr>
          <w:b/>
          <w:sz w:val="28"/>
          <w:szCs w:val="28"/>
          <w:highlight w:val="yellow"/>
          <w:lang w:val="en-US"/>
        </w:rPr>
        <w:t>x</w:t>
      </w:r>
      <w:r w:rsidRPr="00874D7E">
        <w:rPr>
          <w:b/>
          <w:sz w:val="28"/>
          <w:szCs w:val="28"/>
          <w:highlight w:val="yellow"/>
          <w:lang w:val="en-US"/>
        </w:rPr>
        <w:t>) ‡</w:t>
      </w:r>
    </w:p>
    <w:p w14:paraId="360CC082" w14:textId="3B0CEC51" w:rsidR="00551BA5" w:rsidRPr="00551BA5" w:rsidRDefault="00551BA5" w:rsidP="00551BA5">
      <w:pPr>
        <w:spacing w:after="0"/>
        <w:ind w:left="283" w:firstLine="851"/>
        <w:rPr>
          <w:bCs/>
          <w:sz w:val="28"/>
          <w:szCs w:val="28"/>
        </w:rPr>
      </w:pPr>
      <w:r w:rsidRPr="00551BA5">
        <w:rPr>
          <w:bCs/>
          <w:sz w:val="28"/>
          <w:szCs w:val="28"/>
        </w:rPr>
        <w:t xml:space="preserve">Технология </w:t>
      </w:r>
      <w:r w:rsidRPr="00551BA5">
        <w:rPr>
          <w:bCs/>
          <w:sz w:val="28"/>
          <w:szCs w:val="28"/>
          <w:lang w:val="en-US"/>
        </w:rPr>
        <w:t>Intel</w:t>
      </w:r>
      <w:r w:rsidRPr="00551BA5">
        <w:rPr>
          <w:bCs/>
          <w:sz w:val="28"/>
          <w:szCs w:val="28"/>
        </w:rPr>
        <w:t xml:space="preserve">® </w:t>
      </w:r>
      <w:r w:rsidRPr="00551BA5">
        <w:rPr>
          <w:bCs/>
          <w:sz w:val="28"/>
          <w:szCs w:val="28"/>
          <w:lang w:val="en-US"/>
        </w:rPr>
        <w:t>Virtualization</w:t>
      </w:r>
      <w:r w:rsidRPr="00551BA5">
        <w:rPr>
          <w:bCs/>
          <w:sz w:val="28"/>
          <w:szCs w:val="28"/>
        </w:rPr>
        <w:t xml:space="preserve"> для направленного ввода/вывода (</w:t>
      </w:r>
      <w:r w:rsidRPr="00551BA5">
        <w:rPr>
          <w:bCs/>
          <w:sz w:val="28"/>
          <w:szCs w:val="28"/>
          <w:lang w:val="en-US"/>
        </w:rPr>
        <w:t>VT</w:t>
      </w:r>
      <w:r w:rsidRPr="00551BA5">
        <w:rPr>
          <w:bCs/>
          <w:sz w:val="28"/>
          <w:szCs w:val="28"/>
        </w:rPr>
        <w:t>-</w:t>
      </w:r>
      <w:r w:rsidRPr="00551BA5">
        <w:rPr>
          <w:bCs/>
          <w:sz w:val="28"/>
          <w:szCs w:val="28"/>
          <w:lang w:val="en-US"/>
        </w:rPr>
        <w:t>x</w:t>
      </w:r>
      <w:r w:rsidRPr="00551BA5">
        <w:rPr>
          <w:bCs/>
          <w:sz w:val="28"/>
          <w:szCs w:val="28"/>
        </w:rPr>
        <w:t>) позволяет одной аппаратной платформе функционировать в качестве нескольких «виртуальных» платформ. Технология улучшает возможности управления, снижая время простоев и поддерживая продуктивность работы за счет выделения отдельных разделов для вычислительных операций.</w:t>
      </w:r>
    </w:p>
    <w:p w14:paraId="42AD6A81" w14:textId="77777777" w:rsidR="00551BA5" w:rsidRPr="00551BA5" w:rsidRDefault="00551BA5" w:rsidP="00551BA5">
      <w:pPr>
        <w:spacing w:after="0"/>
        <w:ind w:left="283" w:firstLine="1"/>
        <w:jc w:val="center"/>
        <w:rPr>
          <w:b/>
          <w:sz w:val="28"/>
          <w:szCs w:val="28"/>
        </w:rPr>
      </w:pPr>
      <w:r w:rsidRPr="00551BA5">
        <w:rPr>
          <w:b/>
          <w:sz w:val="28"/>
          <w:szCs w:val="28"/>
          <w:highlight w:val="yellow"/>
        </w:rPr>
        <w:t>Технология виртуализации Intel® для направленного ввода/вывода (VT-d) ‡</w:t>
      </w:r>
    </w:p>
    <w:p w14:paraId="1DB4054A" w14:textId="11DBB25B" w:rsidR="00551BA5" w:rsidRPr="00551BA5" w:rsidRDefault="00551BA5" w:rsidP="00551BA5">
      <w:pPr>
        <w:spacing w:after="0"/>
        <w:ind w:left="283" w:firstLine="851"/>
        <w:rPr>
          <w:bCs/>
          <w:sz w:val="28"/>
          <w:szCs w:val="28"/>
        </w:rPr>
      </w:pPr>
      <w:r w:rsidRPr="00551BA5">
        <w:rPr>
          <w:bCs/>
          <w:sz w:val="28"/>
          <w:szCs w:val="28"/>
        </w:rPr>
        <w:t>Технология Intel® Virtualization Technology для направленного ввода/вывода дополняет поддержку виртуализации в процессорах на базе архитектуры IA-32 (VT-x) и в процессорах Itanium® (VT-i) функциями виртуализации устройств ввода/вывода. Технология Intel® Virtualization для направленного ввода/вывода помогает пользователям увеличить безопасность и надежность систем, а также повысить производительность устройств ввода/вывода в виртуальных средах.</w:t>
      </w:r>
    </w:p>
    <w:p w14:paraId="1CAFD634" w14:textId="197380B8" w:rsidR="006F479F" w:rsidRPr="0018629F" w:rsidRDefault="0018629F" w:rsidP="004452B0">
      <w:pPr>
        <w:spacing w:after="0"/>
        <w:rPr>
          <w:b/>
          <w:color w:val="FF0000"/>
          <w:sz w:val="28"/>
          <w:szCs w:val="28"/>
        </w:rPr>
      </w:pPr>
      <w:r>
        <w:rPr>
          <w:b/>
          <w:color w:val="FF0000"/>
          <w:sz w:val="28"/>
          <w:szCs w:val="28"/>
        </w:rPr>
        <w:t>Панель управления</w:t>
      </w:r>
      <w:proofErr w:type="gramStart"/>
      <w:r>
        <w:rPr>
          <w:b/>
          <w:color w:val="FF0000"/>
          <w:sz w:val="28"/>
          <w:szCs w:val="28"/>
        </w:rPr>
        <w:t>-</w:t>
      </w:r>
      <w:r w:rsidRPr="0018629F">
        <w:rPr>
          <w:b/>
          <w:color w:val="FF0000"/>
          <w:sz w:val="28"/>
          <w:szCs w:val="28"/>
        </w:rPr>
        <w:t>&gt;Панель</w:t>
      </w:r>
      <w:proofErr w:type="gramEnd"/>
      <w:r w:rsidRPr="0018629F">
        <w:rPr>
          <w:b/>
          <w:color w:val="FF0000"/>
          <w:sz w:val="28"/>
          <w:szCs w:val="28"/>
        </w:rPr>
        <w:t xml:space="preserve"> управления\Программы\</w:t>
      </w:r>
      <w:r>
        <w:rPr>
          <w:b/>
          <w:color w:val="FF0000"/>
          <w:sz w:val="28"/>
          <w:szCs w:val="28"/>
        </w:rPr>
        <w:t xml:space="preserve">компоненты </w:t>
      </w:r>
      <w:r>
        <w:rPr>
          <w:b/>
          <w:color w:val="FF0000"/>
          <w:sz w:val="28"/>
          <w:szCs w:val="28"/>
          <w:lang w:val="en-US"/>
        </w:rPr>
        <w:t>Windows</w:t>
      </w:r>
      <w:r w:rsidRPr="0018629F">
        <w:rPr>
          <w:b/>
          <w:color w:val="FF0000"/>
          <w:sz w:val="28"/>
          <w:szCs w:val="28"/>
        </w:rPr>
        <w:t>\</w:t>
      </w:r>
      <w:r>
        <w:rPr>
          <w:b/>
          <w:color w:val="FF0000"/>
          <w:sz w:val="28"/>
          <w:szCs w:val="28"/>
          <w:lang w:val="en-US"/>
        </w:rPr>
        <w:t>Hyper</w:t>
      </w:r>
      <w:r w:rsidRPr="0018629F">
        <w:rPr>
          <w:b/>
          <w:color w:val="FF0000"/>
          <w:sz w:val="28"/>
          <w:szCs w:val="28"/>
        </w:rPr>
        <w:t>-</w:t>
      </w:r>
      <w:r>
        <w:rPr>
          <w:b/>
          <w:color w:val="FF0000"/>
          <w:sz w:val="28"/>
          <w:szCs w:val="28"/>
          <w:lang w:val="en-US"/>
        </w:rPr>
        <w:t>V</w:t>
      </w:r>
    </w:p>
    <w:p w14:paraId="2C173E03" w14:textId="77777777" w:rsidR="006F479F" w:rsidRPr="00F35197" w:rsidRDefault="006F479F" w:rsidP="006F479F">
      <w:pPr>
        <w:spacing w:after="0"/>
        <w:rPr>
          <w:b/>
          <w:color w:val="FF0000"/>
          <w:sz w:val="28"/>
          <w:szCs w:val="28"/>
        </w:rPr>
      </w:pPr>
    </w:p>
    <w:p w14:paraId="79D379F5" w14:textId="77777777" w:rsidR="00225257" w:rsidRDefault="004D30D0" w:rsidP="004D30D0">
      <w:pPr>
        <w:spacing w:after="0"/>
        <w:jc w:val="center"/>
        <w:rPr>
          <w:b/>
          <w:sz w:val="28"/>
          <w:szCs w:val="28"/>
        </w:rPr>
      </w:pPr>
      <w:bookmarkStart w:id="75" w:name="WEB_верстка"/>
      <w:bookmarkEnd w:id="73"/>
      <w:r w:rsidRPr="004D30D0">
        <w:rPr>
          <w:b/>
          <w:sz w:val="28"/>
          <w:szCs w:val="28"/>
          <w:highlight w:val="magenta"/>
          <w:lang w:val="en-US"/>
        </w:rPr>
        <w:t>WEB</w:t>
      </w:r>
      <w:r w:rsidRPr="00D42DE6">
        <w:rPr>
          <w:b/>
          <w:sz w:val="28"/>
          <w:szCs w:val="28"/>
          <w:highlight w:val="magenta"/>
        </w:rPr>
        <w:t xml:space="preserve"> </w:t>
      </w:r>
      <w:r w:rsidRPr="004D30D0">
        <w:rPr>
          <w:b/>
          <w:sz w:val="28"/>
          <w:szCs w:val="28"/>
          <w:highlight w:val="magenta"/>
        </w:rPr>
        <w:t>вертка</w:t>
      </w:r>
    </w:p>
    <w:p w14:paraId="40FAA623" w14:textId="77777777" w:rsidR="004E50C6" w:rsidRPr="004E50C6" w:rsidRDefault="004E50C6" w:rsidP="004E50C6">
      <w:pPr>
        <w:pStyle w:val="a3"/>
        <w:numPr>
          <w:ilvl w:val="0"/>
          <w:numId w:val="24"/>
        </w:numPr>
        <w:spacing w:after="0"/>
        <w:rPr>
          <w:sz w:val="24"/>
          <w:szCs w:val="24"/>
        </w:rPr>
      </w:pPr>
      <w:r w:rsidRPr="004E50C6">
        <w:rPr>
          <w:b/>
          <w:sz w:val="24"/>
          <w:szCs w:val="24"/>
        </w:rPr>
        <w:t>Верстка</w:t>
      </w:r>
      <w:r w:rsidRPr="004E50C6">
        <w:rPr>
          <w:sz w:val="24"/>
          <w:szCs w:val="24"/>
        </w:rPr>
        <w:t xml:space="preserve"> – это процесс преобразования дизайна в </w:t>
      </w:r>
      <w:r w:rsidRPr="004E50C6">
        <w:rPr>
          <w:sz w:val="24"/>
          <w:szCs w:val="24"/>
          <w:lang w:val="en-US"/>
        </w:rPr>
        <w:t>Web</w:t>
      </w:r>
      <w:r w:rsidRPr="004E50C6">
        <w:rPr>
          <w:sz w:val="24"/>
          <w:szCs w:val="24"/>
        </w:rPr>
        <w:t xml:space="preserve"> Страницу</w:t>
      </w:r>
    </w:p>
    <w:p w14:paraId="6AC4698C" w14:textId="77777777" w:rsidR="004E50C6" w:rsidRDefault="004E50C6" w:rsidP="004E50C6">
      <w:pPr>
        <w:pStyle w:val="a3"/>
        <w:numPr>
          <w:ilvl w:val="0"/>
          <w:numId w:val="24"/>
        </w:numPr>
        <w:spacing w:after="0"/>
        <w:rPr>
          <w:sz w:val="24"/>
          <w:szCs w:val="24"/>
        </w:rPr>
      </w:pPr>
      <w:r w:rsidRPr="004E50C6">
        <w:rPr>
          <w:b/>
          <w:sz w:val="24"/>
          <w:szCs w:val="24"/>
        </w:rPr>
        <w:t>Главная задача</w:t>
      </w:r>
      <w:r w:rsidRPr="004E50C6">
        <w:rPr>
          <w:sz w:val="24"/>
          <w:szCs w:val="24"/>
        </w:rPr>
        <w:t>, что бы страница одинаково хорошо смотрелась в различных броузерах и на мониторах с различным расширением</w:t>
      </w:r>
    </w:p>
    <w:p w14:paraId="0C122217" w14:textId="5D025E97" w:rsidR="004E50C6" w:rsidRDefault="004E50C6" w:rsidP="004E50C6">
      <w:pPr>
        <w:pStyle w:val="a3"/>
        <w:numPr>
          <w:ilvl w:val="0"/>
          <w:numId w:val="24"/>
        </w:numPr>
        <w:spacing w:after="0"/>
        <w:rPr>
          <w:sz w:val="24"/>
          <w:szCs w:val="24"/>
        </w:rPr>
      </w:pPr>
      <w:proofErr w:type="gramStart"/>
      <w:r>
        <w:rPr>
          <w:b/>
          <w:sz w:val="24"/>
          <w:szCs w:val="24"/>
        </w:rPr>
        <w:t>Критерии  верстки</w:t>
      </w:r>
      <w:proofErr w:type="gramEnd"/>
      <w:r w:rsidR="00D411BC">
        <w:rPr>
          <w:b/>
          <w:sz w:val="24"/>
          <w:szCs w:val="24"/>
        </w:rPr>
        <w:t xml:space="preserve"> – </w:t>
      </w:r>
      <w:r w:rsidR="00D411BC" w:rsidRPr="00D411BC">
        <w:rPr>
          <w:sz w:val="24"/>
          <w:szCs w:val="24"/>
        </w:rPr>
        <w:t>адаптация под разные бр</w:t>
      </w:r>
      <w:r w:rsidR="0003314F">
        <w:rPr>
          <w:sz w:val="24"/>
          <w:szCs w:val="24"/>
        </w:rPr>
        <w:t>а</w:t>
      </w:r>
      <w:r w:rsidR="00D411BC" w:rsidRPr="00D411BC">
        <w:rPr>
          <w:sz w:val="24"/>
          <w:szCs w:val="24"/>
        </w:rPr>
        <w:t>узеры и разные разрешения экранов</w:t>
      </w:r>
    </w:p>
    <w:p w14:paraId="2EB273FE" w14:textId="77777777" w:rsidR="00D411BC" w:rsidRPr="00D411BC" w:rsidRDefault="00D411BC" w:rsidP="00D411BC">
      <w:pPr>
        <w:pStyle w:val="a3"/>
        <w:numPr>
          <w:ilvl w:val="1"/>
          <w:numId w:val="24"/>
        </w:numPr>
        <w:spacing w:after="0"/>
        <w:rPr>
          <w:sz w:val="24"/>
          <w:szCs w:val="24"/>
        </w:rPr>
      </w:pPr>
      <w:r>
        <w:rPr>
          <w:b/>
          <w:sz w:val="24"/>
          <w:szCs w:val="24"/>
        </w:rPr>
        <w:t>Существуют типы верстка</w:t>
      </w:r>
      <w:r>
        <w:rPr>
          <w:b/>
          <w:sz w:val="24"/>
          <w:szCs w:val="24"/>
          <w:lang w:val="en-US"/>
        </w:rPr>
        <w:t>:</w:t>
      </w:r>
    </w:p>
    <w:p w14:paraId="0F18B47D" w14:textId="3EF3AA5C" w:rsidR="00D411BC" w:rsidRPr="0003314F" w:rsidRDefault="00D411BC" w:rsidP="00D411BC">
      <w:pPr>
        <w:pStyle w:val="a3"/>
        <w:numPr>
          <w:ilvl w:val="2"/>
          <w:numId w:val="24"/>
        </w:numPr>
        <w:spacing w:after="0"/>
        <w:rPr>
          <w:color w:val="FF0000"/>
          <w:sz w:val="32"/>
          <w:szCs w:val="32"/>
          <w:highlight w:val="yellow"/>
        </w:rPr>
      </w:pPr>
      <w:r w:rsidRPr="0003314F">
        <w:rPr>
          <w:b/>
          <w:color w:val="FF0000"/>
          <w:sz w:val="32"/>
          <w:szCs w:val="32"/>
          <w:highlight w:val="yellow"/>
        </w:rPr>
        <w:t>адаптивная верстка</w:t>
      </w:r>
    </w:p>
    <w:p w14:paraId="24DB6DA8" w14:textId="74522754" w:rsidR="0003314F" w:rsidRPr="0003314F" w:rsidRDefault="0003314F" w:rsidP="0003314F">
      <w:pPr>
        <w:pStyle w:val="a3"/>
        <w:numPr>
          <w:ilvl w:val="3"/>
          <w:numId w:val="24"/>
        </w:numPr>
        <w:spacing w:after="0"/>
        <w:rPr>
          <w:sz w:val="24"/>
          <w:szCs w:val="24"/>
        </w:rPr>
      </w:pPr>
      <w:r>
        <w:rPr>
          <w:color w:val="FF0000"/>
          <w:sz w:val="24"/>
          <w:szCs w:val="24"/>
          <w:lang w:val="en-US"/>
        </w:rPr>
        <w:t xml:space="preserve">CSS </w:t>
      </w:r>
      <w:r w:rsidRPr="0003314F">
        <w:rPr>
          <w:color w:val="FF0000"/>
          <w:sz w:val="24"/>
          <w:szCs w:val="24"/>
        </w:rPr>
        <w:t>@media</w:t>
      </w:r>
    </w:p>
    <w:p w14:paraId="351DFD93" w14:textId="379BEFFA" w:rsidR="0003314F" w:rsidRPr="00D411BC" w:rsidRDefault="0003314F" w:rsidP="0003314F">
      <w:pPr>
        <w:pStyle w:val="a3"/>
        <w:numPr>
          <w:ilvl w:val="3"/>
          <w:numId w:val="24"/>
        </w:numPr>
        <w:spacing w:after="0"/>
        <w:jc w:val="both"/>
        <w:rPr>
          <w:sz w:val="24"/>
          <w:szCs w:val="24"/>
        </w:rPr>
      </w:pPr>
      <w:r>
        <w:rPr>
          <w:color w:val="FF0000"/>
          <w:sz w:val="24"/>
          <w:szCs w:val="24"/>
          <w:lang w:val="en-US"/>
        </w:rPr>
        <w:t>HTML</w:t>
      </w:r>
      <w:r w:rsidRPr="0003314F">
        <w:rPr>
          <w:color w:val="FF0000"/>
          <w:sz w:val="24"/>
          <w:szCs w:val="24"/>
        </w:rPr>
        <w:t xml:space="preserve"> </w:t>
      </w:r>
      <w:r>
        <w:rPr>
          <w:color w:val="FF0000"/>
          <w:sz w:val="24"/>
          <w:szCs w:val="24"/>
        </w:rPr>
        <w:t xml:space="preserve">адаптируется на </w:t>
      </w:r>
      <w:proofErr w:type="gramStart"/>
      <w:r>
        <w:rPr>
          <w:color w:val="FF0000"/>
          <w:sz w:val="24"/>
          <w:szCs w:val="24"/>
        </w:rPr>
        <w:t>моб.уст</w:t>
      </w:r>
      <w:proofErr w:type="gramEnd"/>
      <w:r>
        <w:rPr>
          <w:color w:val="FF0000"/>
          <w:sz w:val="24"/>
          <w:szCs w:val="24"/>
        </w:rPr>
        <w:t xml:space="preserve">-ва с помощью </w:t>
      </w:r>
      <w:r>
        <w:rPr>
          <w:color w:val="FF0000"/>
          <w:sz w:val="24"/>
          <w:szCs w:val="24"/>
          <w:lang w:val="en-US"/>
        </w:rPr>
        <w:t>JS</w:t>
      </w:r>
      <w:r>
        <w:rPr>
          <w:color w:val="FF0000"/>
          <w:sz w:val="24"/>
          <w:szCs w:val="24"/>
        </w:rPr>
        <w:t xml:space="preserve">  </w:t>
      </w:r>
    </w:p>
    <w:p w14:paraId="41D0D163" w14:textId="77777777" w:rsidR="003E66FC" w:rsidRPr="003E66FC" w:rsidRDefault="00D411BC" w:rsidP="004E50C6">
      <w:pPr>
        <w:pStyle w:val="a3"/>
        <w:numPr>
          <w:ilvl w:val="2"/>
          <w:numId w:val="24"/>
        </w:numPr>
        <w:spacing w:after="0"/>
        <w:rPr>
          <w:sz w:val="24"/>
          <w:szCs w:val="24"/>
        </w:rPr>
      </w:pPr>
      <w:r>
        <w:rPr>
          <w:b/>
          <w:sz w:val="24"/>
          <w:szCs w:val="24"/>
        </w:rPr>
        <w:t>Резиновая верстка</w:t>
      </w:r>
    </w:p>
    <w:p w14:paraId="02FDA2BA" w14:textId="77777777" w:rsidR="003E66FC" w:rsidRDefault="003E66FC" w:rsidP="0062534C">
      <w:pPr>
        <w:pStyle w:val="a3"/>
        <w:numPr>
          <w:ilvl w:val="0"/>
          <w:numId w:val="24"/>
        </w:numPr>
        <w:spacing w:after="0"/>
        <w:rPr>
          <w:sz w:val="24"/>
          <w:szCs w:val="24"/>
        </w:rPr>
      </w:pPr>
      <w:r w:rsidRPr="003E66FC">
        <w:rPr>
          <w:b/>
          <w:sz w:val="24"/>
          <w:szCs w:val="24"/>
        </w:rPr>
        <w:t>популярность браузеров</w:t>
      </w:r>
      <w:r w:rsidRPr="003E66FC">
        <w:rPr>
          <w:sz w:val="24"/>
          <w:szCs w:val="24"/>
        </w:rPr>
        <w:t xml:space="preserve"> - </w:t>
      </w:r>
      <w:hyperlink r:id="rId52" w:history="1">
        <w:r w:rsidR="00D411BC" w:rsidRPr="003E66FC">
          <w:rPr>
            <w:sz w:val="24"/>
            <w:szCs w:val="24"/>
          </w:rPr>
          <w:t>https://www.liveinternet.ru/stat/ru/browsers.html</w:t>
        </w:r>
      </w:hyperlink>
      <w:r>
        <w:rPr>
          <w:sz w:val="24"/>
          <w:szCs w:val="24"/>
        </w:rPr>
        <w:t xml:space="preserve"> </w:t>
      </w:r>
    </w:p>
    <w:p w14:paraId="5758724A" w14:textId="77777777" w:rsidR="001038D5" w:rsidRDefault="001038D5" w:rsidP="0062534C">
      <w:pPr>
        <w:pStyle w:val="a3"/>
        <w:numPr>
          <w:ilvl w:val="0"/>
          <w:numId w:val="24"/>
        </w:numPr>
        <w:spacing w:after="0"/>
        <w:rPr>
          <w:sz w:val="24"/>
          <w:szCs w:val="24"/>
        </w:rPr>
      </w:pPr>
      <w:r w:rsidRPr="003E66FC">
        <w:rPr>
          <w:b/>
          <w:sz w:val="24"/>
          <w:szCs w:val="24"/>
        </w:rPr>
        <w:t>валидность кода</w:t>
      </w:r>
      <w:r w:rsidRPr="003E66FC">
        <w:rPr>
          <w:sz w:val="24"/>
          <w:szCs w:val="24"/>
        </w:rPr>
        <w:t xml:space="preserve"> — это соответствие исходного кода сайта нормам и правилам, описанным Консоциумом Всемирной Паутины или сокращенно W3C. Чтобы проверить свой блог на соответствие этим нормам нужно пройти по ссылке: validator.w3.org. Ввести нужный адрес и посмотреть результаты.</w:t>
      </w:r>
    </w:p>
    <w:p w14:paraId="77256DFA" w14:textId="77777777" w:rsidR="003E66FC" w:rsidRPr="003E66FC" w:rsidRDefault="003E66FC" w:rsidP="0062534C">
      <w:pPr>
        <w:pStyle w:val="a3"/>
        <w:numPr>
          <w:ilvl w:val="0"/>
          <w:numId w:val="24"/>
        </w:numPr>
        <w:spacing w:after="0"/>
        <w:rPr>
          <w:sz w:val="24"/>
          <w:szCs w:val="24"/>
        </w:rPr>
      </w:pPr>
    </w:p>
    <w:p w14:paraId="71F912A4" w14:textId="77777777" w:rsidR="00295294" w:rsidRPr="008F20E6" w:rsidRDefault="00295294" w:rsidP="00897BEE">
      <w:pPr>
        <w:spacing w:after="0"/>
        <w:jc w:val="center"/>
        <w:rPr>
          <w:b/>
          <w:sz w:val="28"/>
          <w:szCs w:val="28"/>
        </w:rPr>
      </w:pPr>
      <w:bookmarkStart w:id="76" w:name="HTML"/>
      <w:bookmarkStart w:id="77" w:name="CSS"/>
      <w:bookmarkEnd w:id="75"/>
      <w:r>
        <w:rPr>
          <w:b/>
          <w:sz w:val="28"/>
          <w:szCs w:val="28"/>
          <w:lang w:val="en-US"/>
        </w:rPr>
        <w:t>HTML</w:t>
      </w:r>
    </w:p>
    <w:p w14:paraId="7B4D2379" w14:textId="77777777" w:rsidR="005366A2" w:rsidRDefault="005366A2" w:rsidP="005366A2">
      <w:pPr>
        <w:spacing w:after="0"/>
        <w:rPr>
          <w:sz w:val="24"/>
          <w:szCs w:val="24"/>
        </w:rPr>
      </w:pPr>
      <w:r>
        <w:rPr>
          <w:sz w:val="24"/>
          <w:szCs w:val="24"/>
        </w:rPr>
        <w:t>Состоит из Тэгов.</w:t>
      </w:r>
    </w:p>
    <w:p w14:paraId="5956C993" w14:textId="77777777" w:rsidR="005366A2" w:rsidRPr="008F20E6" w:rsidRDefault="005366A2" w:rsidP="005366A2">
      <w:pPr>
        <w:spacing w:after="0"/>
        <w:rPr>
          <w:sz w:val="24"/>
          <w:szCs w:val="24"/>
        </w:rPr>
      </w:pPr>
      <w:r>
        <w:rPr>
          <w:sz w:val="24"/>
          <w:szCs w:val="24"/>
        </w:rPr>
        <w:t xml:space="preserve">ТЭГИ </w:t>
      </w:r>
      <w:proofErr w:type="gramStart"/>
      <w:r>
        <w:rPr>
          <w:sz w:val="24"/>
          <w:szCs w:val="24"/>
        </w:rPr>
        <w:t xml:space="preserve">бывают </w:t>
      </w:r>
      <w:r w:rsidRPr="008F20E6">
        <w:rPr>
          <w:sz w:val="24"/>
          <w:szCs w:val="24"/>
        </w:rPr>
        <w:t>:</w:t>
      </w:r>
      <w:proofErr w:type="gramEnd"/>
    </w:p>
    <w:p w14:paraId="717FE68A" w14:textId="77777777" w:rsidR="00BA6920" w:rsidRDefault="005366A2" w:rsidP="005D019F">
      <w:pPr>
        <w:pStyle w:val="a3"/>
        <w:numPr>
          <w:ilvl w:val="2"/>
          <w:numId w:val="25"/>
        </w:numPr>
        <w:spacing w:after="0"/>
        <w:rPr>
          <w:sz w:val="24"/>
          <w:szCs w:val="24"/>
        </w:rPr>
      </w:pPr>
      <w:r w:rsidRPr="005366A2">
        <w:rPr>
          <w:sz w:val="24"/>
          <w:szCs w:val="24"/>
        </w:rPr>
        <w:t>Парные</w:t>
      </w:r>
      <w:r w:rsidRPr="005366A2">
        <w:t xml:space="preserve"> </w:t>
      </w:r>
      <w:r w:rsidRPr="005366A2">
        <w:rPr>
          <w:sz w:val="24"/>
          <w:szCs w:val="24"/>
        </w:rPr>
        <w:t>&lt;</w:t>
      </w:r>
      <w:proofErr w:type="gramStart"/>
      <w:r w:rsidRPr="005366A2">
        <w:rPr>
          <w:sz w:val="24"/>
          <w:szCs w:val="24"/>
          <w:lang w:val="en-US"/>
        </w:rPr>
        <w:t>a</w:t>
      </w:r>
      <w:r>
        <w:rPr>
          <w:sz w:val="24"/>
          <w:szCs w:val="24"/>
        </w:rPr>
        <w:t>…</w:t>
      </w:r>
      <w:r w:rsidRPr="005366A2">
        <w:rPr>
          <w:sz w:val="24"/>
          <w:szCs w:val="24"/>
        </w:rPr>
        <w:t>.</w:t>
      </w:r>
      <w:proofErr w:type="gramEnd"/>
      <w:r w:rsidRPr="005366A2">
        <w:rPr>
          <w:sz w:val="24"/>
          <w:szCs w:val="24"/>
        </w:rPr>
        <w:t xml:space="preserve">.&gt; </w:t>
      </w:r>
      <w:r>
        <w:rPr>
          <w:sz w:val="24"/>
          <w:szCs w:val="24"/>
        </w:rPr>
        <w:t>…….</w:t>
      </w:r>
      <w:r w:rsidRPr="005366A2">
        <w:rPr>
          <w:sz w:val="24"/>
          <w:szCs w:val="24"/>
        </w:rPr>
        <w:t>&lt;/</w:t>
      </w:r>
      <w:r w:rsidRPr="005366A2">
        <w:rPr>
          <w:sz w:val="24"/>
          <w:szCs w:val="24"/>
          <w:lang w:val="en-US"/>
        </w:rPr>
        <w:t>a</w:t>
      </w:r>
      <w:r w:rsidRPr="005366A2">
        <w:rPr>
          <w:sz w:val="24"/>
          <w:szCs w:val="24"/>
        </w:rPr>
        <w:t>&gt;</w:t>
      </w:r>
      <w:r w:rsidRPr="005366A2">
        <w:rPr>
          <w:sz w:val="24"/>
          <w:szCs w:val="24"/>
        </w:rPr>
        <w:cr/>
      </w:r>
      <w:proofErr w:type="gramStart"/>
      <w:r w:rsidRPr="005366A2">
        <w:rPr>
          <w:sz w:val="24"/>
          <w:szCs w:val="24"/>
        </w:rPr>
        <w:t>Одниночные(</w:t>
      </w:r>
      <w:proofErr w:type="gramEnd"/>
      <w:r w:rsidRPr="005366A2">
        <w:rPr>
          <w:sz w:val="24"/>
          <w:szCs w:val="24"/>
        </w:rPr>
        <w:t>непарны</w:t>
      </w:r>
    </w:p>
    <w:p w14:paraId="52BC29AD" w14:textId="77777777" w:rsidR="005D019F" w:rsidRPr="005D019F" w:rsidRDefault="005D019F" w:rsidP="00BA6920">
      <w:pPr>
        <w:pStyle w:val="a3"/>
        <w:numPr>
          <w:ilvl w:val="1"/>
          <w:numId w:val="25"/>
        </w:numPr>
        <w:spacing w:after="0"/>
        <w:rPr>
          <w:sz w:val="24"/>
          <w:szCs w:val="24"/>
        </w:rPr>
      </w:pPr>
      <w:r w:rsidRPr="005D019F">
        <w:t xml:space="preserve"> </w:t>
      </w:r>
      <w:r w:rsidRPr="00BA6920">
        <w:rPr>
          <w:b/>
          <w:sz w:val="24"/>
          <w:szCs w:val="24"/>
        </w:rPr>
        <w:t>Согласно спецификации HTML5</w:t>
      </w:r>
      <w:r w:rsidRPr="005D019F">
        <w:rPr>
          <w:sz w:val="24"/>
          <w:szCs w:val="24"/>
        </w:rPr>
        <w:t xml:space="preserve"> каждый элемент принадлежит к определенной (ноль или более) категории. Каждая из них группирует элементы со схожими характеристиками. Выделяют следующие общие категории:</w:t>
      </w:r>
    </w:p>
    <w:p w14:paraId="1797C145" w14:textId="77777777" w:rsidR="005D019F" w:rsidRPr="005D019F" w:rsidRDefault="005D019F" w:rsidP="005D019F">
      <w:pPr>
        <w:pStyle w:val="a3"/>
        <w:numPr>
          <w:ilvl w:val="2"/>
          <w:numId w:val="25"/>
        </w:numPr>
        <w:spacing w:after="0"/>
        <w:rPr>
          <w:sz w:val="24"/>
          <w:szCs w:val="24"/>
        </w:rPr>
      </w:pPr>
    </w:p>
    <w:p w14:paraId="33DE2B5D" w14:textId="77777777" w:rsidR="005D019F" w:rsidRPr="005D019F" w:rsidRDefault="005D019F" w:rsidP="005D019F">
      <w:pPr>
        <w:pStyle w:val="a3"/>
        <w:numPr>
          <w:ilvl w:val="2"/>
          <w:numId w:val="25"/>
        </w:numPr>
        <w:spacing w:after="0"/>
        <w:rPr>
          <w:sz w:val="24"/>
          <w:szCs w:val="24"/>
        </w:rPr>
      </w:pPr>
      <w:r w:rsidRPr="005D019F">
        <w:rPr>
          <w:sz w:val="24"/>
          <w:szCs w:val="24"/>
        </w:rPr>
        <w:t>Мета содержимое</w:t>
      </w:r>
    </w:p>
    <w:p w14:paraId="6D326A92" w14:textId="77777777" w:rsidR="005D019F" w:rsidRPr="005D019F" w:rsidRDefault="005D019F" w:rsidP="005D019F">
      <w:pPr>
        <w:pStyle w:val="a3"/>
        <w:numPr>
          <w:ilvl w:val="2"/>
          <w:numId w:val="25"/>
        </w:numPr>
        <w:spacing w:after="0"/>
        <w:rPr>
          <w:sz w:val="24"/>
          <w:szCs w:val="24"/>
        </w:rPr>
      </w:pPr>
      <w:r w:rsidRPr="005D019F">
        <w:rPr>
          <w:sz w:val="24"/>
          <w:szCs w:val="24"/>
        </w:rPr>
        <w:t>Потоковое содержимое</w:t>
      </w:r>
    </w:p>
    <w:p w14:paraId="422F506F" w14:textId="77777777" w:rsidR="005D019F" w:rsidRPr="005D019F" w:rsidRDefault="005D019F" w:rsidP="005D019F">
      <w:pPr>
        <w:pStyle w:val="a3"/>
        <w:numPr>
          <w:ilvl w:val="2"/>
          <w:numId w:val="25"/>
        </w:numPr>
        <w:spacing w:after="0"/>
        <w:rPr>
          <w:sz w:val="24"/>
          <w:szCs w:val="24"/>
        </w:rPr>
      </w:pPr>
      <w:r w:rsidRPr="005D019F">
        <w:rPr>
          <w:sz w:val="24"/>
          <w:szCs w:val="24"/>
        </w:rPr>
        <w:t>Секционное содержимое</w:t>
      </w:r>
    </w:p>
    <w:p w14:paraId="2C2D93A8" w14:textId="77777777" w:rsidR="005D019F" w:rsidRPr="005D019F" w:rsidRDefault="005D019F" w:rsidP="005D019F">
      <w:pPr>
        <w:pStyle w:val="a3"/>
        <w:numPr>
          <w:ilvl w:val="2"/>
          <w:numId w:val="25"/>
        </w:numPr>
        <w:spacing w:after="0"/>
        <w:rPr>
          <w:sz w:val="24"/>
          <w:szCs w:val="24"/>
        </w:rPr>
      </w:pPr>
      <w:r w:rsidRPr="005D019F">
        <w:rPr>
          <w:sz w:val="24"/>
          <w:szCs w:val="24"/>
        </w:rPr>
        <w:t>Заголовочное содержимое</w:t>
      </w:r>
    </w:p>
    <w:p w14:paraId="6B866BFF" w14:textId="77777777" w:rsidR="005D019F" w:rsidRPr="005D019F" w:rsidRDefault="005D019F" w:rsidP="005D019F">
      <w:pPr>
        <w:pStyle w:val="a3"/>
        <w:numPr>
          <w:ilvl w:val="2"/>
          <w:numId w:val="25"/>
        </w:numPr>
        <w:spacing w:after="0"/>
        <w:rPr>
          <w:sz w:val="24"/>
          <w:szCs w:val="24"/>
        </w:rPr>
      </w:pPr>
      <w:r w:rsidRPr="005D019F">
        <w:rPr>
          <w:sz w:val="24"/>
          <w:szCs w:val="24"/>
        </w:rPr>
        <w:t>Текстовое содержимое</w:t>
      </w:r>
    </w:p>
    <w:p w14:paraId="1EE9F8EB" w14:textId="77777777" w:rsidR="005D019F" w:rsidRPr="005D019F" w:rsidRDefault="005D019F" w:rsidP="005D019F">
      <w:pPr>
        <w:pStyle w:val="a3"/>
        <w:numPr>
          <w:ilvl w:val="2"/>
          <w:numId w:val="25"/>
        </w:numPr>
        <w:spacing w:after="0"/>
        <w:rPr>
          <w:sz w:val="24"/>
          <w:szCs w:val="24"/>
        </w:rPr>
      </w:pPr>
      <w:r w:rsidRPr="005D019F">
        <w:rPr>
          <w:sz w:val="24"/>
          <w:szCs w:val="24"/>
        </w:rPr>
        <w:t>Встроенное содержимое</w:t>
      </w:r>
    </w:p>
    <w:p w14:paraId="10FF1CC6" w14:textId="77777777" w:rsidR="005366A2" w:rsidRDefault="005D019F" w:rsidP="005D019F">
      <w:pPr>
        <w:pStyle w:val="a3"/>
        <w:numPr>
          <w:ilvl w:val="2"/>
          <w:numId w:val="25"/>
        </w:numPr>
        <w:spacing w:after="0"/>
        <w:rPr>
          <w:sz w:val="24"/>
          <w:szCs w:val="24"/>
        </w:rPr>
      </w:pPr>
      <w:r w:rsidRPr="005D019F">
        <w:rPr>
          <w:sz w:val="24"/>
          <w:szCs w:val="24"/>
        </w:rPr>
        <w:t>Интерактивное содержимое</w:t>
      </w:r>
      <w:r w:rsidR="005366A2" w:rsidRPr="005366A2">
        <w:rPr>
          <w:sz w:val="24"/>
          <w:szCs w:val="24"/>
        </w:rPr>
        <w:t>е)</w:t>
      </w:r>
    </w:p>
    <w:p w14:paraId="25FFA3C2" w14:textId="77777777" w:rsidR="005D019F" w:rsidRPr="005366A2" w:rsidRDefault="005D019F" w:rsidP="0062534C">
      <w:pPr>
        <w:pStyle w:val="a3"/>
        <w:numPr>
          <w:ilvl w:val="2"/>
          <w:numId w:val="25"/>
        </w:numPr>
        <w:spacing w:after="0"/>
        <w:rPr>
          <w:sz w:val="24"/>
          <w:szCs w:val="24"/>
        </w:rPr>
      </w:pPr>
    </w:p>
    <w:p w14:paraId="5B3A1C6C" w14:textId="77777777" w:rsidR="00897BEE" w:rsidRPr="00FF446A" w:rsidRDefault="00897BEE" w:rsidP="00897BEE">
      <w:pPr>
        <w:pBdr>
          <w:bottom w:val="single" w:sz="6" w:space="1" w:color="auto"/>
        </w:pBdr>
        <w:spacing w:after="0"/>
        <w:rPr>
          <w:b/>
          <w:sz w:val="28"/>
          <w:szCs w:val="28"/>
        </w:rPr>
      </w:pPr>
      <w:r>
        <w:rPr>
          <w:sz w:val="28"/>
          <w:szCs w:val="28"/>
        </w:rPr>
        <w:t xml:space="preserve">Справочник по </w:t>
      </w:r>
      <w:r>
        <w:rPr>
          <w:sz w:val="28"/>
          <w:szCs w:val="28"/>
          <w:lang w:val="en-US"/>
        </w:rPr>
        <w:t>HTML</w:t>
      </w:r>
      <w:r w:rsidRPr="00D42DE6">
        <w:rPr>
          <w:sz w:val="28"/>
          <w:szCs w:val="28"/>
        </w:rPr>
        <w:t xml:space="preserve"> </w:t>
      </w:r>
      <w:r w:rsidR="00C637F6">
        <w:rPr>
          <w:rStyle w:val="a4"/>
          <w:b/>
          <w:sz w:val="28"/>
          <w:szCs w:val="28"/>
          <w:lang w:val="en-US"/>
        </w:rPr>
        <w:fldChar w:fldCharType="begin"/>
      </w:r>
      <w:r w:rsidR="00C637F6" w:rsidRPr="00215B34">
        <w:rPr>
          <w:rStyle w:val="a4"/>
          <w:b/>
          <w:sz w:val="28"/>
          <w:rPrChange w:id="78" w:author="Евгений Мироевский" w:date="2020-03-15T19:52:00Z">
            <w:rPr>
              <w:rStyle w:val="a4"/>
              <w:b/>
              <w:sz w:val="28"/>
              <w:szCs w:val="28"/>
              <w:lang w:val="en-US"/>
            </w:rPr>
          </w:rPrChange>
        </w:rPr>
        <w:instrText xml:space="preserve"> </w:instrText>
      </w:r>
      <w:r w:rsidR="00C637F6">
        <w:rPr>
          <w:rStyle w:val="a4"/>
          <w:b/>
          <w:sz w:val="28"/>
          <w:szCs w:val="28"/>
          <w:lang w:val="en-US"/>
        </w:rPr>
        <w:instrText>HYPERLINK</w:instrText>
      </w:r>
      <w:r w:rsidR="00C637F6" w:rsidRPr="00215B34">
        <w:rPr>
          <w:rStyle w:val="a4"/>
          <w:b/>
          <w:sz w:val="28"/>
          <w:rPrChange w:id="79" w:author="Евгений Мироевский" w:date="2020-03-15T19:52:00Z">
            <w:rPr>
              <w:rStyle w:val="a4"/>
              <w:b/>
              <w:sz w:val="28"/>
              <w:szCs w:val="28"/>
              <w:lang w:val="en-US"/>
            </w:rPr>
          </w:rPrChange>
        </w:rPr>
        <w:instrText xml:space="preserve"> "</w:instrText>
      </w:r>
      <w:r w:rsidR="00C637F6">
        <w:rPr>
          <w:rStyle w:val="a4"/>
          <w:b/>
          <w:sz w:val="28"/>
          <w:szCs w:val="28"/>
          <w:lang w:val="en-US"/>
        </w:rPr>
        <w:instrText>http</w:instrText>
      </w:r>
      <w:r w:rsidR="00C637F6" w:rsidRPr="00215B34">
        <w:rPr>
          <w:rStyle w:val="a4"/>
          <w:b/>
          <w:sz w:val="28"/>
          <w:rPrChange w:id="80" w:author="Евгений Мироевский" w:date="2020-03-15T19:52:00Z">
            <w:rPr>
              <w:rStyle w:val="a4"/>
              <w:b/>
              <w:sz w:val="28"/>
              <w:szCs w:val="28"/>
              <w:lang w:val="en-US"/>
            </w:rPr>
          </w:rPrChange>
        </w:rPr>
        <w:instrText>://</w:instrText>
      </w:r>
      <w:r w:rsidR="00C637F6">
        <w:rPr>
          <w:rStyle w:val="a4"/>
          <w:b/>
          <w:sz w:val="28"/>
          <w:szCs w:val="28"/>
          <w:lang w:val="en-US"/>
        </w:rPr>
        <w:instrText>htmlbook</w:instrText>
      </w:r>
      <w:r w:rsidR="00C637F6" w:rsidRPr="00215B34">
        <w:rPr>
          <w:rStyle w:val="a4"/>
          <w:b/>
          <w:sz w:val="28"/>
          <w:rPrChange w:id="81" w:author="Евгений Мироевский" w:date="2020-03-15T19:52:00Z">
            <w:rPr>
              <w:rStyle w:val="a4"/>
              <w:b/>
              <w:sz w:val="28"/>
              <w:szCs w:val="28"/>
              <w:lang w:val="en-US"/>
            </w:rPr>
          </w:rPrChange>
        </w:rPr>
        <w:instrText>.</w:instrText>
      </w:r>
      <w:r w:rsidR="00C637F6">
        <w:rPr>
          <w:rStyle w:val="a4"/>
          <w:b/>
          <w:sz w:val="28"/>
          <w:szCs w:val="28"/>
          <w:lang w:val="en-US"/>
        </w:rPr>
        <w:instrText>ru</w:instrText>
      </w:r>
      <w:r w:rsidR="00C637F6" w:rsidRPr="00215B34">
        <w:rPr>
          <w:rStyle w:val="a4"/>
          <w:b/>
          <w:sz w:val="28"/>
          <w:rPrChange w:id="82" w:author="Евгений Мироевский" w:date="2020-03-15T19:52:00Z">
            <w:rPr>
              <w:rStyle w:val="a4"/>
              <w:b/>
              <w:sz w:val="28"/>
              <w:szCs w:val="28"/>
              <w:lang w:val="en-US"/>
            </w:rPr>
          </w:rPrChange>
        </w:rPr>
        <w:instrText>/</w:instrText>
      </w:r>
      <w:r w:rsidR="00C637F6">
        <w:rPr>
          <w:rStyle w:val="a4"/>
          <w:b/>
          <w:sz w:val="28"/>
          <w:szCs w:val="28"/>
          <w:lang w:val="en-US"/>
        </w:rPr>
        <w:instrText>html</w:instrText>
      </w:r>
      <w:r w:rsidR="00C637F6" w:rsidRPr="00215B34">
        <w:rPr>
          <w:rStyle w:val="a4"/>
          <w:b/>
          <w:sz w:val="28"/>
          <w:rPrChange w:id="83" w:author="Евгений Мироевский" w:date="2020-03-15T19:52:00Z">
            <w:rPr>
              <w:rStyle w:val="a4"/>
              <w:b/>
              <w:sz w:val="28"/>
              <w:szCs w:val="28"/>
              <w:lang w:val="en-US"/>
            </w:rPr>
          </w:rPrChange>
        </w:rPr>
        <w:instrText>/</w:instrText>
      </w:r>
      <w:r w:rsidR="00C637F6">
        <w:rPr>
          <w:rStyle w:val="a4"/>
          <w:b/>
          <w:sz w:val="28"/>
          <w:szCs w:val="28"/>
          <w:lang w:val="en-US"/>
        </w:rPr>
        <w:instrText>img</w:instrText>
      </w:r>
      <w:r w:rsidR="00C637F6" w:rsidRPr="00215B34">
        <w:rPr>
          <w:rStyle w:val="a4"/>
          <w:b/>
          <w:sz w:val="28"/>
          <w:rPrChange w:id="84" w:author="Евгений Мироевский" w:date="2020-03-15T19:52:00Z">
            <w:rPr>
              <w:rStyle w:val="a4"/>
              <w:b/>
              <w:sz w:val="28"/>
              <w:szCs w:val="28"/>
              <w:lang w:val="en-US"/>
            </w:rPr>
          </w:rPrChange>
        </w:rPr>
        <w:instrText xml:space="preserve">" </w:instrText>
      </w:r>
      <w:r w:rsidR="00C637F6">
        <w:rPr>
          <w:rStyle w:val="a4"/>
          <w:b/>
          <w:sz w:val="28"/>
          <w:szCs w:val="28"/>
          <w:lang w:val="en-US"/>
        </w:rPr>
        <w:fldChar w:fldCharType="separate"/>
      </w:r>
      <w:r w:rsidR="00082C4F" w:rsidRPr="00207631">
        <w:rPr>
          <w:rStyle w:val="a4"/>
          <w:b/>
          <w:sz w:val="28"/>
          <w:szCs w:val="28"/>
          <w:lang w:val="en-US"/>
        </w:rPr>
        <w:t>http</w:t>
      </w:r>
      <w:r w:rsidR="00082C4F" w:rsidRPr="00207631">
        <w:rPr>
          <w:rStyle w:val="a4"/>
          <w:b/>
          <w:sz w:val="28"/>
          <w:szCs w:val="28"/>
        </w:rPr>
        <w:t>://</w:t>
      </w:r>
      <w:r w:rsidR="00082C4F" w:rsidRPr="00207631">
        <w:rPr>
          <w:rStyle w:val="a4"/>
          <w:b/>
          <w:sz w:val="28"/>
          <w:szCs w:val="28"/>
          <w:lang w:val="en-US"/>
        </w:rPr>
        <w:t>htmlbook</w:t>
      </w:r>
      <w:r w:rsidR="00082C4F" w:rsidRPr="00207631">
        <w:rPr>
          <w:rStyle w:val="a4"/>
          <w:b/>
          <w:sz w:val="28"/>
          <w:szCs w:val="28"/>
        </w:rPr>
        <w:t>.</w:t>
      </w:r>
      <w:r w:rsidR="00082C4F" w:rsidRPr="00207631">
        <w:rPr>
          <w:rStyle w:val="a4"/>
          <w:b/>
          <w:sz w:val="28"/>
          <w:szCs w:val="28"/>
          <w:lang w:val="en-US"/>
        </w:rPr>
        <w:t>ru</w:t>
      </w:r>
      <w:r w:rsidR="00082C4F" w:rsidRPr="00207631">
        <w:rPr>
          <w:rStyle w:val="a4"/>
          <w:b/>
          <w:sz w:val="28"/>
          <w:szCs w:val="28"/>
        </w:rPr>
        <w:t>/</w:t>
      </w:r>
      <w:r w:rsidR="00082C4F" w:rsidRPr="00207631">
        <w:rPr>
          <w:rStyle w:val="a4"/>
          <w:b/>
          <w:sz w:val="28"/>
          <w:szCs w:val="28"/>
          <w:lang w:val="en-US"/>
        </w:rPr>
        <w:t>html</w:t>
      </w:r>
      <w:r w:rsidR="00082C4F" w:rsidRPr="00207631">
        <w:rPr>
          <w:rStyle w:val="a4"/>
          <w:b/>
          <w:sz w:val="28"/>
          <w:szCs w:val="28"/>
        </w:rPr>
        <w:t>/</w:t>
      </w:r>
      <w:r w:rsidR="00082C4F" w:rsidRPr="00207631">
        <w:rPr>
          <w:rStyle w:val="a4"/>
          <w:b/>
          <w:sz w:val="28"/>
          <w:szCs w:val="28"/>
          <w:lang w:val="en-US"/>
        </w:rPr>
        <w:t>img</w:t>
      </w:r>
      <w:r w:rsidR="00C637F6">
        <w:rPr>
          <w:rStyle w:val="a4"/>
          <w:b/>
          <w:sz w:val="28"/>
          <w:szCs w:val="28"/>
          <w:lang w:val="en-US"/>
        </w:rPr>
        <w:fldChar w:fldCharType="end"/>
      </w:r>
    </w:p>
    <w:p w14:paraId="5F6137FE" w14:textId="77777777" w:rsidR="00082C4F" w:rsidRPr="00082C4F" w:rsidRDefault="00082C4F" w:rsidP="00897BEE">
      <w:pPr>
        <w:spacing w:after="0"/>
        <w:rPr>
          <w:b/>
          <w:sz w:val="28"/>
          <w:szCs w:val="28"/>
        </w:rPr>
      </w:pPr>
    </w:p>
    <w:p w14:paraId="2FAE0688" w14:textId="77777777" w:rsidR="00082C4F" w:rsidRDefault="00082C4F" w:rsidP="00082C4F">
      <w:pPr>
        <w:spacing w:after="0"/>
        <w:jc w:val="center"/>
        <w:rPr>
          <w:rFonts w:ascii="Arial" w:hAnsi="Arial" w:cs="Arial"/>
          <w:b/>
          <w:bCs/>
          <w:color w:val="222222"/>
          <w:sz w:val="21"/>
          <w:szCs w:val="21"/>
          <w:shd w:val="clear" w:color="auto" w:fill="FFFFFF"/>
        </w:rPr>
      </w:pPr>
      <w:bookmarkStart w:id="85" w:name="XHTML"/>
      <w:r>
        <w:rPr>
          <w:rFonts w:ascii="Arial" w:hAnsi="Arial" w:cs="Arial"/>
          <w:b/>
          <w:bCs/>
          <w:color w:val="222222"/>
          <w:sz w:val="21"/>
          <w:szCs w:val="21"/>
          <w:shd w:val="clear" w:color="auto" w:fill="FFFFFF"/>
        </w:rPr>
        <w:t>XHTML</w:t>
      </w:r>
    </w:p>
    <w:bookmarkEnd w:id="85"/>
    <w:p w14:paraId="423D6187" w14:textId="77777777" w:rsidR="00082C4F" w:rsidRDefault="00082C4F" w:rsidP="00897BEE">
      <w:pPr>
        <w:pBdr>
          <w:bottom w:val="single" w:sz="6" w:space="1" w:color="auto"/>
        </w:pBdr>
        <w:spacing w:after="0"/>
        <w:rPr>
          <w:rFonts w:ascii="Arial" w:hAnsi="Arial" w:cs="Arial"/>
          <w:color w:val="222222"/>
          <w:sz w:val="21"/>
          <w:szCs w:val="21"/>
          <w:shd w:val="clear" w:color="auto" w:fill="FFFFFF"/>
        </w:rPr>
      </w:pPr>
      <w:r>
        <w:rPr>
          <w:rFonts w:ascii="Arial" w:hAnsi="Arial" w:cs="Arial"/>
          <w:color w:val="222222"/>
          <w:sz w:val="21"/>
          <w:szCs w:val="21"/>
          <w:shd w:val="clear" w:color="auto" w:fill="FFFFFF"/>
        </w:rPr>
        <w:t> (</w:t>
      </w:r>
      <w:hyperlink r:id="rId53" w:tooltip="Английский язык" w:history="1">
        <w:r>
          <w:rPr>
            <w:rStyle w:val="a4"/>
            <w:rFonts w:ascii="Arial" w:hAnsi="Arial" w:cs="Arial"/>
            <w:color w:val="0B0080"/>
            <w:sz w:val="21"/>
            <w:szCs w:val="21"/>
            <w:u w:val="none"/>
            <w:shd w:val="clear" w:color="auto" w:fill="FFFFFF"/>
          </w:rPr>
          <w:t>англ.</w:t>
        </w:r>
      </w:hyperlink>
      <w:r>
        <w:rPr>
          <w:rFonts w:ascii="Arial" w:hAnsi="Arial" w:cs="Arial"/>
          <w:color w:val="222222"/>
          <w:sz w:val="21"/>
          <w:szCs w:val="21"/>
          <w:shd w:val="clear" w:color="auto" w:fill="FFFFFF"/>
        </w:rPr>
        <w:t> </w:t>
      </w:r>
      <w:r>
        <w:rPr>
          <w:rFonts w:ascii="Arial" w:hAnsi="Arial" w:cs="Arial"/>
          <w:i/>
          <w:iCs/>
          <w:color w:val="222222"/>
          <w:sz w:val="21"/>
          <w:szCs w:val="21"/>
          <w:shd w:val="clear" w:color="auto" w:fill="FFFFFF"/>
          <w:lang w:val="en"/>
        </w:rPr>
        <w:t>e</w:t>
      </w:r>
      <w:r>
        <w:rPr>
          <w:rFonts w:ascii="Arial" w:hAnsi="Arial" w:cs="Arial"/>
          <w:b/>
          <w:bCs/>
          <w:i/>
          <w:iCs/>
          <w:color w:val="222222"/>
          <w:sz w:val="21"/>
          <w:szCs w:val="21"/>
          <w:shd w:val="clear" w:color="auto" w:fill="FFFFFF"/>
          <w:lang w:val="en"/>
        </w:rPr>
        <w:t>x</w:t>
      </w:r>
      <w:r>
        <w:rPr>
          <w:rFonts w:ascii="Arial" w:hAnsi="Arial" w:cs="Arial"/>
          <w:i/>
          <w:iCs/>
          <w:color w:val="222222"/>
          <w:sz w:val="21"/>
          <w:szCs w:val="21"/>
          <w:shd w:val="clear" w:color="auto" w:fill="FFFFFF"/>
          <w:lang w:val="en"/>
        </w:rPr>
        <w:t>tensible </w:t>
      </w:r>
      <w:r>
        <w:rPr>
          <w:rFonts w:ascii="Arial" w:hAnsi="Arial" w:cs="Arial"/>
          <w:b/>
          <w:bCs/>
          <w:i/>
          <w:iCs/>
          <w:color w:val="222222"/>
          <w:sz w:val="21"/>
          <w:szCs w:val="21"/>
          <w:shd w:val="clear" w:color="auto" w:fill="FFFFFF"/>
          <w:lang w:val="en"/>
        </w:rPr>
        <w:t>h</w:t>
      </w:r>
      <w:r>
        <w:rPr>
          <w:rFonts w:ascii="Arial" w:hAnsi="Arial" w:cs="Arial"/>
          <w:i/>
          <w:iCs/>
          <w:color w:val="222222"/>
          <w:sz w:val="21"/>
          <w:szCs w:val="21"/>
          <w:shd w:val="clear" w:color="auto" w:fill="FFFFFF"/>
          <w:lang w:val="en"/>
        </w:rPr>
        <w:t>yper</w:t>
      </w:r>
      <w:r>
        <w:rPr>
          <w:rFonts w:ascii="Arial" w:hAnsi="Arial" w:cs="Arial"/>
          <w:b/>
          <w:bCs/>
          <w:i/>
          <w:iCs/>
          <w:color w:val="222222"/>
          <w:sz w:val="21"/>
          <w:szCs w:val="21"/>
          <w:shd w:val="clear" w:color="auto" w:fill="FFFFFF"/>
          <w:lang w:val="en"/>
        </w:rPr>
        <w:t>t</w:t>
      </w:r>
      <w:r>
        <w:rPr>
          <w:rFonts w:ascii="Arial" w:hAnsi="Arial" w:cs="Arial"/>
          <w:i/>
          <w:iCs/>
          <w:color w:val="222222"/>
          <w:sz w:val="21"/>
          <w:szCs w:val="21"/>
          <w:shd w:val="clear" w:color="auto" w:fill="FFFFFF"/>
          <w:lang w:val="en"/>
        </w:rPr>
        <w:t>ext </w:t>
      </w:r>
      <w:r>
        <w:rPr>
          <w:rFonts w:ascii="Arial" w:hAnsi="Arial" w:cs="Arial"/>
          <w:b/>
          <w:bCs/>
          <w:i/>
          <w:iCs/>
          <w:color w:val="222222"/>
          <w:sz w:val="21"/>
          <w:szCs w:val="21"/>
          <w:shd w:val="clear" w:color="auto" w:fill="FFFFFF"/>
          <w:lang w:val="en"/>
        </w:rPr>
        <w:t>m</w:t>
      </w:r>
      <w:r>
        <w:rPr>
          <w:rFonts w:ascii="Arial" w:hAnsi="Arial" w:cs="Arial"/>
          <w:i/>
          <w:iCs/>
          <w:color w:val="222222"/>
          <w:sz w:val="21"/>
          <w:szCs w:val="21"/>
          <w:shd w:val="clear" w:color="auto" w:fill="FFFFFF"/>
          <w:lang w:val="en"/>
        </w:rPr>
        <w:t>arkup </w:t>
      </w:r>
      <w:r>
        <w:rPr>
          <w:rFonts w:ascii="Arial" w:hAnsi="Arial" w:cs="Arial"/>
          <w:b/>
          <w:bCs/>
          <w:i/>
          <w:iCs/>
          <w:color w:val="222222"/>
          <w:sz w:val="21"/>
          <w:szCs w:val="21"/>
          <w:shd w:val="clear" w:color="auto" w:fill="FFFFFF"/>
          <w:lang w:val="en"/>
        </w:rPr>
        <w:t>l</w:t>
      </w:r>
      <w:r>
        <w:rPr>
          <w:rFonts w:ascii="Arial" w:hAnsi="Arial" w:cs="Arial"/>
          <w:i/>
          <w:iCs/>
          <w:color w:val="222222"/>
          <w:sz w:val="21"/>
          <w:szCs w:val="21"/>
          <w:shd w:val="clear" w:color="auto" w:fill="FFFFFF"/>
          <w:lang w:val="en"/>
        </w:rPr>
        <w:t>anguage</w:t>
      </w:r>
      <w:r>
        <w:rPr>
          <w:rFonts w:ascii="Arial" w:hAnsi="Arial" w:cs="Arial"/>
          <w:color w:val="222222"/>
          <w:sz w:val="21"/>
          <w:szCs w:val="21"/>
          <w:shd w:val="clear" w:color="auto" w:fill="FFFFFF"/>
        </w:rPr>
        <w:t> — </w:t>
      </w:r>
      <w:r>
        <w:rPr>
          <w:rFonts w:ascii="Arial" w:hAnsi="Arial" w:cs="Arial"/>
          <w:i/>
          <w:iCs/>
          <w:color w:val="222222"/>
          <w:sz w:val="21"/>
          <w:szCs w:val="21"/>
          <w:shd w:val="clear" w:color="auto" w:fill="FFFFFF"/>
        </w:rPr>
        <w:t>расширяемый язык гипертекстовой разметки</w:t>
      </w:r>
      <w:r>
        <w:rPr>
          <w:rFonts w:ascii="Arial" w:hAnsi="Arial" w:cs="Arial"/>
          <w:color w:val="222222"/>
          <w:sz w:val="21"/>
          <w:szCs w:val="21"/>
          <w:shd w:val="clear" w:color="auto" w:fill="FFFFFF"/>
        </w:rPr>
        <w:t>) </w:t>
      </w:r>
    </w:p>
    <w:p w14:paraId="47D354E1" w14:textId="77777777" w:rsidR="00082C4F" w:rsidRDefault="00082C4F" w:rsidP="00897BEE">
      <w:pPr>
        <w:pBdr>
          <w:bottom w:val="single" w:sz="6" w:space="1" w:color="auto"/>
        </w:pBdr>
        <w:spacing w:after="0"/>
        <w:rPr>
          <w:rFonts w:ascii="Arial" w:hAnsi="Arial" w:cs="Arial"/>
          <w:color w:val="222222"/>
          <w:sz w:val="18"/>
          <w:szCs w:val="18"/>
          <w:shd w:val="clear" w:color="auto" w:fill="FFFFFF"/>
        </w:rPr>
      </w:pPr>
      <w:r w:rsidRPr="00082C4F">
        <w:rPr>
          <w:rFonts w:ascii="Arial" w:hAnsi="Arial" w:cs="Arial"/>
          <w:color w:val="222222"/>
          <w:sz w:val="18"/>
          <w:szCs w:val="18"/>
          <w:shd w:val="clear" w:color="auto" w:fill="FFFFFF"/>
        </w:rPr>
        <w:t>Главное отличие XHTML от HTML заключается в обработке документа. Документы XHTML обрабатываются своим модулем (парсером) аналогично документам XML. В процессе этой обработки ошибки, допущенные разработчиками, не исправляются.</w:t>
      </w:r>
    </w:p>
    <w:p w14:paraId="116C179B" w14:textId="77777777" w:rsidR="00082C4F" w:rsidRPr="00082C4F" w:rsidRDefault="00082C4F" w:rsidP="00897BEE">
      <w:pPr>
        <w:pBdr>
          <w:bottom w:val="single" w:sz="6" w:space="1" w:color="auto"/>
        </w:pBdr>
        <w:spacing w:after="0"/>
        <w:rPr>
          <w:rFonts w:ascii="Arial" w:hAnsi="Arial" w:cs="Arial"/>
          <w:color w:val="222222"/>
          <w:sz w:val="18"/>
          <w:szCs w:val="18"/>
          <w:shd w:val="clear" w:color="auto" w:fill="FFFFFF"/>
        </w:rPr>
      </w:pPr>
      <w:r w:rsidRPr="00082C4F">
        <w:rPr>
          <w:rFonts w:ascii="Arial" w:hAnsi="Arial" w:cs="Arial"/>
          <w:color w:val="222222"/>
          <w:sz w:val="18"/>
          <w:szCs w:val="18"/>
          <w:shd w:val="clear" w:color="auto" w:fill="FFFFFF"/>
        </w:rPr>
        <w:t>https://ru.wikipedia.org/wiki/XHTML</w:t>
      </w:r>
    </w:p>
    <w:p w14:paraId="7AD23CF1" w14:textId="77777777" w:rsidR="00082C4F" w:rsidRPr="00FF446A" w:rsidRDefault="00082C4F" w:rsidP="00897BEE">
      <w:pPr>
        <w:pBdr>
          <w:bottom w:val="single" w:sz="6" w:space="1" w:color="auto"/>
        </w:pBdr>
        <w:spacing w:after="0"/>
        <w:rPr>
          <w:rFonts w:ascii="Arial" w:hAnsi="Arial" w:cs="Arial"/>
          <w:color w:val="222222"/>
          <w:sz w:val="21"/>
          <w:szCs w:val="21"/>
          <w:shd w:val="clear" w:color="auto" w:fill="FFFFFF"/>
        </w:rPr>
      </w:pPr>
    </w:p>
    <w:p w14:paraId="6E78ED1F" w14:textId="77777777" w:rsidR="00082C4F" w:rsidRDefault="00082C4F" w:rsidP="00897BEE">
      <w:pPr>
        <w:pBdr>
          <w:bottom w:val="single" w:sz="6" w:space="1" w:color="auto"/>
        </w:pBdr>
        <w:spacing w:after="0"/>
        <w:rPr>
          <w:rFonts w:ascii="Arial" w:hAnsi="Arial" w:cs="Arial"/>
          <w:color w:val="222222"/>
          <w:sz w:val="21"/>
          <w:szCs w:val="21"/>
          <w:shd w:val="clear" w:color="auto" w:fill="FFFFFF"/>
        </w:rPr>
      </w:pPr>
    </w:p>
    <w:p w14:paraId="302DBCF7" w14:textId="29C1ED3B" w:rsidR="00082C4F" w:rsidRDefault="00BD05A2" w:rsidP="00BD05A2">
      <w:pPr>
        <w:spacing w:after="0"/>
        <w:jc w:val="center"/>
        <w:rPr>
          <w:b/>
          <w:sz w:val="28"/>
          <w:szCs w:val="28"/>
        </w:rPr>
      </w:pPr>
      <w:bookmarkStart w:id="86" w:name="мнемоника"/>
      <w:r w:rsidRPr="00CB6D54">
        <w:rPr>
          <w:b/>
          <w:sz w:val="28"/>
          <w:szCs w:val="28"/>
          <w:highlight w:val="yellow"/>
        </w:rPr>
        <w:t>мнемоника</w:t>
      </w:r>
    </w:p>
    <w:bookmarkEnd w:id="86"/>
    <w:p w14:paraId="0FB6B466" w14:textId="477AC4C2" w:rsidR="00BD05A2" w:rsidRPr="00CB6D54" w:rsidRDefault="00CB6D54" w:rsidP="00CB6D54">
      <w:pPr>
        <w:spacing w:after="0"/>
        <w:ind w:firstLine="851"/>
        <w:rPr>
          <w:sz w:val="24"/>
          <w:szCs w:val="24"/>
        </w:rPr>
      </w:pPr>
      <w:r w:rsidRPr="00CB6D54">
        <w:rPr>
          <w:sz w:val="24"/>
          <w:szCs w:val="24"/>
        </w:rPr>
        <w:t>Символ-мнемоника (англ. entity) — это конструкция SGML, которая ссылается на символ из набора символов текстового файла. В HTML предопределено большое количество спецсимволов. Чтобы вставить определённый символ в разметку, нужно вставить определённую ссылку-мнемонику в HTML-структуру.</w:t>
      </w:r>
    </w:p>
    <w:p w14:paraId="1F9843C3" w14:textId="0AF3ADE2" w:rsidR="00BD05A2" w:rsidRDefault="00EF507C" w:rsidP="00CB6D54">
      <w:pPr>
        <w:spacing w:after="0"/>
        <w:rPr>
          <w:b/>
          <w:sz w:val="28"/>
          <w:szCs w:val="28"/>
        </w:rPr>
      </w:pPr>
      <w:hyperlink r:id="rId54" w:history="1">
        <w:r w:rsidR="00CB6D54" w:rsidRPr="00137024">
          <w:rPr>
            <w:rStyle w:val="a4"/>
            <w:b/>
            <w:sz w:val="28"/>
            <w:szCs w:val="28"/>
          </w:rPr>
          <w:t>https://ru.wikipedia.org/wiki/Мнемоники_в_HTML</w:t>
        </w:r>
      </w:hyperlink>
    </w:p>
    <w:p w14:paraId="2C93AD7E" w14:textId="16DAD34F" w:rsidR="00CB6D54" w:rsidRPr="00CB6D54" w:rsidRDefault="00CB6D54" w:rsidP="00CB6D54">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ru-RU"/>
        </w:rPr>
      </w:pPr>
      <w:r w:rsidRPr="00CB6D54">
        <w:rPr>
          <w:rFonts w:ascii="Georgia" w:eastAsia="Times New Roman" w:hAnsi="Georgia" w:cs="Times New Roman"/>
          <w:color w:val="000000"/>
          <w:sz w:val="36"/>
          <w:szCs w:val="36"/>
          <w:lang w:eastAsia="ru-RU"/>
        </w:rPr>
        <w:t>Ссылки-мнемоники для символов </w:t>
      </w:r>
      <w:r w:rsidRPr="00CB6D54">
        <w:rPr>
          <w:rFonts w:ascii="Georgia" w:eastAsia="Times New Roman" w:hAnsi="Georgia" w:cs="Times New Roman"/>
          <w:color w:val="0B0080"/>
          <w:sz w:val="36"/>
          <w:szCs w:val="36"/>
          <w:u w:val="single"/>
          <w:lang w:eastAsia="ru-RU"/>
        </w:rPr>
        <w:t>ISO 8859-1</w:t>
      </w:r>
    </w:p>
    <w:tbl>
      <w:tblPr>
        <w:tblW w:w="0" w:type="auto"/>
        <w:jc w:val="center"/>
        <w:tblBorders>
          <w:top w:val="single" w:sz="6" w:space="0" w:color="A2A9B1"/>
          <w:left w:val="single" w:sz="6" w:space="0" w:color="A2A9B1"/>
          <w:bottom w:val="single" w:sz="6" w:space="0" w:color="A2A9B1"/>
          <w:right w:val="single" w:sz="6" w:space="0" w:color="A2A9B1"/>
        </w:tblBorders>
        <w:shd w:val="clear" w:color="auto" w:fill="FFFFFF"/>
        <w:tblCellMar>
          <w:top w:w="60" w:type="dxa"/>
          <w:left w:w="60" w:type="dxa"/>
          <w:bottom w:w="60" w:type="dxa"/>
          <w:right w:w="60" w:type="dxa"/>
        </w:tblCellMar>
        <w:tblLook w:val="04A0" w:firstRow="1" w:lastRow="0" w:firstColumn="1" w:lastColumn="0" w:noHBand="0" w:noVBand="1"/>
      </w:tblPr>
      <w:tblGrid>
        <w:gridCol w:w="1019"/>
        <w:gridCol w:w="3856"/>
        <w:gridCol w:w="2914"/>
        <w:gridCol w:w="2551"/>
      </w:tblGrid>
      <w:tr w:rsidR="00CB6D54" w:rsidRPr="00CB6D54" w14:paraId="355542CB" w14:textId="77777777" w:rsidTr="00CB6D54">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F3FF"/>
            <w:tcMar>
              <w:top w:w="48" w:type="dxa"/>
              <w:left w:w="96" w:type="dxa"/>
              <w:bottom w:w="48" w:type="dxa"/>
              <w:right w:w="96" w:type="dxa"/>
            </w:tcMar>
            <w:vAlign w:val="center"/>
            <w:hideMark/>
          </w:tcPr>
          <w:p w14:paraId="387382EE" w14:textId="77777777" w:rsidR="00CB6D54" w:rsidRPr="00CB6D54" w:rsidRDefault="00CB6D54" w:rsidP="00CB6D54">
            <w:pPr>
              <w:spacing w:before="240" w:after="240" w:line="240" w:lineRule="auto"/>
              <w:jc w:val="center"/>
              <w:rPr>
                <w:rFonts w:ascii="Arial" w:eastAsia="Times New Roman" w:hAnsi="Arial" w:cs="Arial"/>
                <w:b/>
                <w:bCs/>
                <w:color w:val="222222"/>
                <w:sz w:val="21"/>
                <w:szCs w:val="21"/>
                <w:lang w:eastAsia="ru-RU"/>
              </w:rPr>
            </w:pPr>
            <w:r w:rsidRPr="00CB6D54">
              <w:rPr>
                <w:rFonts w:ascii="Arial" w:eastAsia="Times New Roman" w:hAnsi="Arial" w:cs="Arial"/>
                <w:b/>
                <w:bCs/>
                <w:color w:val="222222"/>
                <w:sz w:val="21"/>
                <w:szCs w:val="21"/>
                <w:lang w:eastAsia="ru-RU"/>
              </w:rPr>
              <w:t>Символ</w:t>
            </w:r>
          </w:p>
        </w:tc>
        <w:tc>
          <w:tcPr>
            <w:tcW w:w="0" w:type="auto"/>
            <w:tcBorders>
              <w:top w:val="single" w:sz="6" w:space="0" w:color="A2A9B1"/>
              <w:left w:val="single" w:sz="6" w:space="0" w:color="A2A9B1"/>
              <w:bottom w:val="single" w:sz="6" w:space="0" w:color="A2A9B1"/>
              <w:right w:val="single" w:sz="6" w:space="0" w:color="A2A9B1"/>
            </w:tcBorders>
            <w:shd w:val="clear" w:color="auto" w:fill="EAF3FF"/>
            <w:tcMar>
              <w:top w:w="48" w:type="dxa"/>
              <w:left w:w="96" w:type="dxa"/>
              <w:bottom w:w="48" w:type="dxa"/>
              <w:right w:w="96" w:type="dxa"/>
            </w:tcMar>
            <w:vAlign w:val="center"/>
            <w:hideMark/>
          </w:tcPr>
          <w:p w14:paraId="4272BB3A" w14:textId="77777777" w:rsidR="00CB6D54" w:rsidRPr="00CB6D54" w:rsidRDefault="00CB6D54" w:rsidP="00CB6D54">
            <w:pPr>
              <w:spacing w:before="240" w:after="240" w:line="240" w:lineRule="auto"/>
              <w:rPr>
                <w:rFonts w:ascii="Arial" w:eastAsia="Times New Roman" w:hAnsi="Arial" w:cs="Arial"/>
                <w:b/>
                <w:bCs/>
                <w:color w:val="222222"/>
                <w:sz w:val="21"/>
                <w:szCs w:val="21"/>
                <w:lang w:eastAsia="ru-RU"/>
              </w:rPr>
            </w:pPr>
            <w:r w:rsidRPr="00CB6D54">
              <w:rPr>
                <w:rFonts w:ascii="Arial" w:eastAsia="Times New Roman" w:hAnsi="Arial" w:cs="Arial"/>
                <w:b/>
                <w:bCs/>
                <w:color w:val="222222"/>
                <w:sz w:val="21"/>
                <w:szCs w:val="21"/>
                <w:lang w:eastAsia="ru-RU"/>
              </w:rPr>
              <w:t>Назначение</w:t>
            </w:r>
          </w:p>
        </w:tc>
        <w:tc>
          <w:tcPr>
            <w:tcW w:w="2914" w:type="dxa"/>
            <w:tcBorders>
              <w:top w:val="single" w:sz="6" w:space="0" w:color="A2A9B1"/>
              <w:left w:val="single" w:sz="6" w:space="0" w:color="A2A9B1"/>
              <w:bottom w:val="single" w:sz="6" w:space="0" w:color="A2A9B1"/>
              <w:right w:val="single" w:sz="6" w:space="0" w:color="A2A9B1"/>
            </w:tcBorders>
            <w:shd w:val="clear" w:color="auto" w:fill="EAF3FF"/>
            <w:tcMar>
              <w:top w:w="48" w:type="dxa"/>
              <w:left w:w="96" w:type="dxa"/>
              <w:bottom w:w="48" w:type="dxa"/>
              <w:right w:w="96" w:type="dxa"/>
            </w:tcMar>
            <w:vAlign w:val="center"/>
            <w:hideMark/>
          </w:tcPr>
          <w:p w14:paraId="468586F2" w14:textId="77777777" w:rsidR="00CB6D54" w:rsidRPr="00CB6D54" w:rsidRDefault="00CB6D54" w:rsidP="00CB6D54">
            <w:pPr>
              <w:spacing w:before="240" w:after="240" w:line="240" w:lineRule="auto"/>
              <w:jc w:val="center"/>
              <w:rPr>
                <w:rFonts w:ascii="Arial" w:eastAsia="Times New Roman" w:hAnsi="Arial" w:cs="Arial"/>
                <w:b/>
                <w:bCs/>
                <w:color w:val="222222"/>
                <w:sz w:val="21"/>
                <w:szCs w:val="21"/>
                <w:lang w:eastAsia="ru-RU"/>
              </w:rPr>
            </w:pPr>
            <w:r w:rsidRPr="00CB6D54">
              <w:rPr>
                <w:rFonts w:ascii="Arial" w:eastAsia="Times New Roman" w:hAnsi="Arial" w:cs="Arial"/>
                <w:b/>
                <w:bCs/>
                <w:color w:val="222222"/>
                <w:sz w:val="21"/>
                <w:szCs w:val="21"/>
                <w:lang w:eastAsia="ru-RU"/>
              </w:rPr>
              <w:t>Мнемоника</w:t>
            </w:r>
          </w:p>
        </w:tc>
        <w:tc>
          <w:tcPr>
            <w:tcW w:w="2551" w:type="dxa"/>
            <w:tcBorders>
              <w:top w:val="single" w:sz="6" w:space="0" w:color="A2A9B1"/>
              <w:left w:val="single" w:sz="6" w:space="0" w:color="A2A9B1"/>
              <w:bottom w:val="single" w:sz="6" w:space="0" w:color="A2A9B1"/>
              <w:right w:val="single" w:sz="6" w:space="0" w:color="A2A9B1"/>
            </w:tcBorders>
            <w:shd w:val="clear" w:color="auto" w:fill="EAF3FF"/>
            <w:tcMar>
              <w:top w:w="48" w:type="dxa"/>
              <w:left w:w="96" w:type="dxa"/>
              <w:bottom w:w="48" w:type="dxa"/>
              <w:right w:w="96" w:type="dxa"/>
            </w:tcMar>
            <w:vAlign w:val="center"/>
            <w:hideMark/>
          </w:tcPr>
          <w:p w14:paraId="0B96DAD1" w14:textId="77777777" w:rsidR="00CB6D54" w:rsidRPr="00CB6D54" w:rsidRDefault="00CB6D54" w:rsidP="00CB6D54">
            <w:pPr>
              <w:spacing w:before="240" w:after="240" w:line="240" w:lineRule="auto"/>
              <w:jc w:val="center"/>
              <w:rPr>
                <w:rFonts w:ascii="Arial" w:eastAsia="Times New Roman" w:hAnsi="Arial" w:cs="Arial"/>
                <w:b/>
                <w:bCs/>
                <w:color w:val="222222"/>
                <w:sz w:val="21"/>
                <w:szCs w:val="21"/>
                <w:lang w:eastAsia="ru-RU"/>
              </w:rPr>
            </w:pPr>
            <w:r w:rsidRPr="00CB6D54">
              <w:rPr>
                <w:rFonts w:ascii="Arial" w:eastAsia="Times New Roman" w:hAnsi="Arial" w:cs="Arial"/>
                <w:b/>
                <w:bCs/>
                <w:color w:val="222222"/>
                <w:sz w:val="21"/>
                <w:szCs w:val="21"/>
                <w:lang w:eastAsia="ru-RU"/>
              </w:rPr>
              <w:t>Код</w:t>
            </w:r>
          </w:p>
        </w:tc>
      </w:tr>
      <w:tr w:rsidR="00CB6D54" w:rsidRPr="00CB6D54" w14:paraId="1DA99D24" w14:textId="77777777" w:rsidTr="00CB6D54">
        <w:trPr>
          <w:trHeight w:val="380"/>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F3FF"/>
            <w:tcMar>
              <w:top w:w="48" w:type="dxa"/>
              <w:left w:w="96" w:type="dxa"/>
              <w:bottom w:w="48" w:type="dxa"/>
              <w:right w:w="96" w:type="dxa"/>
            </w:tcMar>
            <w:vAlign w:val="center"/>
            <w:hideMark/>
          </w:tcPr>
          <w:p w14:paraId="22F0286F" w14:textId="77777777" w:rsidR="00CB6D54" w:rsidRPr="00CB6D54" w:rsidRDefault="00CB6D54" w:rsidP="00CB6D54">
            <w:pPr>
              <w:spacing w:before="240" w:after="240" w:line="240" w:lineRule="auto"/>
              <w:jc w:val="center"/>
              <w:rPr>
                <w:rFonts w:ascii="Arial" w:eastAsia="Times New Roman" w:hAnsi="Arial" w:cs="Arial"/>
                <w:b/>
                <w:bCs/>
                <w:color w:val="222222"/>
                <w:sz w:val="21"/>
                <w:szCs w:val="21"/>
                <w:lang w:eastAsia="ru-RU"/>
              </w:rPr>
            </w:pPr>
            <w:r w:rsidRPr="00CB6D54">
              <w:rPr>
                <w:rFonts w:ascii="Arial" w:eastAsia="Times New Roman" w:hAnsi="Arial" w:cs="Arial"/>
                <w:b/>
                <w:bCs/>
                <w:color w:val="222222"/>
                <w:sz w:val="21"/>
                <w:szCs w:val="21"/>
                <w:lang w:eastAsia="ru-RU"/>
              </w:rPr>
              <w:t> </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724BF71F" w14:textId="77777777" w:rsidR="00CB6D54" w:rsidRPr="00CB6D54" w:rsidRDefault="00EF507C" w:rsidP="00CB6D54">
            <w:pPr>
              <w:spacing w:before="240" w:after="240" w:line="240" w:lineRule="auto"/>
              <w:rPr>
                <w:rFonts w:ascii="Arial" w:eastAsia="Times New Roman" w:hAnsi="Arial" w:cs="Arial"/>
                <w:color w:val="222222"/>
                <w:sz w:val="21"/>
                <w:szCs w:val="21"/>
                <w:lang w:eastAsia="ru-RU"/>
              </w:rPr>
            </w:pPr>
            <w:hyperlink r:id="rId55" w:tooltip="Неразрывный пробел" w:history="1">
              <w:r w:rsidR="00CB6D54" w:rsidRPr="00CB6D54">
                <w:rPr>
                  <w:rFonts w:ascii="Arial" w:eastAsia="Times New Roman" w:hAnsi="Arial" w:cs="Arial"/>
                  <w:color w:val="0B0080"/>
                  <w:sz w:val="21"/>
                  <w:szCs w:val="21"/>
                  <w:u w:val="single"/>
                  <w:lang w:eastAsia="ru-RU"/>
                </w:rPr>
                <w:t>неразрывный пробел</w:t>
              </w:r>
            </w:hyperlink>
          </w:p>
        </w:tc>
        <w:tc>
          <w:tcPr>
            <w:tcW w:w="2914" w:type="dxa"/>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6754676E" w14:textId="77777777" w:rsidR="00CB6D54" w:rsidRPr="00CB6D54" w:rsidRDefault="00CB6D54" w:rsidP="00CB6D54">
            <w:pPr>
              <w:spacing w:before="240" w:after="240" w:line="240" w:lineRule="auto"/>
              <w:rPr>
                <w:rFonts w:ascii="Arial" w:eastAsia="Times New Roman" w:hAnsi="Arial" w:cs="Arial"/>
                <w:color w:val="222222"/>
                <w:sz w:val="21"/>
                <w:szCs w:val="21"/>
                <w:lang w:eastAsia="ru-RU"/>
              </w:rPr>
            </w:pPr>
            <w:r w:rsidRPr="00CB6D54">
              <w:rPr>
                <w:rFonts w:ascii="Arial" w:eastAsia="Times New Roman" w:hAnsi="Arial" w:cs="Arial"/>
                <w:color w:val="222222"/>
                <w:sz w:val="21"/>
                <w:szCs w:val="21"/>
                <w:lang w:eastAsia="ru-RU"/>
              </w:rPr>
              <w:t>&amp;nbsp;</w:t>
            </w:r>
          </w:p>
        </w:tc>
        <w:tc>
          <w:tcPr>
            <w:tcW w:w="2551" w:type="dxa"/>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2C10DAE0" w14:textId="77777777" w:rsidR="00CB6D54" w:rsidRPr="00CB6D54" w:rsidRDefault="00CB6D54" w:rsidP="00CB6D54">
            <w:pPr>
              <w:spacing w:before="240" w:after="240" w:line="240" w:lineRule="auto"/>
              <w:rPr>
                <w:rFonts w:ascii="Arial" w:eastAsia="Times New Roman" w:hAnsi="Arial" w:cs="Arial"/>
                <w:color w:val="222222"/>
                <w:sz w:val="21"/>
                <w:szCs w:val="21"/>
                <w:lang w:eastAsia="ru-RU"/>
              </w:rPr>
            </w:pPr>
            <w:r w:rsidRPr="00CB6D54">
              <w:rPr>
                <w:rFonts w:ascii="Arial" w:eastAsia="Times New Roman" w:hAnsi="Arial" w:cs="Arial"/>
                <w:color w:val="222222"/>
                <w:sz w:val="21"/>
                <w:szCs w:val="21"/>
                <w:lang w:eastAsia="ru-RU"/>
              </w:rPr>
              <w:t>&amp;#160;</w:t>
            </w:r>
          </w:p>
        </w:tc>
      </w:tr>
      <w:tr w:rsidR="00CB6D54" w:rsidRPr="00CB6D54" w14:paraId="6CD2A204" w14:textId="77777777" w:rsidTr="00CB6D54">
        <w:trPr>
          <w:trHeight w:val="250"/>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F3FF"/>
            <w:tcMar>
              <w:top w:w="48" w:type="dxa"/>
              <w:left w:w="96" w:type="dxa"/>
              <w:bottom w:w="48" w:type="dxa"/>
              <w:right w:w="96" w:type="dxa"/>
            </w:tcMar>
            <w:vAlign w:val="center"/>
            <w:hideMark/>
          </w:tcPr>
          <w:p w14:paraId="0EFE38C9" w14:textId="77777777" w:rsidR="00CB6D54" w:rsidRPr="00CB6D54" w:rsidRDefault="00CB6D54" w:rsidP="00CB6D54">
            <w:pPr>
              <w:spacing w:before="240" w:after="240" w:line="240" w:lineRule="auto"/>
              <w:jc w:val="center"/>
              <w:rPr>
                <w:rFonts w:ascii="Arial" w:eastAsia="Times New Roman" w:hAnsi="Arial" w:cs="Arial"/>
                <w:b/>
                <w:bCs/>
                <w:color w:val="222222"/>
                <w:sz w:val="21"/>
                <w:szCs w:val="21"/>
                <w:lang w:eastAsia="ru-RU"/>
              </w:rPr>
            </w:pPr>
            <w:r w:rsidRPr="00CB6D54">
              <w:rPr>
                <w:rFonts w:ascii="Arial" w:eastAsia="Times New Roman" w:hAnsi="Arial" w:cs="Arial"/>
                <w:b/>
                <w:bCs/>
                <w:color w:val="222222"/>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49D52E2B" w14:textId="77777777" w:rsidR="00CB6D54" w:rsidRPr="00CB6D54" w:rsidRDefault="00EF507C" w:rsidP="00CB6D54">
            <w:pPr>
              <w:spacing w:before="240" w:after="240" w:line="240" w:lineRule="auto"/>
              <w:rPr>
                <w:rFonts w:ascii="Arial" w:eastAsia="Times New Roman" w:hAnsi="Arial" w:cs="Arial"/>
                <w:color w:val="222222"/>
                <w:sz w:val="21"/>
                <w:szCs w:val="21"/>
                <w:lang w:eastAsia="ru-RU"/>
              </w:rPr>
            </w:pPr>
            <w:hyperlink r:id="rId56" w:tooltip="Перевёрнутый восклицательный знак" w:history="1">
              <w:r w:rsidR="00CB6D54" w:rsidRPr="00CB6D54">
                <w:rPr>
                  <w:rFonts w:ascii="Arial" w:eastAsia="Times New Roman" w:hAnsi="Arial" w:cs="Arial"/>
                  <w:color w:val="0B0080"/>
                  <w:sz w:val="21"/>
                  <w:szCs w:val="21"/>
                  <w:u w:val="single"/>
                  <w:lang w:eastAsia="ru-RU"/>
                </w:rPr>
                <w:t>перевёрнутый восклицательный знак</w:t>
              </w:r>
            </w:hyperlink>
          </w:p>
        </w:tc>
        <w:tc>
          <w:tcPr>
            <w:tcW w:w="2914" w:type="dxa"/>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1258F57A" w14:textId="77777777" w:rsidR="00CB6D54" w:rsidRPr="00CB6D54" w:rsidRDefault="00CB6D54" w:rsidP="00CB6D54">
            <w:pPr>
              <w:spacing w:before="240" w:after="240" w:line="240" w:lineRule="auto"/>
              <w:rPr>
                <w:rFonts w:ascii="Arial" w:eastAsia="Times New Roman" w:hAnsi="Arial" w:cs="Arial"/>
                <w:color w:val="222222"/>
                <w:sz w:val="21"/>
                <w:szCs w:val="21"/>
                <w:lang w:eastAsia="ru-RU"/>
              </w:rPr>
            </w:pPr>
            <w:r w:rsidRPr="00CB6D54">
              <w:rPr>
                <w:rFonts w:ascii="Arial" w:eastAsia="Times New Roman" w:hAnsi="Arial" w:cs="Arial"/>
                <w:color w:val="222222"/>
                <w:sz w:val="21"/>
                <w:szCs w:val="21"/>
                <w:lang w:eastAsia="ru-RU"/>
              </w:rPr>
              <w:t>&amp;iexcl;</w:t>
            </w:r>
          </w:p>
        </w:tc>
        <w:tc>
          <w:tcPr>
            <w:tcW w:w="2551" w:type="dxa"/>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79CDF23A" w14:textId="77777777" w:rsidR="00CB6D54" w:rsidRPr="00CB6D54" w:rsidRDefault="00CB6D54" w:rsidP="00CB6D54">
            <w:pPr>
              <w:spacing w:before="240" w:after="240" w:line="240" w:lineRule="auto"/>
              <w:rPr>
                <w:rFonts w:ascii="Arial" w:eastAsia="Times New Roman" w:hAnsi="Arial" w:cs="Arial"/>
                <w:color w:val="222222"/>
                <w:sz w:val="21"/>
                <w:szCs w:val="21"/>
                <w:lang w:eastAsia="ru-RU"/>
              </w:rPr>
            </w:pPr>
            <w:r w:rsidRPr="00CB6D54">
              <w:rPr>
                <w:rFonts w:ascii="Arial" w:eastAsia="Times New Roman" w:hAnsi="Arial" w:cs="Arial"/>
                <w:color w:val="222222"/>
                <w:sz w:val="21"/>
                <w:szCs w:val="21"/>
                <w:lang w:eastAsia="ru-RU"/>
              </w:rPr>
              <w:t>&amp;#161;</w:t>
            </w:r>
          </w:p>
        </w:tc>
      </w:tr>
      <w:tr w:rsidR="00CB6D54" w:rsidRPr="00CB6D54" w14:paraId="13D1C9F7" w14:textId="77777777" w:rsidTr="00CB6D54">
        <w:trPr>
          <w:trHeight w:val="275"/>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F3FF"/>
            <w:tcMar>
              <w:top w:w="48" w:type="dxa"/>
              <w:left w:w="96" w:type="dxa"/>
              <w:bottom w:w="48" w:type="dxa"/>
              <w:right w:w="96" w:type="dxa"/>
            </w:tcMar>
            <w:vAlign w:val="center"/>
            <w:hideMark/>
          </w:tcPr>
          <w:p w14:paraId="679E5289" w14:textId="77777777" w:rsidR="00CB6D54" w:rsidRPr="00CB6D54" w:rsidRDefault="00CB6D54" w:rsidP="00CB6D54">
            <w:pPr>
              <w:spacing w:before="240" w:after="240" w:line="240" w:lineRule="auto"/>
              <w:jc w:val="center"/>
              <w:rPr>
                <w:rFonts w:ascii="Arial" w:eastAsia="Times New Roman" w:hAnsi="Arial" w:cs="Arial"/>
                <w:b/>
                <w:bCs/>
                <w:color w:val="222222"/>
                <w:sz w:val="21"/>
                <w:szCs w:val="21"/>
                <w:lang w:eastAsia="ru-RU"/>
              </w:rPr>
            </w:pPr>
            <w:r w:rsidRPr="00CB6D54">
              <w:rPr>
                <w:rFonts w:ascii="Arial" w:eastAsia="Times New Roman" w:hAnsi="Arial" w:cs="Arial"/>
                <w:b/>
                <w:bCs/>
                <w:color w:val="222222"/>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3FD13EF1" w14:textId="77777777" w:rsidR="00CB6D54" w:rsidRPr="00CB6D54" w:rsidRDefault="00EF507C" w:rsidP="00CB6D54">
            <w:pPr>
              <w:spacing w:before="240" w:after="240" w:line="240" w:lineRule="auto"/>
              <w:rPr>
                <w:rFonts w:ascii="Arial" w:eastAsia="Times New Roman" w:hAnsi="Arial" w:cs="Arial"/>
                <w:color w:val="222222"/>
                <w:sz w:val="21"/>
                <w:szCs w:val="21"/>
                <w:lang w:eastAsia="ru-RU"/>
              </w:rPr>
            </w:pPr>
            <w:hyperlink r:id="rId57" w:tooltip="Символ цента" w:history="1">
              <w:r w:rsidR="00CB6D54" w:rsidRPr="00CB6D54">
                <w:rPr>
                  <w:rFonts w:ascii="Arial" w:eastAsia="Times New Roman" w:hAnsi="Arial" w:cs="Arial"/>
                  <w:color w:val="0B0080"/>
                  <w:sz w:val="21"/>
                  <w:szCs w:val="21"/>
                  <w:u w:val="single"/>
                  <w:lang w:eastAsia="ru-RU"/>
                </w:rPr>
                <w:t>символ цента</w:t>
              </w:r>
            </w:hyperlink>
          </w:p>
        </w:tc>
        <w:tc>
          <w:tcPr>
            <w:tcW w:w="2914" w:type="dxa"/>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59686FFA" w14:textId="77777777" w:rsidR="00CB6D54" w:rsidRPr="00CB6D54" w:rsidRDefault="00CB6D54" w:rsidP="00CB6D54">
            <w:pPr>
              <w:spacing w:before="240" w:after="240" w:line="240" w:lineRule="auto"/>
              <w:rPr>
                <w:rFonts w:ascii="Arial" w:eastAsia="Times New Roman" w:hAnsi="Arial" w:cs="Arial"/>
                <w:color w:val="222222"/>
                <w:sz w:val="21"/>
                <w:szCs w:val="21"/>
                <w:lang w:eastAsia="ru-RU"/>
              </w:rPr>
            </w:pPr>
            <w:r w:rsidRPr="00CB6D54">
              <w:rPr>
                <w:rFonts w:ascii="Arial" w:eastAsia="Times New Roman" w:hAnsi="Arial" w:cs="Arial"/>
                <w:color w:val="222222"/>
                <w:sz w:val="21"/>
                <w:szCs w:val="21"/>
                <w:lang w:eastAsia="ru-RU"/>
              </w:rPr>
              <w:t>&amp;cent;</w:t>
            </w:r>
          </w:p>
        </w:tc>
        <w:tc>
          <w:tcPr>
            <w:tcW w:w="2551" w:type="dxa"/>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169CAE27" w14:textId="77777777" w:rsidR="00CB6D54" w:rsidRPr="00CB6D54" w:rsidRDefault="00CB6D54" w:rsidP="00CB6D54">
            <w:pPr>
              <w:spacing w:before="240" w:after="240" w:line="240" w:lineRule="auto"/>
              <w:rPr>
                <w:rFonts w:ascii="Arial" w:eastAsia="Times New Roman" w:hAnsi="Arial" w:cs="Arial"/>
                <w:color w:val="222222"/>
                <w:sz w:val="21"/>
                <w:szCs w:val="21"/>
                <w:lang w:eastAsia="ru-RU"/>
              </w:rPr>
            </w:pPr>
            <w:r w:rsidRPr="00CB6D54">
              <w:rPr>
                <w:rFonts w:ascii="Arial" w:eastAsia="Times New Roman" w:hAnsi="Arial" w:cs="Arial"/>
                <w:color w:val="222222"/>
                <w:sz w:val="21"/>
                <w:szCs w:val="21"/>
                <w:lang w:eastAsia="ru-RU"/>
              </w:rPr>
              <w:t>&amp;#162;</w:t>
            </w:r>
          </w:p>
        </w:tc>
      </w:tr>
    </w:tbl>
    <w:p w14:paraId="6917548E" w14:textId="77777777" w:rsidR="00CB6D54" w:rsidRPr="00BD05A2" w:rsidRDefault="00CB6D54" w:rsidP="00CB6D54">
      <w:pPr>
        <w:spacing w:after="0"/>
        <w:rPr>
          <w:b/>
          <w:sz w:val="28"/>
          <w:szCs w:val="28"/>
        </w:rPr>
      </w:pPr>
    </w:p>
    <w:p w14:paraId="27203150" w14:textId="353401A5" w:rsidR="00BD05A2" w:rsidRPr="00836C1E" w:rsidRDefault="00836C1E" w:rsidP="00836C1E">
      <w:pPr>
        <w:spacing w:after="0"/>
        <w:jc w:val="center"/>
        <w:rPr>
          <w:b/>
          <w:sz w:val="28"/>
          <w:szCs w:val="28"/>
          <w:highlight w:val="yellow"/>
        </w:rPr>
      </w:pPr>
      <w:r w:rsidRPr="00836C1E">
        <w:rPr>
          <w:b/>
          <w:sz w:val="28"/>
          <w:szCs w:val="28"/>
          <w:highlight w:val="yellow"/>
        </w:rPr>
        <w:t>Шрифты</w:t>
      </w:r>
    </w:p>
    <w:p w14:paraId="2B5B7F35" w14:textId="47FA6C77" w:rsidR="00836C1E" w:rsidRPr="00836C1E" w:rsidRDefault="00836C1E" w:rsidP="00897BEE">
      <w:pPr>
        <w:spacing w:after="0"/>
        <w:rPr>
          <w:sz w:val="28"/>
          <w:szCs w:val="28"/>
          <w:lang w:val="en-US"/>
        </w:rPr>
      </w:pPr>
      <w:r>
        <w:rPr>
          <w:sz w:val="28"/>
          <w:szCs w:val="28"/>
        </w:rPr>
        <w:t xml:space="preserve">В работают шрифты </w:t>
      </w:r>
      <w:r>
        <w:rPr>
          <w:sz w:val="28"/>
          <w:szCs w:val="28"/>
          <w:lang w:val="en-US"/>
        </w:rPr>
        <w:t>wof</w:t>
      </w:r>
      <w:r>
        <w:rPr>
          <w:sz w:val="28"/>
          <w:szCs w:val="28"/>
        </w:rPr>
        <w:t>, wof</w:t>
      </w:r>
      <w:r>
        <w:rPr>
          <w:sz w:val="28"/>
          <w:szCs w:val="28"/>
          <w:lang w:val="en-US"/>
        </w:rPr>
        <w:t>2</w:t>
      </w:r>
    </w:p>
    <w:p w14:paraId="79D7CBFF" w14:textId="741392A0" w:rsidR="00237735" w:rsidRDefault="00237735" w:rsidP="00237735">
      <w:pPr>
        <w:spacing w:after="0"/>
        <w:jc w:val="center"/>
        <w:rPr>
          <w:b/>
          <w:sz w:val="28"/>
          <w:szCs w:val="28"/>
          <w:highlight w:val="yellow"/>
        </w:rPr>
      </w:pPr>
      <w:bookmarkStart w:id="87" w:name="DOM_модель"/>
      <w:r w:rsidRPr="00237735">
        <w:rPr>
          <w:b/>
          <w:sz w:val="24"/>
          <w:szCs w:val="24"/>
          <w:highlight w:val="yellow"/>
        </w:rPr>
        <w:t>DOM</w:t>
      </w:r>
      <w:r w:rsidRPr="00237735">
        <w:rPr>
          <w:b/>
          <w:sz w:val="28"/>
          <w:szCs w:val="28"/>
          <w:highlight w:val="yellow"/>
        </w:rPr>
        <w:t xml:space="preserve"> модель</w:t>
      </w:r>
    </w:p>
    <w:bookmarkEnd w:id="87"/>
    <w:p w14:paraId="2DED0321" w14:textId="32C01C41" w:rsidR="00237735" w:rsidRDefault="00237735" w:rsidP="00237735">
      <w:pPr>
        <w:spacing w:after="0"/>
        <w:rPr>
          <w:sz w:val="24"/>
          <w:szCs w:val="24"/>
        </w:rPr>
      </w:pPr>
      <w:r w:rsidRPr="00237735">
        <w:rPr>
          <w:sz w:val="24"/>
          <w:szCs w:val="24"/>
        </w:rPr>
        <w:t>DOM (от англ. Document Object Model — «объектная модель документа»)</w:t>
      </w:r>
    </w:p>
    <w:p w14:paraId="0F08B1B3" w14:textId="41C0DA50" w:rsidR="007A1715" w:rsidRDefault="007A1715" w:rsidP="00237735">
      <w:pPr>
        <w:spacing w:after="0"/>
        <w:rPr>
          <w:sz w:val="24"/>
          <w:szCs w:val="24"/>
        </w:rPr>
      </w:pPr>
      <w:r w:rsidRPr="007A1715">
        <w:rPr>
          <w:sz w:val="24"/>
          <w:szCs w:val="24"/>
        </w:rPr>
        <w:t>это не зависящий от платформы и языка программный интерфейс, позволяющий программам и скриптам получить доступ к содержимому HTML-, XHTML- и XML-документов, а также изменять содержимое, структуру и оформление таких документов</w:t>
      </w:r>
    </w:p>
    <w:p w14:paraId="1E8410EC" w14:textId="46BA5212" w:rsidR="007A1715" w:rsidRPr="00237735" w:rsidRDefault="007A1715" w:rsidP="00237735">
      <w:pPr>
        <w:spacing w:after="0"/>
        <w:rPr>
          <w:sz w:val="24"/>
          <w:szCs w:val="24"/>
          <w:highlight w:val="yellow"/>
        </w:rPr>
      </w:pPr>
      <w:r w:rsidRPr="007A1715">
        <w:rPr>
          <w:sz w:val="24"/>
          <w:szCs w:val="24"/>
        </w:rPr>
        <w:t>https://ru.wikipedia.org/wiki/Document_Object_Model</w:t>
      </w:r>
    </w:p>
    <w:p w14:paraId="475412F4" w14:textId="77777777" w:rsidR="00836C1E" w:rsidRPr="00082C4F" w:rsidRDefault="00836C1E" w:rsidP="00897BEE">
      <w:pPr>
        <w:spacing w:after="0"/>
        <w:rPr>
          <w:sz w:val="28"/>
          <w:szCs w:val="28"/>
        </w:rPr>
      </w:pPr>
    </w:p>
    <w:bookmarkEnd w:id="76"/>
    <w:p w14:paraId="65B72F90" w14:textId="77777777" w:rsidR="007B6E03" w:rsidRPr="00D42DE6" w:rsidRDefault="007B6E03" w:rsidP="00897BEE">
      <w:pPr>
        <w:spacing w:after="0"/>
        <w:jc w:val="center"/>
        <w:rPr>
          <w:b/>
          <w:sz w:val="28"/>
          <w:szCs w:val="28"/>
        </w:rPr>
      </w:pPr>
      <w:r w:rsidRPr="00CB6D54">
        <w:rPr>
          <w:b/>
          <w:sz w:val="28"/>
          <w:szCs w:val="28"/>
          <w:highlight w:val="yellow"/>
          <w:lang w:val="en-US"/>
        </w:rPr>
        <w:t>CSS</w:t>
      </w:r>
      <w:bookmarkEnd w:id="77"/>
    </w:p>
    <w:p w14:paraId="3FA88D5D" w14:textId="77777777" w:rsidR="00CE60CC" w:rsidRPr="00D42DE6" w:rsidRDefault="00CE60CC" w:rsidP="00CE60CC">
      <w:pPr>
        <w:spacing w:after="0"/>
        <w:rPr>
          <w:b/>
          <w:sz w:val="28"/>
          <w:szCs w:val="28"/>
        </w:rPr>
      </w:pPr>
      <w:r>
        <w:rPr>
          <w:rFonts w:ascii="Arial" w:hAnsi="Arial" w:cs="Arial"/>
          <w:color w:val="333333"/>
          <w:shd w:val="clear" w:color="auto" w:fill="FFFFFF"/>
        </w:rPr>
        <w:t>Cascading Style Sheets</w:t>
      </w:r>
      <w:r w:rsidRPr="00D42DE6">
        <w:rPr>
          <w:rFonts w:ascii="Arial" w:hAnsi="Arial" w:cs="Arial"/>
          <w:color w:val="333333"/>
          <w:shd w:val="clear" w:color="auto" w:fill="FFFFFF"/>
        </w:rPr>
        <w:t xml:space="preserve"> </w:t>
      </w:r>
      <w:r>
        <w:rPr>
          <w:rFonts w:ascii="Arial" w:hAnsi="Arial" w:cs="Arial"/>
          <w:color w:val="333333"/>
          <w:shd w:val="clear" w:color="auto" w:fill="FFFFFF"/>
        </w:rPr>
        <w:t>Каскадные Таблицы Стилей</w:t>
      </w:r>
    </w:p>
    <w:p w14:paraId="404411C3" w14:textId="77777777" w:rsidR="007B6E03" w:rsidRDefault="007B6E03" w:rsidP="00DC103A">
      <w:pPr>
        <w:spacing w:after="0"/>
        <w:rPr>
          <w:sz w:val="24"/>
          <w:szCs w:val="24"/>
        </w:rPr>
      </w:pPr>
      <w:r>
        <w:rPr>
          <w:sz w:val="24"/>
          <w:szCs w:val="24"/>
          <w:lang w:val="en-US"/>
        </w:rPr>
        <w:t>CSS</w:t>
      </w:r>
      <w:r w:rsidRPr="00D42DE6">
        <w:rPr>
          <w:sz w:val="24"/>
          <w:szCs w:val="24"/>
        </w:rPr>
        <w:t xml:space="preserve"> </w:t>
      </w:r>
      <w:r>
        <w:rPr>
          <w:sz w:val="24"/>
          <w:szCs w:val="24"/>
        </w:rPr>
        <w:t>язык стилей</w:t>
      </w:r>
      <w:r w:rsidR="00295294">
        <w:rPr>
          <w:sz w:val="24"/>
          <w:szCs w:val="24"/>
        </w:rPr>
        <w:t xml:space="preserve"> (каскадные таблицы стилей)</w:t>
      </w:r>
    </w:p>
    <w:p w14:paraId="0E6A2BAD" w14:textId="77777777" w:rsidR="00DC103A" w:rsidRDefault="00DC103A" w:rsidP="00DC103A">
      <w:pPr>
        <w:spacing w:after="0"/>
        <w:rPr>
          <w:sz w:val="24"/>
          <w:szCs w:val="24"/>
        </w:rPr>
      </w:pPr>
      <w:r>
        <w:rPr>
          <w:sz w:val="24"/>
          <w:szCs w:val="24"/>
        </w:rPr>
        <w:t xml:space="preserve">Сайт для изучения </w:t>
      </w:r>
      <w:r>
        <w:rPr>
          <w:sz w:val="24"/>
          <w:szCs w:val="24"/>
          <w:lang w:val="en-US"/>
        </w:rPr>
        <w:t>CSS</w:t>
      </w:r>
      <w:r w:rsidRPr="00D42DE6">
        <w:rPr>
          <w:sz w:val="24"/>
          <w:szCs w:val="24"/>
        </w:rPr>
        <w:t xml:space="preserve"> </w:t>
      </w:r>
      <w:r w:rsidRPr="00C448D0">
        <w:rPr>
          <w:b/>
          <w:sz w:val="24"/>
          <w:szCs w:val="24"/>
        </w:rPr>
        <w:t>http://css.yoksel.ru/svg-bubble/</w:t>
      </w:r>
    </w:p>
    <w:p w14:paraId="1A1A4A6A" w14:textId="77777777" w:rsidR="00EE69E8" w:rsidRDefault="00EE69E8" w:rsidP="00DC103A">
      <w:pPr>
        <w:spacing w:after="0"/>
        <w:jc w:val="center"/>
        <w:rPr>
          <w:b/>
          <w:sz w:val="28"/>
          <w:szCs w:val="28"/>
        </w:rPr>
      </w:pPr>
      <w:bookmarkStart w:id="88" w:name="Javascript"/>
      <w:r w:rsidRPr="00CB6D54">
        <w:rPr>
          <w:b/>
          <w:sz w:val="28"/>
          <w:szCs w:val="28"/>
          <w:highlight w:val="yellow"/>
        </w:rPr>
        <w:t>Javascript</w:t>
      </w:r>
    </w:p>
    <w:p w14:paraId="7DA591AE" w14:textId="77777777" w:rsidR="00B70F9C" w:rsidRDefault="0076344A" w:rsidP="0076344A">
      <w:pPr>
        <w:spacing w:after="0"/>
        <w:rPr>
          <w:sz w:val="24"/>
          <w:szCs w:val="24"/>
        </w:rPr>
      </w:pPr>
      <w:r w:rsidRPr="0076344A">
        <w:rPr>
          <w:sz w:val="24"/>
          <w:szCs w:val="24"/>
          <w:lang w:val="en-US"/>
        </w:rPr>
        <w:t>J</w:t>
      </w:r>
      <w:r w:rsidRPr="0076344A">
        <w:rPr>
          <w:sz w:val="24"/>
          <w:szCs w:val="24"/>
        </w:rPr>
        <w:t>avaScript (/ˈdʒɑːvɑːˌskrɪpt/; аббр. JS /ˈdʒeɪ.</w:t>
      </w:r>
      <w:proofErr w:type="gramStart"/>
      <w:r w:rsidRPr="0076344A">
        <w:rPr>
          <w:sz w:val="24"/>
          <w:szCs w:val="24"/>
        </w:rPr>
        <w:t>ɛs./</w:t>
      </w:r>
      <w:proofErr w:type="gramEnd"/>
      <w:r w:rsidRPr="0076344A">
        <w:rPr>
          <w:sz w:val="24"/>
          <w:szCs w:val="24"/>
        </w:rPr>
        <w:t xml:space="preserve">) — мультипарадигменный язык программирования. Поддерживает объектно-ориентированный, императивный и функциональный стили. </w:t>
      </w:r>
    </w:p>
    <w:p w14:paraId="53D2C3DC" w14:textId="77777777" w:rsidR="00E85394" w:rsidRPr="00E85394" w:rsidRDefault="00E85394" w:rsidP="0076344A">
      <w:pPr>
        <w:spacing w:after="0"/>
        <w:rPr>
          <w:b/>
          <w:sz w:val="24"/>
          <w:szCs w:val="24"/>
        </w:rPr>
      </w:pPr>
      <w:r w:rsidRPr="00E85394">
        <w:rPr>
          <w:b/>
          <w:sz w:val="24"/>
          <w:szCs w:val="24"/>
          <w:highlight w:val="yellow"/>
        </w:rPr>
        <w:t>Обьекто-ориентированный клиентский язык</w:t>
      </w:r>
    </w:p>
    <w:p w14:paraId="57B0AE4E" w14:textId="77777777" w:rsidR="0076344A" w:rsidRDefault="0076344A" w:rsidP="0076344A">
      <w:pPr>
        <w:pBdr>
          <w:bottom w:val="single" w:sz="6" w:space="1" w:color="auto"/>
        </w:pBdr>
        <w:spacing w:after="0"/>
        <w:rPr>
          <w:sz w:val="24"/>
          <w:szCs w:val="24"/>
        </w:rPr>
      </w:pPr>
      <w:r w:rsidRPr="0076344A">
        <w:rPr>
          <w:sz w:val="24"/>
          <w:szCs w:val="24"/>
        </w:rPr>
        <w:t xml:space="preserve">Является реализацией языка ECMAScript </w:t>
      </w:r>
      <w:r w:rsidR="00B70F9C">
        <w:rPr>
          <w:sz w:val="24"/>
          <w:szCs w:val="24"/>
        </w:rPr>
        <w:t xml:space="preserve">(настоящее название </w:t>
      </w:r>
      <w:r w:rsidR="00B70F9C">
        <w:rPr>
          <w:sz w:val="24"/>
          <w:szCs w:val="24"/>
          <w:lang w:val="en-US"/>
        </w:rPr>
        <w:t>JavaScript</w:t>
      </w:r>
      <w:r w:rsidR="00B70F9C" w:rsidRPr="00B70F9C">
        <w:rPr>
          <w:sz w:val="24"/>
          <w:szCs w:val="24"/>
        </w:rPr>
        <w:t>)</w:t>
      </w:r>
    </w:p>
    <w:p w14:paraId="301BC8F1" w14:textId="77777777" w:rsidR="00082C4F" w:rsidRPr="00FF446A" w:rsidRDefault="00082C4F" w:rsidP="0076344A">
      <w:pPr>
        <w:spacing w:after="0"/>
        <w:rPr>
          <w:sz w:val="24"/>
          <w:szCs w:val="24"/>
        </w:rPr>
      </w:pPr>
    </w:p>
    <w:p w14:paraId="34F8A0E4" w14:textId="77777777" w:rsidR="00082C4F" w:rsidRPr="00FF446A" w:rsidRDefault="00082C4F" w:rsidP="00082C4F">
      <w:pPr>
        <w:spacing w:after="0"/>
        <w:jc w:val="center"/>
        <w:rPr>
          <w:rFonts w:ascii="Arial" w:hAnsi="Arial" w:cs="Arial"/>
          <w:color w:val="222222"/>
          <w:sz w:val="21"/>
          <w:szCs w:val="21"/>
          <w:shd w:val="clear" w:color="auto" w:fill="FFFFFF"/>
          <w:lang w:val="en-US"/>
        </w:rPr>
      </w:pPr>
      <w:bookmarkStart w:id="89" w:name="XML"/>
      <w:r w:rsidRPr="00FF446A">
        <w:rPr>
          <w:rFonts w:ascii="Arial" w:hAnsi="Arial" w:cs="Arial"/>
          <w:b/>
          <w:bCs/>
          <w:color w:val="222222"/>
          <w:sz w:val="21"/>
          <w:szCs w:val="21"/>
          <w:highlight w:val="yellow"/>
          <w:shd w:val="clear" w:color="auto" w:fill="FFFFFF"/>
          <w:lang w:val="en-US"/>
        </w:rPr>
        <w:t>XML</w:t>
      </w:r>
    </w:p>
    <w:bookmarkEnd w:id="89"/>
    <w:p w14:paraId="41410E6A" w14:textId="77777777" w:rsidR="00082C4F" w:rsidRPr="00FF446A" w:rsidRDefault="00082C4F" w:rsidP="0076344A">
      <w:pPr>
        <w:pBdr>
          <w:bottom w:val="single" w:sz="6" w:space="1" w:color="auto"/>
        </w:pBdr>
        <w:spacing w:after="0"/>
        <w:rPr>
          <w:rFonts w:ascii="Arial" w:hAnsi="Arial" w:cs="Arial"/>
          <w:color w:val="222222"/>
          <w:sz w:val="21"/>
          <w:szCs w:val="21"/>
          <w:shd w:val="clear" w:color="auto" w:fill="FFFFFF"/>
          <w:lang w:val="en-US"/>
        </w:rPr>
      </w:pPr>
      <w:r w:rsidRPr="00FF446A">
        <w:rPr>
          <w:rFonts w:ascii="Arial" w:hAnsi="Arial" w:cs="Arial"/>
          <w:color w:val="222222"/>
          <w:sz w:val="21"/>
          <w:szCs w:val="21"/>
          <w:shd w:val="clear" w:color="auto" w:fill="FFFFFF"/>
          <w:lang w:val="en-US"/>
        </w:rPr>
        <w:t>(</w:t>
      </w:r>
      <w:r>
        <w:rPr>
          <w:rFonts w:ascii="Arial" w:hAnsi="Arial" w:cs="Arial"/>
          <w:i/>
          <w:iCs/>
          <w:color w:val="222222"/>
          <w:sz w:val="21"/>
          <w:szCs w:val="21"/>
          <w:shd w:val="clear" w:color="auto" w:fill="FFFFFF"/>
          <w:lang w:val="en"/>
        </w:rPr>
        <w:t>e</w:t>
      </w:r>
      <w:r>
        <w:rPr>
          <w:rFonts w:ascii="Arial" w:hAnsi="Arial" w:cs="Arial"/>
          <w:b/>
          <w:bCs/>
          <w:i/>
          <w:iCs/>
          <w:color w:val="222222"/>
          <w:sz w:val="21"/>
          <w:szCs w:val="21"/>
          <w:shd w:val="clear" w:color="auto" w:fill="FFFFFF"/>
          <w:lang w:val="en"/>
        </w:rPr>
        <w:t>X</w:t>
      </w:r>
      <w:r>
        <w:rPr>
          <w:rFonts w:ascii="Arial" w:hAnsi="Arial" w:cs="Arial"/>
          <w:i/>
          <w:iCs/>
          <w:color w:val="222222"/>
          <w:sz w:val="21"/>
          <w:szCs w:val="21"/>
          <w:shd w:val="clear" w:color="auto" w:fill="FFFFFF"/>
          <w:lang w:val="en"/>
        </w:rPr>
        <w:t>tensible </w:t>
      </w:r>
      <w:r>
        <w:rPr>
          <w:rFonts w:ascii="Arial" w:hAnsi="Arial" w:cs="Arial"/>
          <w:b/>
          <w:bCs/>
          <w:i/>
          <w:iCs/>
          <w:color w:val="222222"/>
          <w:sz w:val="21"/>
          <w:szCs w:val="21"/>
          <w:shd w:val="clear" w:color="auto" w:fill="FFFFFF"/>
          <w:lang w:val="en"/>
        </w:rPr>
        <w:t>M</w:t>
      </w:r>
      <w:r>
        <w:rPr>
          <w:rFonts w:ascii="Arial" w:hAnsi="Arial" w:cs="Arial"/>
          <w:i/>
          <w:iCs/>
          <w:color w:val="222222"/>
          <w:sz w:val="21"/>
          <w:szCs w:val="21"/>
          <w:shd w:val="clear" w:color="auto" w:fill="FFFFFF"/>
          <w:lang w:val="en"/>
        </w:rPr>
        <w:t>arkup </w:t>
      </w:r>
      <w:r>
        <w:rPr>
          <w:rFonts w:ascii="Arial" w:hAnsi="Arial" w:cs="Arial"/>
          <w:b/>
          <w:bCs/>
          <w:i/>
          <w:iCs/>
          <w:color w:val="222222"/>
          <w:sz w:val="21"/>
          <w:szCs w:val="21"/>
          <w:shd w:val="clear" w:color="auto" w:fill="FFFFFF"/>
          <w:lang w:val="en"/>
        </w:rPr>
        <w:t>L</w:t>
      </w:r>
      <w:r>
        <w:rPr>
          <w:rFonts w:ascii="Arial" w:hAnsi="Arial" w:cs="Arial"/>
          <w:i/>
          <w:iCs/>
          <w:color w:val="222222"/>
          <w:sz w:val="21"/>
          <w:szCs w:val="21"/>
          <w:shd w:val="clear" w:color="auto" w:fill="FFFFFF"/>
          <w:lang w:val="en"/>
        </w:rPr>
        <w:t>anguage</w:t>
      </w:r>
      <w:r w:rsidRPr="00FF446A">
        <w:rPr>
          <w:rFonts w:ascii="Arial" w:hAnsi="Arial" w:cs="Arial"/>
          <w:color w:val="222222"/>
          <w:sz w:val="21"/>
          <w:szCs w:val="21"/>
          <w:shd w:val="clear" w:color="auto" w:fill="FFFFFF"/>
          <w:lang w:val="en-US"/>
        </w:rPr>
        <w:t xml:space="preserve">) — </w:t>
      </w:r>
      <w:r>
        <w:rPr>
          <w:rFonts w:ascii="Arial" w:hAnsi="Arial" w:cs="Arial"/>
          <w:color w:val="222222"/>
          <w:sz w:val="21"/>
          <w:szCs w:val="21"/>
          <w:shd w:val="clear" w:color="auto" w:fill="FFFFFF"/>
        </w:rPr>
        <w:t>расширяемый</w:t>
      </w:r>
      <w:r w:rsidRPr="00FF446A">
        <w:rPr>
          <w:rFonts w:ascii="Arial" w:hAnsi="Arial" w:cs="Arial"/>
          <w:color w:val="222222"/>
          <w:sz w:val="21"/>
          <w:szCs w:val="21"/>
          <w:shd w:val="clear" w:color="auto" w:fill="FFFFFF"/>
          <w:lang w:val="en-US"/>
        </w:rPr>
        <w:t> </w:t>
      </w:r>
      <w:r w:rsidR="00C637F6">
        <w:rPr>
          <w:rStyle w:val="a4"/>
          <w:rFonts w:ascii="Arial" w:hAnsi="Arial" w:cs="Arial"/>
          <w:color w:val="0B0080"/>
          <w:sz w:val="21"/>
          <w:szCs w:val="21"/>
          <w:u w:val="none"/>
          <w:shd w:val="clear" w:color="auto" w:fill="FFFFFF"/>
        </w:rPr>
        <w:fldChar w:fldCharType="begin"/>
      </w:r>
      <w:r w:rsidR="00C637F6" w:rsidRPr="00215B34">
        <w:rPr>
          <w:rStyle w:val="a4"/>
          <w:rFonts w:ascii="Arial" w:hAnsi="Arial"/>
          <w:color w:val="0B0080"/>
          <w:sz w:val="21"/>
          <w:u w:val="none"/>
          <w:shd w:val="clear" w:color="auto" w:fill="FFFFFF"/>
          <w:lang w:val="en-US"/>
          <w:rPrChange w:id="90" w:author="Евгений Мироевский" w:date="2020-03-15T19:52:00Z">
            <w:rPr>
              <w:rStyle w:val="a4"/>
              <w:rFonts w:ascii="Arial" w:hAnsi="Arial" w:cs="Arial"/>
              <w:color w:val="0B0080"/>
              <w:sz w:val="21"/>
              <w:szCs w:val="21"/>
              <w:u w:val="none"/>
              <w:shd w:val="clear" w:color="auto" w:fill="FFFFFF"/>
            </w:rPr>
          </w:rPrChange>
        </w:rPr>
        <w:instrText xml:space="preserve"> HYPERLINK "https://ru.wikipedia.org/wiki/%D0%AF%D0%B7%D1%8B%D0%BA_%D1%80%D0%B0%D0%B7%D0%BC%D0%B5%D1%82%D0%BA%D0%B8" \o "</w:instrText>
      </w:r>
      <w:r w:rsidR="00C637F6">
        <w:rPr>
          <w:rStyle w:val="a4"/>
          <w:rFonts w:ascii="Arial" w:hAnsi="Arial" w:cs="Arial"/>
          <w:color w:val="0B0080"/>
          <w:sz w:val="21"/>
          <w:szCs w:val="21"/>
          <w:u w:val="none"/>
          <w:shd w:val="clear" w:color="auto" w:fill="FFFFFF"/>
        </w:rPr>
        <w:instrText>Язык</w:instrText>
      </w:r>
      <w:r w:rsidR="00C637F6" w:rsidRPr="00215B34">
        <w:rPr>
          <w:rStyle w:val="a4"/>
          <w:rFonts w:ascii="Arial" w:hAnsi="Arial"/>
          <w:color w:val="0B0080"/>
          <w:sz w:val="21"/>
          <w:u w:val="none"/>
          <w:shd w:val="clear" w:color="auto" w:fill="FFFFFF"/>
          <w:lang w:val="en-US"/>
          <w:rPrChange w:id="91" w:author="Евгений Мироевский" w:date="2020-03-15T19:52:00Z">
            <w:rPr>
              <w:rStyle w:val="a4"/>
              <w:rFonts w:ascii="Arial" w:hAnsi="Arial" w:cs="Arial"/>
              <w:color w:val="0B0080"/>
              <w:sz w:val="21"/>
              <w:szCs w:val="21"/>
              <w:u w:val="none"/>
              <w:shd w:val="clear" w:color="auto" w:fill="FFFFFF"/>
            </w:rPr>
          </w:rPrChange>
        </w:rPr>
        <w:instrText xml:space="preserve"> </w:instrText>
      </w:r>
      <w:r w:rsidR="00C637F6">
        <w:rPr>
          <w:rStyle w:val="a4"/>
          <w:rFonts w:ascii="Arial" w:hAnsi="Arial" w:cs="Arial"/>
          <w:color w:val="0B0080"/>
          <w:sz w:val="21"/>
          <w:szCs w:val="21"/>
          <w:u w:val="none"/>
          <w:shd w:val="clear" w:color="auto" w:fill="FFFFFF"/>
        </w:rPr>
        <w:instrText>разметки</w:instrText>
      </w:r>
      <w:r w:rsidR="00C637F6" w:rsidRPr="00215B34">
        <w:rPr>
          <w:rStyle w:val="a4"/>
          <w:rFonts w:ascii="Arial" w:hAnsi="Arial"/>
          <w:color w:val="0B0080"/>
          <w:sz w:val="21"/>
          <w:u w:val="none"/>
          <w:shd w:val="clear" w:color="auto" w:fill="FFFFFF"/>
          <w:lang w:val="en-US"/>
          <w:rPrChange w:id="92" w:author="Евгений Мироевский" w:date="2020-03-15T19:52:00Z">
            <w:rPr>
              <w:rStyle w:val="a4"/>
              <w:rFonts w:ascii="Arial" w:hAnsi="Arial" w:cs="Arial"/>
              <w:color w:val="0B0080"/>
              <w:sz w:val="21"/>
              <w:szCs w:val="21"/>
              <w:u w:val="none"/>
              <w:shd w:val="clear" w:color="auto" w:fill="FFFFFF"/>
            </w:rPr>
          </w:rPrChange>
        </w:rPr>
        <w:instrText xml:space="preserve">" </w:instrText>
      </w:r>
      <w:r w:rsidR="00C637F6">
        <w:rPr>
          <w:rStyle w:val="a4"/>
          <w:rFonts w:ascii="Arial" w:hAnsi="Arial" w:cs="Arial"/>
          <w:color w:val="0B0080"/>
          <w:sz w:val="21"/>
          <w:szCs w:val="21"/>
          <w:u w:val="none"/>
          <w:shd w:val="clear" w:color="auto" w:fill="FFFFFF"/>
        </w:rPr>
        <w:fldChar w:fldCharType="separate"/>
      </w:r>
      <w:r>
        <w:rPr>
          <w:rStyle w:val="a4"/>
          <w:rFonts w:ascii="Arial" w:hAnsi="Arial" w:cs="Arial"/>
          <w:color w:val="0B0080"/>
          <w:sz w:val="21"/>
          <w:szCs w:val="21"/>
          <w:u w:val="none"/>
          <w:shd w:val="clear" w:color="auto" w:fill="FFFFFF"/>
        </w:rPr>
        <w:t>язык</w:t>
      </w:r>
      <w:r w:rsidRPr="00FF446A">
        <w:rPr>
          <w:rStyle w:val="a4"/>
          <w:rFonts w:ascii="Arial" w:hAnsi="Arial" w:cs="Arial"/>
          <w:color w:val="0B0080"/>
          <w:sz w:val="21"/>
          <w:szCs w:val="21"/>
          <w:u w:val="none"/>
          <w:shd w:val="clear" w:color="auto" w:fill="FFFFFF"/>
          <w:lang w:val="en-US"/>
        </w:rPr>
        <w:t xml:space="preserve"> </w:t>
      </w:r>
      <w:r>
        <w:rPr>
          <w:rStyle w:val="a4"/>
          <w:rFonts w:ascii="Arial" w:hAnsi="Arial" w:cs="Arial"/>
          <w:color w:val="0B0080"/>
          <w:sz w:val="21"/>
          <w:szCs w:val="21"/>
          <w:u w:val="none"/>
          <w:shd w:val="clear" w:color="auto" w:fill="FFFFFF"/>
        </w:rPr>
        <w:t>разметки</w:t>
      </w:r>
      <w:r w:rsidR="00C637F6">
        <w:rPr>
          <w:rStyle w:val="a4"/>
          <w:rFonts w:ascii="Arial" w:hAnsi="Arial" w:cs="Arial"/>
          <w:color w:val="0B0080"/>
          <w:sz w:val="21"/>
          <w:szCs w:val="21"/>
          <w:u w:val="none"/>
          <w:shd w:val="clear" w:color="auto" w:fill="FFFFFF"/>
        </w:rPr>
        <w:fldChar w:fldCharType="end"/>
      </w:r>
      <w:r w:rsidRPr="00FF446A">
        <w:rPr>
          <w:rFonts w:ascii="Arial" w:hAnsi="Arial" w:cs="Arial"/>
          <w:color w:val="222222"/>
          <w:sz w:val="21"/>
          <w:szCs w:val="21"/>
          <w:shd w:val="clear" w:color="auto" w:fill="FFFFFF"/>
          <w:lang w:val="en-US"/>
        </w:rPr>
        <w:t>.</w:t>
      </w:r>
    </w:p>
    <w:p w14:paraId="77D2CC33" w14:textId="77777777" w:rsidR="003354F0" w:rsidRPr="00932006" w:rsidRDefault="008E0601" w:rsidP="00932006">
      <w:pPr>
        <w:pBdr>
          <w:bottom w:val="single" w:sz="6" w:space="1" w:color="auto"/>
        </w:pBdr>
        <w:spacing w:after="0"/>
        <w:ind w:firstLine="851"/>
        <w:rPr>
          <w:rFonts w:ascii="Arial" w:hAnsi="Arial" w:cs="Arial"/>
          <w:color w:val="222222"/>
          <w:sz w:val="20"/>
          <w:szCs w:val="20"/>
          <w:shd w:val="clear" w:color="auto" w:fill="FFFFFF"/>
        </w:rPr>
      </w:pPr>
      <w:r w:rsidRPr="00932006">
        <w:rPr>
          <w:rFonts w:ascii="Arial" w:hAnsi="Arial" w:cs="Arial"/>
          <w:color w:val="222222"/>
          <w:sz w:val="20"/>
          <w:szCs w:val="20"/>
          <w:shd w:val="clear" w:color="auto" w:fill="FFFFFF"/>
        </w:rPr>
        <w:t>Рекомендован Консорциумом Всемирной паутины (W3C). Спецификация XML описывает XML-документы и частично описывает поведение XML-процессоров (программ, читающих XML-документы и обеспечивающих доступ к их содержимому). XML разрабатывался как язык с простым формальным синтаксисом, удобный для создания и обработки документов программами и одновременно удобный для чтения и создания документов человеком, с подчёркиванием нацеленности на использование в Интернете. Язык называется расширяемым, поскольку он не фиксирует разметку, используемую в документах: разработчик волен создать разметку в соответствии с потребностями к конкретной области, будучи ограниченным лишь синтаксическими правилами языка.</w:t>
      </w:r>
    </w:p>
    <w:p w14:paraId="6CF0BC9B" w14:textId="77777777" w:rsidR="00591DFE" w:rsidRDefault="00591DFE" w:rsidP="0076344A">
      <w:pPr>
        <w:pBdr>
          <w:bottom w:val="single" w:sz="6" w:space="1" w:color="auto"/>
        </w:pBdr>
        <w:spacing w:after="0"/>
        <w:rPr>
          <w:rFonts w:ascii="Arial" w:hAnsi="Arial" w:cs="Arial"/>
          <w:color w:val="222222"/>
          <w:sz w:val="21"/>
          <w:szCs w:val="21"/>
          <w:shd w:val="clear" w:color="auto" w:fill="FFFFFF"/>
        </w:rPr>
      </w:pPr>
      <w:r w:rsidRPr="00591DFE">
        <w:rPr>
          <w:rFonts w:ascii="Arial" w:hAnsi="Arial" w:cs="Arial"/>
          <w:color w:val="222222"/>
          <w:sz w:val="21"/>
          <w:szCs w:val="21"/>
          <w:shd w:val="clear" w:color="auto" w:fill="FFFFFF"/>
        </w:rPr>
        <w:t>https://ru.wikipedia.org/wiki/XML</w:t>
      </w:r>
    </w:p>
    <w:p w14:paraId="6A807EB7" w14:textId="77777777" w:rsidR="00C347F8" w:rsidRPr="00C347F8" w:rsidRDefault="00C347F8" w:rsidP="00C347F8">
      <w:pPr>
        <w:spacing w:after="0"/>
        <w:jc w:val="center"/>
        <w:rPr>
          <w:rFonts w:ascii="Arial" w:hAnsi="Arial" w:cs="Arial"/>
          <w:b/>
          <w:bCs/>
          <w:color w:val="222222"/>
          <w:sz w:val="21"/>
          <w:szCs w:val="21"/>
          <w:shd w:val="clear" w:color="auto" w:fill="FFFFFF"/>
        </w:rPr>
      </w:pPr>
      <w:bookmarkStart w:id="93" w:name="SGML"/>
      <w:r w:rsidRPr="00FF446A">
        <w:rPr>
          <w:rFonts w:ascii="Arial" w:hAnsi="Arial" w:cs="Arial"/>
          <w:b/>
          <w:bCs/>
          <w:color w:val="222222"/>
          <w:sz w:val="21"/>
          <w:szCs w:val="21"/>
          <w:highlight w:val="yellow"/>
          <w:shd w:val="clear" w:color="auto" w:fill="FFFFFF"/>
        </w:rPr>
        <w:t>SGML</w:t>
      </w:r>
    </w:p>
    <w:bookmarkEnd w:id="93"/>
    <w:p w14:paraId="5E8A2EC9" w14:textId="77777777" w:rsidR="00082C4F" w:rsidRDefault="00C347F8" w:rsidP="0076344A">
      <w:pPr>
        <w:spacing w:after="0"/>
        <w:rPr>
          <w:rFonts w:ascii="Arial" w:hAnsi="Arial" w:cs="Arial"/>
          <w:color w:val="222222"/>
          <w:sz w:val="21"/>
          <w:szCs w:val="21"/>
          <w:shd w:val="clear" w:color="auto" w:fill="FFFFFF"/>
        </w:rPr>
      </w:pPr>
      <w:r w:rsidRPr="00C347F8">
        <w:rPr>
          <w:rFonts w:ascii="Arial" w:hAnsi="Arial" w:cs="Arial"/>
          <w:color w:val="222222"/>
          <w:sz w:val="21"/>
          <w:szCs w:val="21"/>
          <w:shd w:val="clear" w:color="auto" w:fill="FFFFFF"/>
        </w:rPr>
        <w:t xml:space="preserve"> (англ. Standard Generalized Markup Language — стандартный обобщённый язык разметки)</w:t>
      </w:r>
    </w:p>
    <w:p w14:paraId="7631BBF8" w14:textId="77777777" w:rsidR="00C347F8" w:rsidRDefault="003354F0" w:rsidP="0076344A">
      <w:pPr>
        <w:pBdr>
          <w:bottom w:val="single" w:sz="6" w:space="1" w:color="auto"/>
        </w:pBdr>
        <w:spacing w:after="0"/>
        <w:rPr>
          <w:rFonts w:ascii="Arial" w:hAnsi="Arial" w:cs="Arial"/>
          <w:color w:val="222222"/>
          <w:sz w:val="21"/>
          <w:szCs w:val="21"/>
          <w:shd w:val="clear" w:color="auto" w:fill="FFFFFF"/>
        </w:rPr>
      </w:pPr>
      <w:r w:rsidRPr="003354F0">
        <w:rPr>
          <w:rFonts w:ascii="Arial" w:hAnsi="Arial" w:cs="Arial"/>
          <w:color w:val="222222"/>
          <w:sz w:val="21"/>
          <w:szCs w:val="21"/>
          <w:shd w:val="clear" w:color="auto" w:fill="FFFFFF"/>
        </w:rPr>
        <w:t>метаязык, на котором можно определять язык разметки для документов</w:t>
      </w:r>
    </w:p>
    <w:p w14:paraId="6D0508F6" w14:textId="77777777" w:rsidR="003354F0" w:rsidRDefault="003354F0" w:rsidP="0076344A">
      <w:pPr>
        <w:pBdr>
          <w:bottom w:val="single" w:sz="6" w:space="1" w:color="auto"/>
        </w:pBdr>
        <w:spacing w:after="0"/>
        <w:rPr>
          <w:rFonts w:ascii="Arial" w:hAnsi="Arial" w:cs="Arial"/>
          <w:color w:val="222222"/>
          <w:sz w:val="21"/>
          <w:szCs w:val="21"/>
          <w:shd w:val="clear" w:color="auto" w:fill="FFFFFF"/>
        </w:rPr>
      </w:pPr>
      <w:r w:rsidRPr="003354F0">
        <w:rPr>
          <w:rFonts w:ascii="Arial" w:hAnsi="Arial" w:cs="Arial"/>
          <w:color w:val="222222"/>
          <w:sz w:val="21"/>
          <w:szCs w:val="21"/>
          <w:shd w:val="clear" w:color="auto" w:fill="FFFFFF"/>
        </w:rPr>
        <w:t>Языки HTML и XML произошли от SGML: HTML до версии 4 включительно был приложением SGML, а XML — это подмножество SGML, разработанное для упрощения процесса машинного разбора документа.</w:t>
      </w:r>
    </w:p>
    <w:p w14:paraId="7535A68C" w14:textId="77777777" w:rsidR="003354F0" w:rsidRPr="00591DFE" w:rsidRDefault="003354F0" w:rsidP="0076344A">
      <w:pPr>
        <w:pBdr>
          <w:bottom w:val="single" w:sz="6" w:space="1" w:color="auto"/>
        </w:pBdr>
        <w:spacing w:after="0"/>
        <w:rPr>
          <w:rFonts w:ascii="Arial" w:hAnsi="Arial" w:cs="Arial"/>
          <w:color w:val="222222"/>
          <w:sz w:val="21"/>
          <w:szCs w:val="21"/>
          <w:shd w:val="clear" w:color="auto" w:fill="FFFFFF"/>
        </w:rPr>
      </w:pPr>
      <w:r w:rsidRPr="003354F0">
        <w:rPr>
          <w:rFonts w:ascii="Arial" w:hAnsi="Arial" w:cs="Arial"/>
          <w:color w:val="222222"/>
          <w:sz w:val="21"/>
          <w:szCs w:val="21"/>
          <w:shd w:val="clear" w:color="auto" w:fill="FFFFFF"/>
        </w:rPr>
        <w:t>https://ru.wikipedia.org/wiki/SGML</w:t>
      </w:r>
    </w:p>
    <w:p w14:paraId="26433954" w14:textId="77777777" w:rsidR="00C347F8" w:rsidRPr="003354F0" w:rsidRDefault="00C347F8" w:rsidP="0076344A">
      <w:pPr>
        <w:spacing w:after="0"/>
        <w:rPr>
          <w:rFonts w:ascii="Arial" w:hAnsi="Arial" w:cs="Arial"/>
          <w:color w:val="222222"/>
          <w:sz w:val="21"/>
          <w:szCs w:val="21"/>
          <w:shd w:val="clear" w:color="auto" w:fill="FFFFFF"/>
        </w:rPr>
      </w:pPr>
    </w:p>
    <w:p w14:paraId="7BFB17B7" w14:textId="77777777" w:rsidR="00007637" w:rsidRPr="000C4BC1" w:rsidRDefault="00007637" w:rsidP="00007637">
      <w:pPr>
        <w:spacing w:after="0"/>
        <w:jc w:val="center"/>
        <w:rPr>
          <w:b/>
          <w:sz w:val="28"/>
          <w:szCs w:val="28"/>
          <w:highlight w:val="yellow"/>
        </w:rPr>
      </w:pPr>
      <w:bookmarkStart w:id="94" w:name="Регулярные_выражения"/>
      <w:r w:rsidRPr="000C4BC1">
        <w:rPr>
          <w:b/>
          <w:sz w:val="28"/>
          <w:szCs w:val="28"/>
          <w:highlight w:val="yellow"/>
        </w:rPr>
        <w:t>Регулярные выражения</w:t>
      </w:r>
    </w:p>
    <w:p w14:paraId="6AC9BD44" w14:textId="77777777" w:rsidR="00007637" w:rsidRDefault="00C637F6" w:rsidP="00007637">
      <w:pPr>
        <w:spacing w:after="0"/>
        <w:rPr>
          <w:sz w:val="28"/>
          <w:szCs w:val="28"/>
        </w:rPr>
      </w:pPr>
      <w:r>
        <w:rPr>
          <w:rStyle w:val="a4"/>
          <w:b/>
          <w:sz w:val="28"/>
          <w:szCs w:val="28"/>
          <w:lang w:val="en-US"/>
        </w:rPr>
        <w:fldChar w:fldCharType="begin"/>
      </w:r>
      <w:r w:rsidRPr="00215B34">
        <w:rPr>
          <w:rStyle w:val="a4"/>
          <w:b/>
          <w:sz w:val="28"/>
          <w:rPrChange w:id="95" w:author="Евгений Мироевский" w:date="2020-03-15T19:52:00Z">
            <w:rPr>
              <w:rStyle w:val="a4"/>
              <w:b/>
              <w:sz w:val="28"/>
              <w:szCs w:val="28"/>
              <w:lang w:val="en-US"/>
            </w:rPr>
          </w:rPrChange>
        </w:rPr>
        <w:instrText xml:space="preserve"> </w:instrText>
      </w:r>
      <w:r>
        <w:rPr>
          <w:rStyle w:val="a4"/>
          <w:b/>
          <w:sz w:val="28"/>
          <w:szCs w:val="28"/>
          <w:lang w:val="en-US"/>
        </w:rPr>
        <w:instrText>HYPERLINK</w:instrText>
      </w:r>
      <w:r w:rsidRPr="00215B34">
        <w:rPr>
          <w:rStyle w:val="a4"/>
          <w:b/>
          <w:sz w:val="28"/>
          <w:rPrChange w:id="96" w:author="Евгений Мироевский" w:date="2020-03-15T19:52:00Z">
            <w:rPr>
              <w:rStyle w:val="a4"/>
              <w:b/>
              <w:sz w:val="28"/>
              <w:szCs w:val="28"/>
              <w:lang w:val="en-US"/>
            </w:rPr>
          </w:rPrChange>
        </w:rPr>
        <w:instrText xml:space="preserve"> "</w:instrText>
      </w:r>
      <w:r>
        <w:rPr>
          <w:rStyle w:val="a4"/>
          <w:b/>
          <w:sz w:val="28"/>
          <w:szCs w:val="28"/>
          <w:lang w:val="en-US"/>
        </w:rPr>
        <w:instrText>https</w:instrText>
      </w:r>
      <w:r w:rsidRPr="00215B34">
        <w:rPr>
          <w:rStyle w:val="a4"/>
          <w:b/>
          <w:sz w:val="28"/>
          <w:rPrChange w:id="97" w:author="Евгений Мироевский" w:date="2020-03-15T19:52:00Z">
            <w:rPr>
              <w:rStyle w:val="a4"/>
              <w:b/>
              <w:sz w:val="28"/>
              <w:szCs w:val="28"/>
              <w:lang w:val="en-US"/>
            </w:rPr>
          </w:rPrChange>
        </w:rPr>
        <w:instrText>://</w:instrText>
      </w:r>
      <w:r>
        <w:rPr>
          <w:rStyle w:val="a4"/>
          <w:b/>
          <w:sz w:val="28"/>
          <w:szCs w:val="28"/>
          <w:lang w:val="en-US"/>
        </w:rPr>
        <w:instrText>regexone</w:instrText>
      </w:r>
      <w:r w:rsidRPr="00215B34">
        <w:rPr>
          <w:rStyle w:val="a4"/>
          <w:b/>
          <w:sz w:val="28"/>
          <w:rPrChange w:id="98" w:author="Евгений Мироевский" w:date="2020-03-15T19:52:00Z">
            <w:rPr>
              <w:rStyle w:val="a4"/>
              <w:b/>
              <w:sz w:val="28"/>
              <w:szCs w:val="28"/>
              <w:lang w:val="en-US"/>
            </w:rPr>
          </w:rPrChange>
        </w:rPr>
        <w:instrText>.</w:instrText>
      </w:r>
      <w:r>
        <w:rPr>
          <w:rStyle w:val="a4"/>
          <w:b/>
          <w:sz w:val="28"/>
          <w:szCs w:val="28"/>
          <w:lang w:val="en-US"/>
        </w:rPr>
        <w:instrText>com</w:instrText>
      </w:r>
      <w:r w:rsidRPr="00215B34">
        <w:rPr>
          <w:rStyle w:val="a4"/>
          <w:b/>
          <w:sz w:val="28"/>
          <w:rPrChange w:id="99" w:author="Евгений Мироевский" w:date="2020-03-15T19:52:00Z">
            <w:rPr>
              <w:rStyle w:val="a4"/>
              <w:b/>
              <w:sz w:val="28"/>
              <w:szCs w:val="28"/>
              <w:lang w:val="en-US"/>
            </w:rPr>
          </w:rPrChange>
        </w:rPr>
        <w:instrText xml:space="preserve">" </w:instrText>
      </w:r>
      <w:r>
        <w:rPr>
          <w:rStyle w:val="a4"/>
          <w:b/>
          <w:sz w:val="28"/>
          <w:szCs w:val="28"/>
          <w:lang w:val="en-US"/>
        </w:rPr>
        <w:fldChar w:fldCharType="separate"/>
      </w:r>
      <w:r w:rsidR="00007637" w:rsidRPr="00491CCF">
        <w:rPr>
          <w:rStyle w:val="a4"/>
          <w:b/>
          <w:sz w:val="28"/>
          <w:szCs w:val="28"/>
          <w:lang w:val="en-US"/>
        </w:rPr>
        <w:t>https</w:t>
      </w:r>
      <w:r w:rsidR="00007637" w:rsidRPr="00007637">
        <w:rPr>
          <w:rStyle w:val="a4"/>
          <w:b/>
          <w:sz w:val="28"/>
          <w:szCs w:val="28"/>
        </w:rPr>
        <w:t>://</w:t>
      </w:r>
      <w:r w:rsidR="00007637" w:rsidRPr="00491CCF">
        <w:rPr>
          <w:rStyle w:val="a4"/>
          <w:b/>
          <w:sz w:val="28"/>
          <w:szCs w:val="28"/>
          <w:lang w:val="en-US"/>
        </w:rPr>
        <w:t>regexone</w:t>
      </w:r>
      <w:r w:rsidR="00007637" w:rsidRPr="00007637">
        <w:rPr>
          <w:rStyle w:val="a4"/>
          <w:b/>
          <w:sz w:val="28"/>
          <w:szCs w:val="28"/>
        </w:rPr>
        <w:t>.</w:t>
      </w:r>
      <w:r w:rsidR="00007637" w:rsidRPr="00491CCF">
        <w:rPr>
          <w:rStyle w:val="a4"/>
          <w:b/>
          <w:sz w:val="28"/>
          <w:szCs w:val="28"/>
          <w:lang w:val="en-US"/>
        </w:rPr>
        <w:t>com</w:t>
      </w:r>
      <w:r>
        <w:rPr>
          <w:rStyle w:val="a4"/>
          <w:b/>
          <w:sz w:val="28"/>
          <w:szCs w:val="28"/>
          <w:lang w:val="en-US"/>
        </w:rPr>
        <w:fldChar w:fldCharType="end"/>
      </w:r>
      <w:r w:rsidR="00007637">
        <w:rPr>
          <w:b/>
          <w:sz w:val="28"/>
          <w:szCs w:val="28"/>
        </w:rPr>
        <w:t xml:space="preserve"> </w:t>
      </w:r>
      <w:r w:rsidR="00007637" w:rsidRPr="00007637">
        <w:rPr>
          <w:sz w:val="28"/>
          <w:szCs w:val="28"/>
        </w:rPr>
        <w:t>сайт для тренировки</w:t>
      </w:r>
    </w:p>
    <w:p w14:paraId="586EC839" w14:textId="77777777" w:rsidR="000B5A9B" w:rsidRPr="00A65805" w:rsidRDefault="000B5A9B" w:rsidP="00007637">
      <w:pPr>
        <w:spacing w:after="0"/>
        <w:rPr>
          <w:sz w:val="28"/>
          <w:szCs w:val="28"/>
        </w:rPr>
      </w:pPr>
      <w:r w:rsidRPr="000B5A9B">
        <w:rPr>
          <w:sz w:val="28"/>
          <w:szCs w:val="28"/>
        </w:rPr>
        <w:t>/^([</w:t>
      </w:r>
      <w:r>
        <w:rPr>
          <w:sz w:val="28"/>
          <w:szCs w:val="28"/>
          <w:lang w:val="en-US"/>
        </w:rPr>
        <w:t>a</w:t>
      </w:r>
      <w:r w:rsidRPr="000B5A9B">
        <w:rPr>
          <w:sz w:val="28"/>
          <w:szCs w:val="28"/>
        </w:rPr>
        <w:t>-</w:t>
      </w:r>
      <w:r>
        <w:rPr>
          <w:sz w:val="28"/>
          <w:szCs w:val="28"/>
          <w:lang w:val="en-US"/>
        </w:rPr>
        <w:t>z</w:t>
      </w:r>
      <w:r w:rsidRPr="000B5A9B">
        <w:rPr>
          <w:sz w:val="28"/>
          <w:szCs w:val="28"/>
        </w:rPr>
        <w:t>0-9_\/</w:t>
      </w:r>
      <w:proofErr w:type="gramStart"/>
      <w:r w:rsidRPr="000B5A9B">
        <w:rPr>
          <w:sz w:val="28"/>
          <w:szCs w:val="28"/>
        </w:rPr>
        <w:t>-]+</w:t>
      </w:r>
      <w:proofErr w:type="gramEnd"/>
      <w:r w:rsidRPr="000B5A9B">
        <w:rPr>
          <w:sz w:val="28"/>
          <w:szCs w:val="28"/>
        </w:rPr>
        <w:t>)@([</w:t>
      </w:r>
      <w:r>
        <w:rPr>
          <w:sz w:val="28"/>
          <w:szCs w:val="28"/>
          <w:lang w:val="en-US"/>
        </w:rPr>
        <w:t>a</w:t>
      </w:r>
      <w:r w:rsidRPr="000B5A9B">
        <w:rPr>
          <w:sz w:val="28"/>
          <w:szCs w:val="28"/>
        </w:rPr>
        <w:t>-</w:t>
      </w:r>
      <w:r>
        <w:rPr>
          <w:sz w:val="28"/>
          <w:szCs w:val="28"/>
          <w:lang w:val="en-US"/>
        </w:rPr>
        <w:t>z</w:t>
      </w:r>
      <w:r w:rsidRPr="000B5A9B">
        <w:rPr>
          <w:sz w:val="28"/>
          <w:szCs w:val="28"/>
        </w:rPr>
        <w:t>0-9_\/-]+</w:t>
      </w:r>
      <w:r>
        <w:rPr>
          <w:sz w:val="28"/>
          <w:szCs w:val="28"/>
        </w:rPr>
        <w:t>)\.(</w:t>
      </w:r>
      <w:r w:rsidRPr="000B5A9B">
        <w:rPr>
          <w:sz w:val="28"/>
          <w:szCs w:val="28"/>
        </w:rPr>
        <w:t>[</w:t>
      </w:r>
      <w:r>
        <w:rPr>
          <w:sz w:val="28"/>
          <w:szCs w:val="28"/>
          <w:lang w:val="en-US"/>
        </w:rPr>
        <w:t>a</w:t>
      </w:r>
      <w:r w:rsidRPr="000B5A9B">
        <w:rPr>
          <w:sz w:val="28"/>
          <w:szCs w:val="28"/>
        </w:rPr>
        <w:t>-</w:t>
      </w:r>
      <w:r>
        <w:rPr>
          <w:sz w:val="28"/>
          <w:szCs w:val="28"/>
          <w:lang w:val="en-US"/>
        </w:rPr>
        <w:t>z</w:t>
      </w:r>
      <w:r w:rsidRPr="000B5A9B">
        <w:rPr>
          <w:sz w:val="28"/>
          <w:szCs w:val="28"/>
        </w:rPr>
        <w:t xml:space="preserve">\.]{2,6})$/;   </w:t>
      </w:r>
      <w:r>
        <w:rPr>
          <w:sz w:val="28"/>
          <w:szCs w:val="28"/>
        </w:rPr>
        <w:t>проверка почты</w:t>
      </w:r>
    </w:p>
    <w:p w14:paraId="2D04098D" w14:textId="77777777" w:rsidR="000C4BC1" w:rsidRPr="000C4BC1" w:rsidRDefault="000C4BC1" w:rsidP="000C4BC1">
      <w:pPr>
        <w:spacing w:after="0"/>
        <w:jc w:val="center"/>
        <w:rPr>
          <w:b/>
          <w:sz w:val="24"/>
          <w:szCs w:val="24"/>
          <w:highlight w:val="yellow"/>
        </w:rPr>
      </w:pPr>
      <w:bookmarkStart w:id="100" w:name="консоль"/>
      <w:bookmarkEnd w:id="94"/>
      <w:r w:rsidRPr="000C4BC1">
        <w:rPr>
          <w:b/>
          <w:sz w:val="24"/>
          <w:szCs w:val="24"/>
          <w:highlight w:val="yellow"/>
        </w:rPr>
        <w:t>Консоль открыть</w:t>
      </w:r>
    </w:p>
    <w:p w14:paraId="0EEF2DB5" w14:textId="77777777" w:rsidR="000C4BC1" w:rsidRPr="00E43D31" w:rsidRDefault="000C4BC1" w:rsidP="000C4BC1">
      <w:pPr>
        <w:spacing w:after="0" w:line="240" w:lineRule="auto"/>
        <w:rPr>
          <w:rFonts w:ascii="Verdana" w:eastAsia="Times New Roman" w:hAnsi="Verdana" w:cs="Times New Roman"/>
          <w:b/>
          <w:color w:val="000000"/>
          <w:sz w:val="20"/>
          <w:szCs w:val="20"/>
          <w:lang w:eastAsia="ru-RU"/>
        </w:rPr>
      </w:pPr>
      <w:r w:rsidRPr="000C4BC1">
        <w:rPr>
          <w:rFonts w:ascii="Verdana" w:eastAsia="Times New Roman" w:hAnsi="Verdana" w:cs="Times New Roman"/>
          <w:b/>
          <w:bCs/>
          <w:color w:val="000000"/>
          <w:sz w:val="20"/>
          <w:szCs w:val="20"/>
          <w:lang w:val="en-US" w:eastAsia="ru-RU"/>
        </w:rPr>
        <w:t>Ctrl</w:t>
      </w:r>
      <w:r w:rsidRPr="00E43D31">
        <w:rPr>
          <w:rFonts w:ascii="Verdana" w:eastAsia="Times New Roman" w:hAnsi="Verdana" w:cs="Times New Roman"/>
          <w:b/>
          <w:bCs/>
          <w:color w:val="000000"/>
          <w:sz w:val="20"/>
          <w:szCs w:val="20"/>
          <w:lang w:eastAsia="ru-RU"/>
        </w:rPr>
        <w:t>+</w:t>
      </w:r>
      <w:r w:rsidRPr="000C4BC1">
        <w:rPr>
          <w:rFonts w:ascii="Verdana" w:eastAsia="Times New Roman" w:hAnsi="Verdana" w:cs="Times New Roman"/>
          <w:b/>
          <w:bCs/>
          <w:color w:val="000000"/>
          <w:sz w:val="20"/>
          <w:szCs w:val="20"/>
          <w:lang w:val="en-US" w:eastAsia="ru-RU"/>
        </w:rPr>
        <w:t>Shift</w:t>
      </w:r>
      <w:r w:rsidRPr="00E43D31">
        <w:rPr>
          <w:rFonts w:ascii="Verdana" w:eastAsia="Times New Roman" w:hAnsi="Verdana" w:cs="Times New Roman"/>
          <w:b/>
          <w:bCs/>
          <w:color w:val="000000"/>
          <w:sz w:val="20"/>
          <w:szCs w:val="20"/>
          <w:lang w:eastAsia="ru-RU"/>
        </w:rPr>
        <w:t>+</w:t>
      </w:r>
      <w:r w:rsidRPr="000C4BC1">
        <w:rPr>
          <w:rFonts w:ascii="Verdana" w:eastAsia="Times New Roman" w:hAnsi="Verdana" w:cs="Times New Roman"/>
          <w:b/>
          <w:bCs/>
          <w:color w:val="000000"/>
          <w:sz w:val="20"/>
          <w:szCs w:val="20"/>
          <w:lang w:val="en-US" w:eastAsia="ru-RU"/>
        </w:rPr>
        <w:t>J</w:t>
      </w:r>
      <w:r w:rsidRPr="00E43D31">
        <w:rPr>
          <w:rFonts w:ascii="Verdana" w:eastAsia="Times New Roman" w:hAnsi="Verdana" w:cs="Times New Roman"/>
          <w:b/>
          <w:bCs/>
          <w:color w:val="000000"/>
          <w:sz w:val="20"/>
          <w:szCs w:val="20"/>
          <w:lang w:eastAsia="ru-RU"/>
        </w:rPr>
        <w:t xml:space="preserve"> - </w:t>
      </w:r>
      <w:r w:rsidRPr="000C4BC1">
        <w:rPr>
          <w:rFonts w:ascii="Verdana" w:eastAsia="Times New Roman" w:hAnsi="Verdana" w:cs="Times New Roman"/>
          <w:b/>
          <w:bCs/>
          <w:color w:val="000000"/>
          <w:sz w:val="20"/>
          <w:szCs w:val="20"/>
          <w:lang w:eastAsia="ru-RU"/>
        </w:rPr>
        <w:t>хром</w:t>
      </w:r>
      <w:r w:rsidRPr="00E43D31">
        <w:rPr>
          <w:rFonts w:ascii="Verdana" w:eastAsia="Times New Roman" w:hAnsi="Verdana" w:cs="Times New Roman"/>
          <w:b/>
          <w:bCs/>
          <w:color w:val="000000"/>
          <w:sz w:val="20"/>
          <w:szCs w:val="20"/>
          <w:lang w:eastAsia="ru-RU"/>
        </w:rPr>
        <w:br/>
      </w:r>
      <w:r w:rsidRPr="000C4BC1">
        <w:rPr>
          <w:rFonts w:ascii="Verdana" w:eastAsia="Times New Roman" w:hAnsi="Verdana" w:cs="Times New Roman"/>
          <w:b/>
          <w:bCs/>
          <w:color w:val="000000"/>
          <w:sz w:val="20"/>
          <w:szCs w:val="20"/>
          <w:lang w:val="en-US" w:eastAsia="ru-RU"/>
        </w:rPr>
        <w:t>Ctrl</w:t>
      </w:r>
      <w:r w:rsidRPr="00E43D31">
        <w:rPr>
          <w:rFonts w:ascii="Verdana" w:eastAsia="Times New Roman" w:hAnsi="Verdana" w:cs="Times New Roman"/>
          <w:b/>
          <w:bCs/>
          <w:color w:val="000000"/>
          <w:sz w:val="20"/>
          <w:szCs w:val="20"/>
          <w:lang w:eastAsia="ru-RU"/>
        </w:rPr>
        <w:t>+</w:t>
      </w:r>
      <w:r w:rsidRPr="000C4BC1">
        <w:rPr>
          <w:rFonts w:ascii="Verdana" w:eastAsia="Times New Roman" w:hAnsi="Verdana" w:cs="Times New Roman"/>
          <w:b/>
          <w:bCs/>
          <w:color w:val="000000"/>
          <w:sz w:val="20"/>
          <w:szCs w:val="20"/>
          <w:lang w:val="en-US" w:eastAsia="ru-RU"/>
        </w:rPr>
        <w:t>Alt</w:t>
      </w:r>
      <w:r w:rsidRPr="00E43D31">
        <w:rPr>
          <w:rFonts w:ascii="Verdana" w:eastAsia="Times New Roman" w:hAnsi="Verdana" w:cs="Times New Roman"/>
          <w:b/>
          <w:bCs/>
          <w:color w:val="000000"/>
          <w:sz w:val="20"/>
          <w:szCs w:val="20"/>
          <w:lang w:eastAsia="ru-RU"/>
        </w:rPr>
        <w:t>+</w:t>
      </w:r>
      <w:r w:rsidRPr="000C4BC1">
        <w:rPr>
          <w:rFonts w:ascii="Verdana" w:eastAsia="Times New Roman" w:hAnsi="Verdana" w:cs="Times New Roman"/>
          <w:b/>
          <w:bCs/>
          <w:color w:val="000000"/>
          <w:sz w:val="20"/>
          <w:szCs w:val="20"/>
          <w:lang w:val="en-US" w:eastAsia="ru-RU"/>
        </w:rPr>
        <w:t>I</w:t>
      </w:r>
      <w:r w:rsidRPr="00E43D31">
        <w:rPr>
          <w:rFonts w:ascii="Verdana" w:eastAsia="Times New Roman" w:hAnsi="Verdana" w:cs="Times New Roman"/>
          <w:b/>
          <w:bCs/>
          <w:color w:val="000000"/>
          <w:sz w:val="20"/>
          <w:szCs w:val="20"/>
          <w:lang w:eastAsia="ru-RU"/>
        </w:rPr>
        <w:t xml:space="preserve"> - </w:t>
      </w:r>
      <w:r w:rsidRPr="000C4BC1">
        <w:rPr>
          <w:rFonts w:ascii="Verdana" w:eastAsia="Times New Roman" w:hAnsi="Verdana" w:cs="Times New Roman"/>
          <w:b/>
          <w:bCs/>
          <w:color w:val="000000"/>
          <w:sz w:val="20"/>
          <w:szCs w:val="20"/>
          <w:lang w:eastAsia="ru-RU"/>
        </w:rPr>
        <w:t>сафари</w:t>
      </w:r>
      <w:r w:rsidRPr="00E43D31">
        <w:rPr>
          <w:rFonts w:ascii="Verdana" w:eastAsia="Times New Roman" w:hAnsi="Verdana" w:cs="Times New Roman"/>
          <w:b/>
          <w:bCs/>
          <w:color w:val="000000"/>
          <w:sz w:val="20"/>
          <w:szCs w:val="20"/>
          <w:lang w:eastAsia="ru-RU"/>
        </w:rPr>
        <w:br/>
      </w:r>
      <w:r w:rsidRPr="000C4BC1">
        <w:rPr>
          <w:rFonts w:ascii="Verdana" w:eastAsia="Times New Roman" w:hAnsi="Verdana" w:cs="Times New Roman"/>
          <w:b/>
          <w:bCs/>
          <w:color w:val="000000"/>
          <w:sz w:val="20"/>
          <w:szCs w:val="20"/>
          <w:lang w:val="en-US" w:eastAsia="ru-RU"/>
        </w:rPr>
        <w:t>F</w:t>
      </w:r>
      <w:r w:rsidRPr="00E43D31">
        <w:rPr>
          <w:rFonts w:ascii="Verdana" w:eastAsia="Times New Roman" w:hAnsi="Verdana" w:cs="Times New Roman"/>
          <w:b/>
          <w:bCs/>
          <w:color w:val="000000"/>
          <w:sz w:val="20"/>
          <w:szCs w:val="20"/>
          <w:lang w:eastAsia="ru-RU"/>
        </w:rPr>
        <w:t xml:space="preserve">12 - </w:t>
      </w:r>
      <w:r w:rsidRPr="000C4BC1">
        <w:rPr>
          <w:rFonts w:ascii="Verdana" w:eastAsia="Times New Roman" w:hAnsi="Verdana" w:cs="Times New Roman"/>
          <w:b/>
          <w:bCs/>
          <w:color w:val="000000"/>
          <w:sz w:val="20"/>
          <w:szCs w:val="20"/>
          <w:lang w:val="en-US" w:eastAsia="ru-RU"/>
        </w:rPr>
        <w:t>IE</w:t>
      </w:r>
      <w:r w:rsidRPr="00E43D31">
        <w:rPr>
          <w:rFonts w:ascii="Verdana" w:eastAsia="Times New Roman" w:hAnsi="Verdana" w:cs="Times New Roman"/>
          <w:b/>
          <w:bCs/>
          <w:color w:val="000000"/>
          <w:sz w:val="20"/>
          <w:szCs w:val="20"/>
          <w:lang w:eastAsia="ru-RU"/>
        </w:rPr>
        <w:t>9</w:t>
      </w:r>
      <w:r w:rsidRPr="00E43D31">
        <w:rPr>
          <w:rFonts w:ascii="Verdana" w:eastAsia="Times New Roman" w:hAnsi="Verdana" w:cs="Times New Roman"/>
          <w:b/>
          <w:color w:val="000000"/>
          <w:sz w:val="20"/>
          <w:szCs w:val="20"/>
          <w:lang w:eastAsia="ru-RU"/>
        </w:rPr>
        <w:br/>
      </w:r>
      <w:r w:rsidRPr="000C4BC1">
        <w:rPr>
          <w:rFonts w:ascii="Verdana" w:eastAsia="Times New Roman" w:hAnsi="Verdana" w:cs="Times New Roman"/>
          <w:b/>
          <w:color w:val="000000"/>
          <w:sz w:val="20"/>
          <w:szCs w:val="20"/>
          <w:lang w:val="en-US" w:eastAsia="ru-RU"/>
        </w:rPr>
        <w:t>Ctrl</w:t>
      </w:r>
      <w:r w:rsidRPr="00E43D31">
        <w:rPr>
          <w:rFonts w:ascii="Verdana" w:eastAsia="Times New Roman" w:hAnsi="Verdana" w:cs="Times New Roman"/>
          <w:b/>
          <w:color w:val="000000"/>
          <w:sz w:val="20"/>
          <w:szCs w:val="20"/>
          <w:lang w:eastAsia="ru-RU"/>
        </w:rPr>
        <w:t>+</w:t>
      </w:r>
      <w:r w:rsidRPr="000C4BC1">
        <w:rPr>
          <w:rFonts w:ascii="Verdana" w:eastAsia="Times New Roman" w:hAnsi="Verdana" w:cs="Times New Roman"/>
          <w:b/>
          <w:color w:val="000000"/>
          <w:sz w:val="20"/>
          <w:szCs w:val="20"/>
          <w:lang w:val="en-US" w:eastAsia="ru-RU"/>
        </w:rPr>
        <w:t>Shift</w:t>
      </w:r>
      <w:r w:rsidRPr="00E43D31">
        <w:rPr>
          <w:rFonts w:ascii="Verdana" w:eastAsia="Times New Roman" w:hAnsi="Verdana" w:cs="Times New Roman"/>
          <w:b/>
          <w:color w:val="000000"/>
          <w:sz w:val="20"/>
          <w:szCs w:val="20"/>
          <w:lang w:eastAsia="ru-RU"/>
        </w:rPr>
        <w:t>+</w:t>
      </w:r>
      <w:r w:rsidRPr="000C4BC1">
        <w:rPr>
          <w:rFonts w:ascii="Verdana" w:eastAsia="Times New Roman" w:hAnsi="Verdana" w:cs="Times New Roman"/>
          <w:b/>
          <w:color w:val="000000"/>
          <w:sz w:val="20"/>
          <w:szCs w:val="20"/>
          <w:lang w:val="en-US" w:eastAsia="ru-RU"/>
        </w:rPr>
        <w:t>I</w:t>
      </w:r>
      <w:r w:rsidRPr="00E43D31">
        <w:rPr>
          <w:rFonts w:ascii="Verdana" w:eastAsia="Times New Roman" w:hAnsi="Verdana" w:cs="Times New Roman"/>
          <w:b/>
          <w:color w:val="000000"/>
          <w:sz w:val="20"/>
          <w:szCs w:val="20"/>
          <w:lang w:eastAsia="ru-RU"/>
        </w:rPr>
        <w:t xml:space="preserve"> - </w:t>
      </w:r>
      <w:r w:rsidRPr="000C4BC1">
        <w:rPr>
          <w:rFonts w:ascii="Verdana" w:eastAsia="Times New Roman" w:hAnsi="Verdana" w:cs="Times New Roman"/>
          <w:b/>
          <w:color w:val="000000"/>
          <w:sz w:val="20"/>
          <w:szCs w:val="20"/>
          <w:lang w:val="en-US" w:eastAsia="ru-RU"/>
        </w:rPr>
        <w:t>FF</w:t>
      </w:r>
      <w:r w:rsidRPr="00E43D31">
        <w:rPr>
          <w:rFonts w:ascii="Verdana" w:eastAsia="Times New Roman" w:hAnsi="Verdana" w:cs="Times New Roman"/>
          <w:b/>
          <w:color w:val="000000"/>
          <w:sz w:val="20"/>
          <w:szCs w:val="20"/>
          <w:lang w:eastAsia="ru-RU"/>
        </w:rPr>
        <w:br/>
      </w:r>
      <w:r w:rsidRPr="000C4BC1">
        <w:rPr>
          <w:rFonts w:ascii="Verdana" w:eastAsia="Times New Roman" w:hAnsi="Verdana" w:cs="Times New Roman"/>
          <w:b/>
          <w:color w:val="000000"/>
          <w:sz w:val="20"/>
          <w:szCs w:val="20"/>
          <w:lang w:val="en-US" w:eastAsia="ru-RU"/>
        </w:rPr>
        <w:t>Ctrl</w:t>
      </w:r>
      <w:r w:rsidRPr="00E43D31">
        <w:rPr>
          <w:rFonts w:ascii="Verdana" w:eastAsia="Times New Roman" w:hAnsi="Verdana" w:cs="Times New Roman"/>
          <w:b/>
          <w:color w:val="000000"/>
          <w:sz w:val="20"/>
          <w:szCs w:val="20"/>
          <w:lang w:eastAsia="ru-RU"/>
        </w:rPr>
        <w:t>+</w:t>
      </w:r>
      <w:r w:rsidRPr="000C4BC1">
        <w:rPr>
          <w:rFonts w:ascii="Verdana" w:eastAsia="Times New Roman" w:hAnsi="Verdana" w:cs="Times New Roman"/>
          <w:b/>
          <w:color w:val="000000"/>
          <w:sz w:val="20"/>
          <w:szCs w:val="20"/>
          <w:lang w:val="en-US" w:eastAsia="ru-RU"/>
        </w:rPr>
        <w:t>Shift</w:t>
      </w:r>
      <w:r w:rsidRPr="00E43D31">
        <w:rPr>
          <w:rFonts w:ascii="Verdana" w:eastAsia="Times New Roman" w:hAnsi="Verdana" w:cs="Times New Roman"/>
          <w:b/>
          <w:color w:val="000000"/>
          <w:sz w:val="20"/>
          <w:szCs w:val="20"/>
          <w:lang w:eastAsia="ru-RU"/>
        </w:rPr>
        <w:t>+</w:t>
      </w:r>
      <w:r w:rsidRPr="000C4BC1">
        <w:rPr>
          <w:rFonts w:ascii="Verdana" w:eastAsia="Times New Roman" w:hAnsi="Verdana" w:cs="Times New Roman"/>
          <w:b/>
          <w:color w:val="000000"/>
          <w:sz w:val="20"/>
          <w:szCs w:val="20"/>
          <w:lang w:val="en-US" w:eastAsia="ru-RU"/>
        </w:rPr>
        <w:t>I</w:t>
      </w:r>
      <w:r w:rsidRPr="00E43D31">
        <w:rPr>
          <w:rFonts w:ascii="Verdana" w:eastAsia="Times New Roman" w:hAnsi="Verdana" w:cs="Times New Roman"/>
          <w:b/>
          <w:color w:val="000000"/>
          <w:sz w:val="20"/>
          <w:szCs w:val="20"/>
          <w:lang w:eastAsia="ru-RU"/>
        </w:rPr>
        <w:t xml:space="preserve"> - </w:t>
      </w:r>
      <w:r w:rsidRPr="000C4BC1">
        <w:rPr>
          <w:rFonts w:ascii="Verdana" w:eastAsia="Times New Roman" w:hAnsi="Verdana" w:cs="Times New Roman"/>
          <w:b/>
          <w:color w:val="000000"/>
          <w:sz w:val="20"/>
          <w:szCs w:val="20"/>
          <w:lang w:val="en-US" w:eastAsia="ru-RU"/>
        </w:rPr>
        <w:t>Opera</w:t>
      </w:r>
    </w:p>
    <w:p w14:paraId="08B9372C" w14:textId="77777777" w:rsidR="008C04F4" w:rsidRDefault="00687FB7" w:rsidP="008C04F4">
      <w:pPr>
        <w:jc w:val="center"/>
        <w:rPr>
          <w:rFonts w:ascii="Arial" w:hAnsi="Arial" w:cs="Arial"/>
          <w:b/>
          <w:bCs/>
          <w:color w:val="222222"/>
          <w:sz w:val="16"/>
          <w:szCs w:val="16"/>
        </w:rPr>
      </w:pPr>
      <w:bookmarkStart w:id="101" w:name="jQuery"/>
      <w:bookmarkEnd w:id="100"/>
      <w:r w:rsidRPr="00687FB7">
        <w:rPr>
          <w:b/>
          <w:sz w:val="28"/>
          <w:szCs w:val="28"/>
          <w:highlight w:val="yellow"/>
          <w:lang w:val="en-US"/>
        </w:rPr>
        <w:t>jQuery</w:t>
      </w:r>
      <w:r w:rsidR="008C04F4" w:rsidRPr="008C04F4">
        <w:rPr>
          <w:rFonts w:ascii="Arial" w:hAnsi="Arial" w:cs="Arial"/>
          <w:b/>
          <w:bCs/>
          <w:color w:val="222222"/>
          <w:sz w:val="16"/>
          <w:szCs w:val="16"/>
        </w:rPr>
        <w:t xml:space="preserve"> </w:t>
      </w:r>
    </w:p>
    <w:p w14:paraId="44865239" w14:textId="77777777" w:rsidR="008C04F4" w:rsidRPr="008C04F4" w:rsidRDefault="008C04F4" w:rsidP="008C04F4">
      <w:pPr>
        <w:jc w:val="center"/>
        <w:rPr>
          <w:rFonts w:ascii="Arial" w:eastAsia="Times New Roman" w:hAnsi="Arial" w:cs="Arial"/>
          <w:b/>
          <w:bCs/>
          <w:color w:val="222222"/>
          <w:sz w:val="16"/>
          <w:szCs w:val="16"/>
          <w:lang w:eastAsia="ru-RU"/>
        </w:rPr>
      </w:pPr>
      <w:r w:rsidRPr="008C04F4">
        <w:rPr>
          <w:rFonts w:ascii="Arial" w:eastAsia="Times New Roman" w:hAnsi="Arial" w:cs="Arial"/>
          <w:b/>
          <w:bCs/>
          <w:color w:val="222222"/>
          <w:sz w:val="16"/>
          <w:szCs w:val="16"/>
          <w:lang w:eastAsia="ru-RU"/>
        </w:rPr>
        <w:t>программный интерфейс приложения, интерфейс прикладного программирования) (англ. application programming interface, API [эй-пи-ай][1] API — это готовый код для упрощения жизни программисту</w:t>
      </w:r>
    </w:p>
    <w:p w14:paraId="77CCD301" w14:textId="0E86C0DB" w:rsidR="00CC2393" w:rsidRDefault="00EF507C" w:rsidP="008C04F4">
      <w:pPr>
        <w:spacing w:after="0"/>
        <w:rPr>
          <w:rStyle w:val="a4"/>
          <w:color w:val="auto"/>
          <w:sz w:val="24"/>
          <w:szCs w:val="24"/>
          <w:u w:val="none"/>
        </w:rPr>
      </w:pPr>
      <w:hyperlink r:id="rId58" w:history="1">
        <w:r w:rsidR="00CC2393" w:rsidRPr="00794078">
          <w:rPr>
            <w:rStyle w:val="a4"/>
            <w:sz w:val="24"/>
            <w:szCs w:val="24"/>
          </w:rPr>
          <w:t>https://jquery.com</w:t>
        </w:r>
      </w:hyperlink>
      <w:r w:rsidR="00CC2393">
        <w:rPr>
          <w:rStyle w:val="a4"/>
          <w:sz w:val="24"/>
          <w:szCs w:val="24"/>
        </w:rPr>
        <w:t xml:space="preserve"> </w:t>
      </w:r>
      <w:r w:rsidR="00CC2393">
        <w:rPr>
          <w:rStyle w:val="a4"/>
          <w:color w:val="auto"/>
          <w:sz w:val="24"/>
          <w:szCs w:val="24"/>
          <w:u w:val="none"/>
        </w:rPr>
        <w:t>оригинальный сайт библиотеки</w:t>
      </w:r>
    </w:p>
    <w:p w14:paraId="62A13E70" w14:textId="260B13D4" w:rsidR="0096252B" w:rsidRPr="0096252B" w:rsidRDefault="0096252B" w:rsidP="008C04F4">
      <w:pPr>
        <w:spacing w:after="0"/>
        <w:rPr>
          <w:rStyle w:val="a4"/>
          <w:color w:val="auto"/>
          <w:sz w:val="24"/>
          <w:szCs w:val="24"/>
          <w:u w:val="none"/>
        </w:rPr>
      </w:pPr>
      <w:r>
        <w:rPr>
          <w:rStyle w:val="a4"/>
          <w:color w:val="auto"/>
          <w:sz w:val="24"/>
          <w:szCs w:val="24"/>
          <w:u w:val="none"/>
        </w:rPr>
        <w:t xml:space="preserve">подключение библиотеки </w:t>
      </w:r>
      <w:r>
        <w:rPr>
          <w:rStyle w:val="a4"/>
          <w:color w:val="auto"/>
          <w:sz w:val="24"/>
          <w:szCs w:val="24"/>
          <w:u w:val="none"/>
          <w:lang w:val="en-US"/>
        </w:rPr>
        <w:t>jQuery</w:t>
      </w:r>
      <w:r w:rsidRPr="0096252B">
        <w:rPr>
          <w:rStyle w:val="a4"/>
          <w:color w:val="auto"/>
          <w:sz w:val="24"/>
          <w:szCs w:val="24"/>
          <w:u w:val="none"/>
        </w:rPr>
        <w:t xml:space="preserve"> </w:t>
      </w:r>
      <w:r w:rsidRPr="0096252B">
        <w:rPr>
          <w:rStyle w:val="a4"/>
          <w:color w:val="FF0000"/>
          <w:sz w:val="24"/>
          <w:szCs w:val="24"/>
          <w:highlight w:val="yellow"/>
          <w:u w:val="none"/>
        </w:rPr>
        <w:t>&lt;</w:t>
      </w:r>
      <w:r w:rsidRPr="0096252B">
        <w:rPr>
          <w:rStyle w:val="a4"/>
          <w:color w:val="FF0000"/>
          <w:sz w:val="24"/>
          <w:szCs w:val="24"/>
          <w:highlight w:val="yellow"/>
          <w:u w:val="none"/>
          <w:lang w:val="en-US"/>
        </w:rPr>
        <w:t>script</w:t>
      </w:r>
      <w:r w:rsidRPr="0096252B">
        <w:rPr>
          <w:rStyle w:val="a4"/>
          <w:color w:val="FF0000"/>
          <w:sz w:val="24"/>
          <w:szCs w:val="24"/>
          <w:highlight w:val="yellow"/>
          <w:u w:val="none"/>
        </w:rPr>
        <w:t xml:space="preserve"> </w:t>
      </w:r>
      <w:r w:rsidRPr="0096252B">
        <w:rPr>
          <w:rStyle w:val="a4"/>
          <w:color w:val="FF0000"/>
          <w:sz w:val="24"/>
          <w:szCs w:val="24"/>
          <w:highlight w:val="yellow"/>
          <w:u w:val="none"/>
          <w:lang w:val="en-US"/>
        </w:rPr>
        <w:t>src</w:t>
      </w:r>
      <w:r w:rsidRPr="0096252B">
        <w:rPr>
          <w:rStyle w:val="a4"/>
          <w:color w:val="FF0000"/>
          <w:sz w:val="24"/>
          <w:szCs w:val="24"/>
          <w:highlight w:val="yellow"/>
          <w:u w:val="none"/>
        </w:rPr>
        <w:t>="</w:t>
      </w:r>
      <w:r w:rsidRPr="0096252B">
        <w:rPr>
          <w:rStyle w:val="a4"/>
          <w:color w:val="FF0000"/>
          <w:sz w:val="24"/>
          <w:szCs w:val="24"/>
          <w:highlight w:val="yellow"/>
          <w:u w:val="none"/>
          <w:lang w:val="en-US"/>
        </w:rPr>
        <w:t>js</w:t>
      </w:r>
      <w:r w:rsidRPr="0096252B">
        <w:rPr>
          <w:rStyle w:val="a4"/>
          <w:color w:val="FF0000"/>
          <w:sz w:val="24"/>
          <w:szCs w:val="24"/>
          <w:highlight w:val="yellow"/>
          <w:u w:val="none"/>
        </w:rPr>
        <w:t>\</w:t>
      </w:r>
      <w:r w:rsidRPr="0096252B">
        <w:rPr>
          <w:rStyle w:val="a4"/>
          <w:color w:val="FF0000"/>
          <w:sz w:val="24"/>
          <w:szCs w:val="24"/>
          <w:highlight w:val="yellow"/>
          <w:u w:val="none"/>
          <w:lang w:val="en-US"/>
        </w:rPr>
        <w:t>jquery</w:t>
      </w:r>
      <w:r w:rsidRPr="0096252B">
        <w:rPr>
          <w:rStyle w:val="a4"/>
          <w:color w:val="FF0000"/>
          <w:sz w:val="24"/>
          <w:szCs w:val="24"/>
          <w:highlight w:val="yellow"/>
          <w:u w:val="none"/>
        </w:rPr>
        <w:t>-3.4.1.</w:t>
      </w:r>
      <w:r w:rsidRPr="0096252B">
        <w:rPr>
          <w:rStyle w:val="a4"/>
          <w:color w:val="FF0000"/>
          <w:sz w:val="24"/>
          <w:szCs w:val="24"/>
          <w:highlight w:val="yellow"/>
          <w:u w:val="none"/>
          <w:lang w:val="en-US"/>
        </w:rPr>
        <w:t>min</w:t>
      </w:r>
      <w:r w:rsidRPr="0096252B">
        <w:rPr>
          <w:rStyle w:val="a4"/>
          <w:color w:val="FF0000"/>
          <w:sz w:val="24"/>
          <w:szCs w:val="24"/>
          <w:highlight w:val="yellow"/>
          <w:u w:val="none"/>
        </w:rPr>
        <w:t>.</w:t>
      </w:r>
      <w:r w:rsidRPr="0096252B">
        <w:rPr>
          <w:rStyle w:val="a4"/>
          <w:color w:val="FF0000"/>
          <w:sz w:val="24"/>
          <w:szCs w:val="24"/>
          <w:highlight w:val="yellow"/>
          <w:u w:val="none"/>
          <w:lang w:val="en-US"/>
        </w:rPr>
        <w:t>js</w:t>
      </w:r>
      <w:proofErr w:type="gramStart"/>
      <w:r w:rsidRPr="0096252B">
        <w:rPr>
          <w:rStyle w:val="a4"/>
          <w:color w:val="FF0000"/>
          <w:sz w:val="24"/>
          <w:szCs w:val="24"/>
          <w:highlight w:val="yellow"/>
          <w:u w:val="none"/>
        </w:rPr>
        <w:t>"&gt;&lt;</w:t>
      </w:r>
      <w:proofErr w:type="gramEnd"/>
      <w:r w:rsidRPr="0096252B">
        <w:rPr>
          <w:rStyle w:val="a4"/>
          <w:color w:val="FF0000"/>
          <w:sz w:val="24"/>
          <w:szCs w:val="24"/>
          <w:highlight w:val="yellow"/>
          <w:u w:val="none"/>
        </w:rPr>
        <w:t>/</w:t>
      </w:r>
      <w:r w:rsidRPr="0096252B">
        <w:rPr>
          <w:rStyle w:val="a4"/>
          <w:color w:val="FF0000"/>
          <w:sz w:val="24"/>
          <w:szCs w:val="24"/>
          <w:highlight w:val="yellow"/>
          <w:u w:val="none"/>
          <w:lang w:val="en-US"/>
        </w:rPr>
        <w:t>script</w:t>
      </w:r>
      <w:r w:rsidRPr="0096252B">
        <w:rPr>
          <w:rStyle w:val="a4"/>
          <w:color w:val="FF0000"/>
          <w:sz w:val="24"/>
          <w:szCs w:val="24"/>
          <w:highlight w:val="yellow"/>
          <w:u w:val="none"/>
        </w:rPr>
        <w:t>&gt;</w:t>
      </w:r>
    </w:p>
    <w:p w14:paraId="700D3A3B" w14:textId="23225969" w:rsidR="008C04F4" w:rsidRPr="004A25DE" w:rsidRDefault="008C04F4" w:rsidP="008C04F4">
      <w:pPr>
        <w:spacing w:after="0"/>
        <w:rPr>
          <w:rStyle w:val="a4"/>
          <w:sz w:val="24"/>
          <w:szCs w:val="24"/>
        </w:rPr>
      </w:pPr>
      <w:r w:rsidRPr="008C04F4">
        <w:rPr>
          <w:rStyle w:val="a4"/>
          <w:sz w:val="24"/>
          <w:szCs w:val="24"/>
        </w:rPr>
        <w:t>jquery</w:t>
      </w:r>
      <w:r>
        <w:rPr>
          <w:rStyle w:val="a4"/>
          <w:sz w:val="24"/>
          <w:szCs w:val="24"/>
        </w:rPr>
        <w:t xml:space="preserve">-docs.ru   </w:t>
      </w:r>
      <w:r w:rsidRPr="004A25DE">
        <w:t>Рекомендация Гоша Дударь</w:t>
      </w:r>
    </w:p>
    <w:p w14:paraId="467FEE5B" w14:textId="77777777" w:rsidR="00687FB7" w:rsidRPr="00007637" w:rsidRDefault="00C637F6" w:rsidP="00687FB7">
      <w:pPr>
        <w:spacing w:after="0"/>
        <w:rPr>
          <w:sz w:val="24"/>
          <w:szCs w:val="24"/>
        </w:rPr>
      </w:pPr>
      <w:r>
        <w:rPr>
          <w:rStyle w:val="a4"/>
          <w:sz w:val="24"/>
          <w:szCs w:val="24"/>
          <w:lang w:val="en-US"/>
        </w:rPr>
        <w:fldChar w:fldCharType="begin"/>
      </w:r>
      <w:r w:rsidRPr="00215B34">
        <w:rPr>
          <w:rStyle w:val="a4"/>
          <w:sz w:val="24"/>
          <w:rPrChange w:id="102" w:author="Евгений Мироевский" w:date="2020-03-15T19:52:00Z">
            <w:rPr>
              <w:rStyle w:val="a4"/>
              <w:sz w:val="24"/>
              <w:szCs w:val="24"/>
              <w:lang w:val="en-US"/>
            </w:rPr>
          </w:rPrChange>
        </w:rPr>
        <w:instrText xml:space="preserve"> </w:instrText>
      </w:r>
      <w:r>
        <w:rPr>
          <w:rStyle w:val="a4"/>
          <w:sz w:val="24"/>
          <w:szCs w:val="24"/>
          <w:lang w:val="en-US"/>
        </w:rPr>
        <w:instrText>HYPERLINK</w:instrText>
      </w:r>
      <w:r w:rsidRPr="00215B34">
        <w:rPr>
          <w:rStyle w:val="a4"/>
          <w:sz w:val="24"/>
          <w:rPrChange w:id="103" w:author="Евгений Мироевский" w:date="2020-03-15T19:52:00Z">
            <w:rPr>
              <w:rStyle w:val="a4"/>
              <w:sz w:val="24"/>
              <w:szCs w:val="24"/>
              <w:lang w:val="en-US"/>
            </w:rPr>
          </w:rPrChange>
        </w:rPr>
        <w:instrText xml:space="preserve"> "</w:instrText>
      </w:r>
      <w:r>
        <w:rPr>
          <w:rStyle w:val="a4"/>
          <w:sz w:val="24"/>
          <w:szCs w:val="24"/>
          <w:lang w:val="en-US"/>
        </w:rPr>
        <w:instrText>http</w:instrText>
      </w:r>
      <w:r w:rsidRPr="00215B34">
        <w:rPr>
          <w:rStyle w:val="a4"/>
          <w:sz w:val="24"/>
          <w:rPrChange w:id="104" w:author="Евгений Мироевский" w:date="2020-03-15T19:52:00Z">
            <w:rPr>
              <w:rStyle w:val="a4"/>
              <w:sz w:val="24"/>
              <w:szCs w:val="24"/>
              <w:lang w:val="en-US"/>
            </w:rPr>
          </w:rPrChange>
        </w:rPr>
        <w:instrText>://</w:instrText>
      </w:r>
      <w:r>
        <w:rPr>
          <w:rStyle w:val="a4"/>
          <w:sz w:val="24"/>
          <w:szCs w:val="24"/>
          <w:lang w:val="en-US"/>
        </w:rPr>
        <w:instrText>jquery</w:instrText>
      </w:r>
      <w:r w:rsidRPr="00215B34">
        <w:rPr>
          <w:rStyle w:val="a4"/>
          <w:sz w:val="24"/>
          <w:rPrChange w:id="105" w:author="Евгений Мироевский" w:date="2020-03-15T19:52:00Z">
            <w:rPr>
              <w:rStyle w:val="a4"/>
              <w:sz w:val="24"/>
              <w:szCs w:val="24"/>
              <w:lang w:val="en-US"/>
            </w:rPr>
          </w:rPrChange>
        </w:rPr>
        <w:instrText>.</w:instrText>
      </w:r>
      <w:r>
        <w:rPr>
          <w:rStyle w:val="a4"/>
          <w:sz w:val="24"/>
          <w:szCs w:val="24"/>
          <w:lang w:val="en-US"/>
        </w:rPr>
        <w:instrText>page</w:instrText>
      </w:r>
      <w:r w:rsidRPr="00215B34">
        <w:rPr>
          <w:rStyle w:val="a4"/>
          <w:sz w:val="24"/>
          <w:rPrChange w:id="106" w:author="Евгений Мироевский" w:date="2020-03-15T19:52:00Z">
            <w:rPr>
              <w:rStyle w:val="a4"/>
              <w:sz w:val="24"/>
              <w:szCs w:val="24"/>
              <w:lang w:val="en-US"/>
            </w:rPr>
          </w:rPrChange>
        </w:rPr>
        <w:instrText>2</w:instrText>
      </w:r>
      <w:r>
        <w:rPr>
          <w:rStyle w:val="a4"/>
          <w:sz w:val="24"/>
          <w:szCs w:val="24"/>
          <w:lang w:val="en-US"/>
        </w:rPr>
        <w:instrText>page</w:instrText>
      </w:r>
      <w:r w:rsidRPr="00215B34">
        <w:rPr>
          <w:rStyle w:val="a4"/>
          <w:sz w:val="24"/>
          <w:rPrChange w:id="107" w:author="Евгений Мироевский" w:date="2020-03-15T19:52:00Z">
            <w:rPr>
              <w:rStyle w:val="a4"/>
              <w:sz w:val="24"/>
              <w:szCs w:val="24"/>
              <w:lang w:val="en-US"/>
            </w:rPr>
          </w:rPrChange>
        </w:rPr>
        <w:instrText>.</w:instrText>
      </w:r>
      <w:r>
        <w:rPr>
          <w:rStyle w:val="a4"/>
          <w:sz w:val="24"/>
          <w:szCs w:val="24"/>
          <w:lang w:val="en-US"/>
        </w:rPr>
        <w:instrText>ru</w:instrText>
      </w:r>
      <w:r w:rsidRPr="00215B34">
        <w:rPr>
          <w:rStyle w:val="a4"/>
          <w:sz w:val="24"/>
          <w:rPrChange w:id="108" w:author="Евгений Мироевский" w:date="2020-03-15T19:52:00Z">
            <w:rPr>
              <w:rStyle w:val="a4"/>
              <w:sz w:val="24"/>
              <w:szCs w:val="24"/>
              <w:lang w:val="en-US"/>
            </w:rPr>
          </w:rPrChange>
        </w:rPr>
        <w:instrText>/</w:instrText>
      </w:r>
      <w:r>
        <w:rPr>
          <w:rStyle w:val="a4"/>
          <w:sz w:val="24"/>
          <w:szCs w:val="24"/>
          <w:lang w:val="en-US"/>
        </w:rPr>
        <w:instrText>index</w:instrText>
      </w:r>
      <w:r w:rsidRPr="00215B34">
        <w:rPr>
          <w:rStyle w:val="a4"/>
          <w:sz w:val="24"/>
          <w:rPrChange w:id="109" w:author="Евгений Мироевский" w:date="2020-03-15T19:52:00Z">
            <w:rPr>
              <w:rStyle w:val="a4"/>
              <w:sz w:val="24"/>
              <w:szCs w:val="24"/>
              <w:lang w:val="en-US"/>
            </w:rPr>
          </w:rPrChange>
        </w:rPr>
        <w:instrText>.</w:instrText>
      </w:r>
      <w:r>
        <w:rPr>
          <w:rStyle w:val="a4"/>
          <w:sz w:val="24"/>
          <w:szCs w:val="24"/>
          <w:lang w:val="en-US"/>
        </w:rPr>
        <w:instrText>php</w:instrText>
      </w:r>
      <w:r w:rsidRPr="00215B34">
        <w:rPr>
          <w:rStyle w:val="a4"/>
          <w:sz w:val="24"/>
          <w:rPrChange w:id="110" w:author="Евгений Мироевский" w:date="2020-03-15T19:52:00Z">
            <w:rPr>
              <w:rStyle w:val="a4"/>
              <w:sz w:val="24"/>
              <w:szCs w:val="24"/>
              <w:lang w:val="en-US"/>
            </w:rPr>
          </w:rPrChange>
        </w:rPr>
        <w:instrText>5/Введение_в_</w:instrText>
      </w:r>
      <w:r>
        <w:rPr>
          <w:rStyle w:val="a4"/>
          <w:sz w:val="24"/>
          <w:szCs w:val="24"/>
          <w:lang w:val="en-US"/>
        </w:rPr>
        <w:instrText>jQuery</w:instrText>
      </w:r>
      <w:r w:rsidRPr="00215B34">
        <w:rPr>
          <w:rStyle w:val="a4"/>
          <w:sz w:val="24"/>
          <w:rPrChange w:id="111" w:author="Евгений Мироевский" w:date="2020-03-15T19:52:00Z">
            <w:rPr>
              <w:rStyle w:val="a4"/>
              <w:sz w:val="24"/>
              <w:szCs w:val="24"/>
              <w:lang w:val="en-US"/>
            </w:rPr>
          </w:rPrChange>
        </w:rPr>
        <w:instrText xml:space="preserve">" </w:instrText>
      </w:r>
      <w:r>
        <w:rPr>
          <w:rStyle w:val="a4"/>
          <w:sz w:val="24"/>
          <w:szCs w:val="24"/>
          <w:lang w:val="en-US"/>
        </w:rPr>
        <w:fldChar w:fldCharType="separate"/>
      </w:r>
      <w:r w:rsidR="00687FB7" w:rsidRPr="00687FB7">
        <w:rPr>
          <w:rStyle w:val="a4"/>
          <w:sz w:val="24"/>
          <w:szCs w:val="24"/>
          <w:lang w:val="en-US"/>
        </w:rPr>
        <w:t>http</w:t>
      </w:r>
      <w:r w:rsidR="00687FB7" w:rsidRPr="00007637">
        <w:rPr>
          <w:rStyle w:val="a4"/>
          <w:sz w:val="24"/>
          <w:szCs w:val="24"/>
        </w:rPr>
        <w:t>://</w:t>
      </w:r>
      <w:r w:rsidR="00687FB7" w:rsidRPr="00687FB7">
        <w:rPr>
          <w:rStyle w:val="a4"/>
          <w:sz w:val="24"/>
          <w:szCs w:val="24"/>
          <w:lang w:val="en-US"/>
        </w:rPr>
        <w:t>jquery</w:t>
      </w:r>
      <w:r w:rsidR="00687FB7" w:rsidRPr="00007637">
        <w:rPr>
          <w:rStyle w:val="a4"/>
          <w:sz w:val="24"/>
          <w:szCs w:val="24"/>
        </w:rPr>
        <w:t>.</w:t>
      </w:r>
      <w:r w:rsidR="00687FB7" w:rsidRPr="00687FB7">
        <w:rPr>
          <w:rStyle w:val="a4"/>
          <w:sz w:val="24"/>
          <w:szCs w:val="24"/>
          <w:lang w:val="en-US"/>
        </w:rPr>
        <w:t>page</w:t>
      </w:r>
      <w:r w:rsidR="00687FB7" w:rsidRPr="00007637">
        <w:rPr>
          <w:rStyle w:val="a4"/>
          <w:sz w:val="24"/>
          <w:szCs w:val="24"/>
        </w:rPr>
        <w:t>2</w:t>
      </w:r>
      <w:r w:rsidR="00687FB7" w:rsidRPr="00687FB7">
        <w:rPr>
          <w:rStyle w:val="a4"/>
          <w:sz w:val="24"/>
          <w:szCs w:val="24"/>
          <w:lang w:val="en-US"/>
        </w:rPr>
        <w:t>page</w:t>
      </w:r>
      <w:r w:rsidR="00687FB7" w:rsidRPr="00007637">
        <w:rPr>
          <w:rStyle w:val="a4"/>
          <w:sz w:val="24"/>
          <w:szCs w:val="24"/>
        </w:rPr>
        <w:t>.</w:t>
      </w:r>
      <w:r w:rsidR="00687FB7" w:rsidRPr="00687FB7">
        <w:rPr>
          <w:rStyle w:val="a4"/>
          <w:sz w:val="24"/>
          <w:szCs w:val="24"/>
          <w:lang w:val="en-US"/>
        </w:rPr>
        <w:t>ru</w:t>
      </w:r>
      <w:r w:rsidR="00687FB7" w:rsidRPr="00007637">
        <w:rPr>
          <w:rStyle w:val="a4"/>
          <w:sz w:val="24"/>
          <w:szCs w:val="24"/>
        </w:rPr>
        <w:t>/</w:t>
      </w:r>
      <w:r w:rsidR="00687FB7" w:rsidRPr="00687FB7">
        <w:rPr>
          <w:rStyle w:val="a4"/>
          <w:sz w:val="24"/>
          <w:szCs w:val="24"/>
          <w:lang w:val="en-US"/>
        </w:rPr>
        <w:t>index</w:t>
      </w:r>
      <w:r w:rsidR="00687FB7" w:rsidRPr="00007637">
        <w:rPr>
          <w:rStyle w:val="a4"/>
          <w:sz w:val="24"/>
          <w:szCs w:val="24"/>
        </w:rPr>
        <w:t>.</w:t>
      </w:r>
      <w:r w:rsidR="00687FB7" w:rsidRPr="00687FB7">
        <w:rPr>
          <w:rStyle w:val="a4"/>
          <w:sz w:val="24"/>
          <w:szCs w:val="24"/>
          <w:lang w:val="en-US"/>
        </w:rPr>
        <w:t>php</w:t>
      </w:r>
      <w:r w:rsidR="00687FB7" w:rsidRPr="00007637">
        <w:rPr>
          <w:rStyle w:val="a4"/>
          <w:sz w:val="24"/>
          <w:szCs w:val="24"/>
        </w:rPr>
        <w:t>5/</w:t>
      </w:r>
      <w:r w:rsidR="00687FB7" w:rsidRPr="0019287D">
        <w:rPr>
          <w:rStyle w:val="a4"/>
          <w:sz w:val="24"/>
          <w:szCs w:val="24"/>
        </w:rPr>
        <w:t>Введение</w:t>
      </w:r>
      <w:r w:rsidR="00687FB7" w:rsidRPr="00007637">
        <w:rPr>
          <w:rStyle w:val="a4"/>
          <w:sz w:val="24"/>
          <w:szCs w:val="24"/>
        </w:rPr>
        <w:t>_</w:t>
      </w:r>
      <w:r w:rsidR="00687FB7" w:rsidRPr="0019287D">
        <w:rPr>
          <w:rStyle w:val="a4"/>
          <w:sz w:val="24"/>
          <w:szCs w:val="24"/>
        </w:rPr>
        <w:t>в</w:t>
      </w:r>
      <w:r w:rsidR="00687FB7" w:rsidRPr="00007637">
        <w:rPr>
          <w:rStyle w:val="a4"/>
          <w:sz w:val="24"/>
          <w:szCs w:val="24"/>
        </w:rPr>
        <w:t>_</w:t>
      </w:r>
      <w:r w:rsidR="00687FB7" w:rsidRPr="00687FB7">
        <w:rPr>
          <w:rStyle w:val="a4"/>
          <w:sz w:val="24"/>
          <w:szCs w:val="24"/>
          <w:lang w:val="en-US"/>
        </w:rPr>
        <w:t>jQuery</w:t>
      </w:r>
      <w:r>
        <w:rPr>
          <w:rStyle w:val="a4"/>
          <w:sz w:val="24"/>
          <w:szCs w:val="24"/>
          <w:lang w:val="en-US"/>
        </w:rPr>
        <w:fldChar w:fldCharType="end"/>
      </w:r>
    </w:p>
    <w:p w14:paraId="42B723B5" w14:textId="77777777" w:rsidR="00687FB7" w:rsidRDefault="00C637F6" w:rsidP="00687FB7">
      <w:pPr>
        <w:spacing w:after="0"/>
        <w:rPr>
          <w:sz w:val="24"/>
          <w:szCs w:val="24"/>
        </w:rPr>
      </w:pPr>
      <w:r>
        <w:rPr>
          <w:rStyle w:val="a4"/>
          <w:sz w:val="24"/>
          <w:szCs w:val="24"/>
          <w:lang w:val="en-US"/>
        </w:rPr>
        <w:fldChar w:fldCharType="begin"/>
      </w:r>
      <w:r w:rsidRPr="00215B34">
        <w:rPr>
          <w:rStyle w:val="a4"/>
          <w:sz w:val="24"/>
          <w:rPrChange w:id="112" w:author="Евгений Мироевский" w:date="2020-03-15T19:52:00Z">
            <w:rPr>
              <w:rStyle w:val="a4"/>
              <w:sz w:val="24"/>
              <w:szCs w:val="24"/>
              <w:lang w:val="en-US"/>
            </w:rPr>
          </w:rPrChange>
        </w:rPr>
        <w:instrText xml:space="preserve"> </w:instrText>
      </w:r>
      <w:r>
        <w:rPr>
          <w:rStyle w:val="a4"/>
          <w:sz w:val="24"/>
          <w:szCs w:val="24"/>
          <w:lang w:val="en-US"/>
        </w:rPr>
        <w:instrText>HYPERLINK</w:instrText>
      </w:r>
      <w:r w:rsidRPr="00215B34">
        <w:rPr>
          <w:rStyle w:val="a4"/>
          <w:sz w:val="24"/>
          <w:rPrChange w:id="113" w:author="Евгений Мироевский" w:date="2020-03-15T19:52:00Z">
            <w:rPr>
              <w:rStyle w:val="a4"/>
              <w:sz w:val="24"/>
              <w:szCs w:val="24"/>
              <w:lang w:val="en-US"/>
            </w:rPr>
          </w:rPrChange>
        </w:rPr>
        <w:instrText xml:space="preserve"> "</w:instrText>
      </w:r>
      <w:r>
        <w:rPr>
          <w:rStyle w:val="a4"/>
          <w:sz w:val="24"/>
          <w:szCs w:val="24"/>
          <w:lang w:val="en-US"/>
        </w:rPr>
        <w:instrText>https</w:instrText>
      </w:r>
      <w:r w:rsidRPr="00215B34">
        <w:rPr>
          <w:rStyle w:val="a4"/>
          <w:sz w:val="24"/>
          <w:rPrChange w:id="114" w:author="Евгений Мироевский" w:date="2020-03-15T19:52:00Z">
            <w:rPr>
              <w:rStyle w:val="a4"/>
              <w:sz w:val="24"/>
              <w:szCs w:val="24"/>
              <w:lang w:val="en-US"/>
            </w:rPr>
          </w:rPrChange>
        </w:rPr>
        <w:instrText>://</w:instrText>
      </w:r>
      <w:r>
        <w:rPr>
          <w:rStyle w:val="a4"/>
          <w:sz w:val="24"/>
          <w:szCs w:val="24"/>
          <w:lang w:val="en-US"/>
        </w:rPr>
        <w:instrText>html</w:instrText>
      </w:r>
      <w:r w:rsidRPr="00215B34">
        <w:rPr>
          <w:rStyle w:val="a4"/>
          <w:sz w:val="24"/>
          <w:rPrChange w:id="115" w:author="Евгений Мироевский" w:date="2020-03-15T19:52:00Z">
            <w:rPr>
              <w:rStyle w:val="a4"/>
              <w:sz w:val="24"/>
              <w:szCs w:val="24"/>
              <w:lang w:val="en-US"/>
            </w:rPr>
          </w:rPrChange>
        </w:rPr>
        <w:instrText>5</w:instrText>
      </w:r>
      <w:r>
        <w:rPr>
          <w:rStyle w:val="a4"/>
          <w:sz w:val="24"/>
          <w:szCs w:val="24"/>
          <w:lang w:val="en-US"/>
        </w:rPr>
        <w:instrText>book</w:instrText>
      </w:r>
      <w:r w:rsidRPr="00215B34">
        <w:rPr>
          <w:rStyle w:val="a4"/>
          <w:sz w:val="24"/>
          <w:rPrChange w:id="116" w:author="Евгений Мироевский" w:date="2020-03-15T19:52:00Z">
            <w:rPr>
              <w:rStyle w:val="a4"/>
              <w:sz w:val="24"/>
              <w:szCs w:val="24"/>
              <w:lang w:val="en-US"/>
            </w:rPr>
          </w:rPrChange>
        </w:rPr>
        <w:instrText>.</w:instrText>
      </w:r>
      <w:r>
        <w:rPr>
          <w:rStyle w:val="a4"/>
          <w:sz w:val="24"/>
          <w:szCs w:val="24"/>
          <w:lang w:val="en-US"/>
        </w:rPr>
        <w:instrText>ru</w:instrText>
      </w:r>
      <w:r w:rsidRPr="00215B34">
        <w:rPr>
          <w:rStyle w:val="a4"/>
          <w:sz w:val="24"/>
          <w:rPrChange w:id="117" w:author="Евгений Мироевский" w:date="2020-03-15T19:52:00Z">
            <w:rPr>
              <w:rStyle w:val="a4"/>
              <w:sz w:val="24"/>
              <w:szCs w:val="24"/>
              <w:lang w:val="en-US"/>
            </w:rPr>
          </w:rPrChange>
        </w:rPr>
        <w:instrText>/</w:instrText>
      </w:r>
      <w:r>
        <w:rPr>
          <w:rStyle w:val="a4"/>
          <w:sz w:val="24"/>
          <w:szCs w:val="24"/>
          <w:lang w:val="en-US"/>
        </w:rPr>
        <w:instrText>vvedenie</w:instrText>
      </w:r>
      <w:r w:rsidRPr="00215B34">
        <w:rPr>
          <w:rStyle w:val="a4"/>
          <w:sz w:val="24"/>
          <w:rPrChange w:id="118" w:author="Евгений Мироевский" w:date="2020-03-15T19:52:00Z">
            <w:rPr>
              <w:rStyle w:val="a4"/>
              <w:sz w:val="24"/>
              <w:szCs w:val="24"/>
              <w:lang w:val="en-US"/>
            </w:rPr>
          </w:rPrChange>
        </w:rPr>
        <w:instrText>-</w:instrText>
      </w:r>
      <w:r>
        <w:rPr>
          <w:rStyle w:val="a4"/>
          <w:sz w:val="24"/>
          <w:szCs w:val="24"/>
          <w:lang w:val="en-US"/>
        </w:rPr>
        <w:instrText>v</w:instrText>
      </w:r>
      <w:r w:rsidRPr="00215B34">
        <w:rPr>
          <w:rStyle w:val="a4"/>
          <w:sz w:val="24"/>
          <w:rPrChange w:id="119" w:author="Евгений Мироевский" w:date="2020-03-15T19:52:00Z">
            <w:rPr>
              <w:rStyle w:val="a4"/>
              <w:sz w:val="24"/>
              <w:szCs w:val="24"/>
              <w:lang w:val="en-US"/>
            </w:rPr>
          </w:rPrChange>
        </w:rPr>
        <w:instrText>-</w:instrText>
      </w:r>
      <w:r>
        <w:rPr>
          <w:rStyle w:val="a4"/>
          <w:sz w:val="24"/>
          <w:szCs w:val="24"/>
          <w:lang w:val="en-US"/>
        </w:rPr>
        <w:instrText>jquery</w:instrText>
      </w:r>
      <w:r w:rsidRPr="00215B34">
        <w:rPr>
          <w:rStyle w:val="a4"/>
          <w:sz w:val="24"/>
          <w:rPrChange w:id="120" w:author="Евгений Мироевский" w:date="2020-03-15T19:52:00Z">
            <w:rPr>
              <w:rStyle w:val="a4"/>
              <w:sz w:val="24"/>
              <w:szCs w:val="24"/>
              <w:lang w:val="en-US"/>
            </w:rPr>
          </w:rPrChange>
        </w:rPr>
        <w:instrText xml:space="preserve">/" </w:instrText>
      </w:r>
      <w:r>
        <w:rPr>
          <w:rStyle w:val="a4"/>
          <w:sz w:val="24"/>
          <w:szCs w:val="24"/>
          <w:lang w:val="en-US"/>
        </w:rPr>
        <w:fldChar w:fldCharType="separate"/>
      </w:r>
      <w:r w:rsidR="001627EA" w:rsidRPr="00B53AF4">
        <w:rPr>
          <w:rStyle w:val="a4"/>
          <w:sz w:val="24"/>
          <w:szCs w:val="24"/>
          <w:lang w:val="en-US"/>
        </w:rPr>
        <w:t>https</w:t>
      </w:r>
      <w:r w:rsidR="001627EA" w:rsidRPr="00B53AF4">
        <w:rPr>
          <w:rStyle w:val="a4"/>
          <w:sz w:val="24"/>
          <w:szCs w:val="24"/>
        </w:rPr>
        <w:t>://</w:t>
      </w:r>
      <w:r w:rsidR="001627EA" w:rsidRPr="00B53AF4">
        <w:rPr>
          <w:rStyle w:val="a4"/>
          <w:sz w:val="24"/>
          <w:szCs w:val="24"/>
          <w:lang w:val="en-US"/>
        </w:rPr>
        <w:t>html</w:t>
      </w:r>
      <w:r w:rsidR="001627EA" w:rsidRPr="00B53AF4">
        <w:rPr>
          <w:rStyle w:val="a4"/>
          <w:sz w:val="24"/>
          <w:szCs w:val="24"/>
        </w:rPr>
        <w:t>5</w:t>
      </w:r>
      <w:r w:rsidR="001627EA" w:rsidRPr="00B53AF4">
        <w:rPr>
          <w:rStyle w:val="a4"/>
          <w:sz w:val="24"/>
          <w:szCs w:val="24"/>
          <w:lang w:val="en-US"/>
        </w:rPr>
        <w:t>book</w:t>
      </w:r>
      <w:r w:rsidR="001627EA" w:rsidRPr="00B53AF4">
        <w:rPr>
          <w:rStyle w:val="a4"/>
          <w:sz w:val="24"/>
          <w:szCs w:val="24"/>
        </w:rPr>
        <w:t>.</w:t>
      </w:r>
      <w:r w:rsidR="001627EA" w:rsidRPr="00B53AF4">
        <w:rPr>
          <w:rStyle w:val="a4"/>
          <w:sz w:val="24"/>
          <w:szCs w:val="24"/>
          <w:lang w:val="en-US"/>
        </w:rPr>
        <w:t>ru</w:t>
      </w:r>
      <w:r w:rsidR="001627EA" w:rsidRPr="00B53AF4">
        <w:rPr>
          <w:rStyle w:val="a4"/>
          <w:sz w:val="24"/>
          <w:szCs w:val="24"/>
        </w:rPr>
        <w:t>/</w:t>
      </w:r>
      <w:r w:rsidR="001627EA" w:rsidRPr="00B53AF4">
        <w:rPr>
          <w:rStyle w:val="a4"/>
          <w:sz w:val="24"/>
          <w:szCs w:val="24"/>
          <w:lang w:val="en-US"/>
        </w:rPr>
        <w:t>vvedenie</w:t>
      </w:r>
      <w:r w:rsidR="001627EA" w:rsidRPr="00B53AF4">
        <w:rPr>
          <w:rStyle w:val="a4"/>
          <w:sz w:val="24"/>
          <w:szCs w:val="24"/>
        </w:rPr>
        <w:t>-</w:t>
      </w:r>
      <w:r w:rsidR="001627EA" w:rsidRPr="00B53AF4">
        <w:rPr>
          <w:rStyle w:val="a4"/>
          <w:sz w:val="24"/>
          <w:szCs w:val="24"/>
          <w:lang w:val="en-US"/>
        </w:rPr>
        <w:t>v</w:t>
      </w:r>
      <w:r w:rsidR="001627EA" w:rsidRPr="00B53AF4">
        <w:rPr>
          <w:rStyle w:val="a4"/>
          <w:sz w:val="24"/>
          <w:szCs w:val="24"/>
        </w:rPr>
        <w:t>-</w:t>
      </w:r>
      <w:r w:rsidR="001627EA" w:rsidRPr="00B53AF4">
        <w:rPr>
          <w:rStyle w:val="a4"/>
          <w:sz w:val="24"/>
          <w:szCs w:val="24"/>
          <w:lang w:val="en-US"/>
        </w:rPr>
        <w:t>jquery</w:t>
      </w:r>
      <w:r w:rsidR="001627EA" w:rsidRPr="00B53AF4">
        <w:rPr>
          <w:rStyle w:val="a4"/>
          <w:sz w:val="24"/>
          <w:szCs w:val="24"/>
        </w:rPr>
        <w:t>/</w:t>
      </w:r>
      <w:r>
        <w:rPr>
          <w:rStyle w:val="a4"/>
          <w:sz w:val="24"/>
          <w:szCs w:val="24"/>
        </w:rPr>
        <w:fldChar w:fldCharType="end"/>
      </w:r>
    </w:p>
    <w:p w14:paraId="06E1B458" w14:textId="77777777" w:rsidR="001627EA" w:rsidRDefault="00EF507C" w:rsidP="00687FB7">
      <w:pPr>
        <w:spacing w:after="0"/>
        <w:rPr>
          <w:sz w:val="24"/>
          <w:szCs w:val="24"/>
        </w:rPr>
      </w:pPr>
      <w:hyperlink r:id="rId59" w:history="1">
        <w:r w:rsidR="001627EA" w:rsidRPr="00B53AF4">
          <w:rPr>
            <w:rStyle w:val="a4"/>
            <w:sz w:val="24"/>
            <w:szCs w:val="24"/>
          </w:rPr>
          <w:t>https://www.youtube.com/watch?v=458mWXnWSmA&amp;list=PL0lO_mIqDDFXQk_TTlSO7y7J1l5e-RMgi&amp;index=1</w:t>
        </w:r>
      </w:hyperlink>
    </w:p>
    <w:p w14:paraId="1BD0426D" w14:textId="0226E07E" w:rsidR="001627EA" w:rsidRDefault="001627EA" w:rsidP="00687FB7">
      <w:pPr>
        <w:spacing w:after="0"/>
        <w:rPr>
          <w:sz w:val="24"/>
          <w:szCs w:val="24"/>
        </w:rPr>
      </w:pPr>
      <w:r>
        <w:rPr>
          <w:sz w:val="24"/>
          <w:szCs w:val="24"/>
        </w:rPr>
        <w:t>гоша дударь</w:t>
      </w:r>
    </w:p>
    <w:p w14:paraId="287EF763" w14:textId="7CEBCA09" w:rsidR="00FB1EBA" w:rsidRPr="00656D65" w:rsidRDefault="00FB1EBA" w:rsidP="00FB1EBA">
      <w:pPr>
        <w:spacing w:after="0"/>
        <w:jc w:val="center"/>
        <w:rPr>
          <w:b/>
          <w:sz w:val="28"/>
          <w:szCs w:val="28"/>
          <w:highlight w:val="yellow"/>
        </w:rPr>
      </w:pPr>
      <w:bookmarkStart w:id="121" w:name="СУБД"/>
      <w:r w:rsidRPr="00656D65">
        <w:rPr>
          <w:b/>
          <w:sz w:val="28"/>
          <w:szCs w:val="28"/>
          <w:highlight w:val="yellow"/>
        </w:rPr>
        <w:t>СУБД</w:t>
      </w:r>
    </w:p>
    <w:p w14:paraId="7CB2C775" w14:textId="5AD51E1F" w:rsidR="00FB1EBA" w:rsidRDefault="00FB1EBA" w:rsidP="00FB1EBA">
      <w:pPr>
        <w:spacing w:after="0"/>
        <w:ind w:firstLine="709"/>
        <w:rPr>
          <w:bCs/>
          <w:sz w:val="24"/>
          <w:szCs w:val="24"/>
        </w:rPr>
      </w:pPr>
      <w:r w:rsidRPr="00FB1EBA">
        <w:rPr>
          <w:bCs/>
          <w:sz w:val="24"/>
          <w:szCs w:val="24"/>
          <w:lang w:val="en-US"/>
        </w:rPr>
        <w:t>Microsoft</w:t>
      </w:r>
      <w:r w:rsidRPr="00FB1EBA">
        <w:rPr>
          <w:bCs/>
          <w:sz w:val="24"/>
          <w:szCs w:val="24"/>
        </w:rPr>
        <w:t xml:space="preserve"> </w:t>
      </w:r>
      <w:r w:rsidRPr="00FB1EBA">
        <w:rPr>
          <w:bCs/>
          <w:sz w:val="24"/>
          <w:szCs w:val="24"/>
          <w:lang w:val="en-US"/>
        </w:rPr>
        <w:t>SQL</w:t>
      </w:r>
      <w:r w:rsidRPr="00FB1EBA">
        <w:rPr>
          <w:bCs/>
          <w:sz w:val="24"/>
          <w:szCs w:val="24"/>
        </w:rPr>
        <w:t xml:space="preserve"> </w:t>
      </w:r>
      <w:r w:rsidRPr="00FB1EBA">
        <w:rPr>
          <w:bCs/>
          <w:sz w:val="24"/>
          <w:szCs w:val="24"/>
          <w:lang w:val="en-US"/>
        </w:rPr>
        <w:t>Server</w:t>
      </w:r>
      <w:r w:rsidRPr="00FB1EBA">
        <w:rPr>
          <w:bCs/>
          <w:sz w:val="24"/>
          <w:szCs w:val="24"/>
        </w:rPr>
        <w:t xml:space="preserve"> — система управления реляционными базами данных (РСУБД), разработанная корпорацией </w:t>
      </w:r>
      <w:r w:rsidRPr="00FB1EBA">
        <w:rPr>
          <w:bCs/>
          <w:sz w:val="24"/>
          <w:szCs w:val="24"/>
          <w:lang w:val="en-US"/>
        </w:rPr>
        <w:t>Microsoft</w:t>
      </w:r>
      <w:r w:rsidRPr="00FB1EBA">
        <w:rPr>
          <w:bCs/>
          <w:sz w:val="24"/>
          <w:szCs w:val="24"/>
        </w:rPr>
        <w:t xml:space="preserve">. Основной используемый язык запросов — </w:t>
      </w:r>
      <w:r w:rsidRPr="00FB1EBA">
        <w:rPr>
          <w:bCs/>
          <w:sz w:val="24"/>
          <w:szCs w:val="24"/>
          <w:lang w:val="en-US"/>
        </w:rPr>
        <w:t>Transact</w:t>
      </w:r>
      <w:r w:rsidRPr="00FB1EBA">
        <w:rPr>
          <w:bCs/>
          <w:sz w:val="24"/>
          <w:szCs w:val="24"/>
        </w:rPr>
        <w:t>-</w:t>
      </w:r>
      <w:r w:rsidRPr="00FB1EBA">
        <w:rPr>
          <w:bCs/>
          <w:sz w:val="24"/>
          <w:szCs w:val="24"/>
          <w:lang w:val="en-US"/>
        </w:rPr>
        <w:t>SQL</w:t>
      </w:r>
      <w:r w:rsidRPr="00FB1EBA">
        <w:rPr>
          <w:bCs/>
          <w:sz w:val="24"/>
          <w:szCs w:val="24"/>
        </w:rPr>
        <w:t xml:space="preserve">, создан совместно </w:t>
      </w:r>
      <w:r w:rsidRPr="00FB1EBA">
        <w:rPr>
          <w:bCs/>
          <w:sz w:val="24"/>
          <w:szCs w:val="24"/>
          <w:lang w:val="en-US"/>
        </w:rPr>
        <w:t>Microsoft</w:t>
      </w:r>
      <w:r w:rsidRPr="00FB1EBA">
        <w:rPr>
          <w:bCs/>
          <w:sz w:val="24"/>
          <w:szCs w:val="24"/>
        </w:rPr>
        <w:t xml:space="preserve"> и </w:t>
      </w:r>
      <w:r w:rsidRPr="00FB1EBA">
        <w:rPr>
          <w:bCs/>
          <w:sz w:val="24"/>
          <w:szCs w:val="24"/>
          <w:lang w:val="en-US"/>
        </w:rPr>
        <w:t>Sybase</w:t>
      </w:r>
      <w:r w:rsidRPr="00FB1EBA">
        <w:rPr>
          <w:bCs/>
          <w:sz w:val="24"/>
          <w:szCs w:val="24"/>
        </w:rPr>
        <w:t>.</w:t>
      </w:r>
    </w:p>
    <w:p w14:paraId="3CF1743D" w14:textId="3ADA0DCD" w:rsidR="00C06765" w:rsidRPr="00FB1EBA" w:rsidRDefault="00C06765" w:rsidP="00FB1EBA">
      <w:pPr>
        <w:spacing w:after="0"/>
        <w:ind w:firstLine="709"/>
        <w:rPr>
          <w:bCs/>
          <w:sz w:val="24"/>
          <w:szCs w:val="24"/>
          <w:highlight w:val="yellow"/>
        </w:rPr>
      </w:pPr>
      <w:r>
        <w:rPr>
          <w:bCs/>
          <w:sz w:val="24"/>
          <w:szCs w:val="24"/>
        </w:rPr>
        <w:t xml:space="preserve">Реализация </w:t>
      </w:r>
      <w:r w:rsidR="00992EE3">
        <w:rPr>
          <w:bCs/>
          <w:sz w:val="24"/>
          <w:szCs w:val="24"/>
        </w:rPr>
        <w:t>реляционной СУБД</w:t>
      </w:r>
    </w:p>
    <w:bookmarkEnd w:id="121"/>
    <w:p w14:paraId="3B62F95F" w14:textId="00D7333B" w:rsidR="00C06765" w:rsidRPr="00FB1EBA" w:rsidRDefault="00C06765" w:rsidP="00C06765">
      <w:pPr>
        <w:spacing w:after="0"/>
        <w:rPr>
          <w:b/>
          <w:sz w:val="28"/>
          <w:szCs w:val="28"/>
          <w:highlight w:val="yellow"/>
        </w:rPr>
      </w:pPr>
      <w:r w:rsidRPr="00C06765">
        <w:rPr>
          <w:b/>
          <w:sz w:val="28"/>
          <w:szCs w:val="28"/>
        </w:rPr>
        <w:t>https://ru.wikipedia.org/wiki/12_правил_Кодда</w:t>
      </w:r>
    </w:p>
    <w:p w14:paraId="3A60B8E0" w14:textId="7D17A84B" w:rsidR="00FB1EBA" w:rsidRPr="00FB1EBA" w:rsidRDefault="00FB1EBA" w:rsidP="00FB1EBA">
      <w:pPr>
        <w:spacing w:after="0"/>
        <w:jc w:val="center"/>
        <w:rPr>
          <w:b/>
          <w:sz w:val="28"/>
          <w:szCs w:val="28"/>
          <w:highlight w:val="yellow"/>
        </w:rPr>
      </w:pPr>
    </w:p>
    <w:p w14:paraId="0FA05304" w14:textId="77777777" w:rsidR="00FB1EBA" w:rsidRPr="00FB1EBA" w:rsidRDefault="00FB1EBA" w:rsidP="00FB1EBA">
      <w:pPr>
        <w:spacing w:after="0"/>
        <w:jc w:val="center"/>
        <w:rPr>
          <w:b/>
          <w:sz w:val="28"/>
          <w:szCs w:val="28"/>
          <w:highlight w:val="yellow"/>
        </w:rPr>
      </w:pPr>
    </w:p>
    <w:p w14:paraId="1F911AC1" w14:textId="77777777" w:rsidR="004D30D0" w:rsidRDefault="00E43D31" w:rsidP="00A9482B">
      <w:pPr>
        <w:spacing w:after="0"/>
        <w:jc w:val="center"/>
        <w:rPr>
          <w:b/>
          <w:sz w:val="28"/>
          <w:szCs w:val="28"/>
        </w:rPr>
      </w:pPr>
      <w:bookmarkStart w:id="122" w:name="Серверная_часть"/>
      <w:bookmarkEnd w:id="101"/>
      <w:r>
        <w:rPr>
          <w:b/>
          <w:sz w:val="28"/>
          <w:szCs w:val="28"/>
          <w:highlight w:val="magenta"/>
        </w:rPr>
        <w:t>Сервер</w:t>
      </w:r>
      <w:r w:rsidR="004D30D0" w:rsidRPr="004D30D0">
        <w:rPr>
          <w:b/>
          <w:sz w:val="28"/>
          <w:szCs w:val="28"/>
          <w:highlight w:val="magenta"/>
        </w:rPr>
        <w:t>ная</w:t>
      </w:r>
      <w:r w:rsidR="004D30D0" w:rsidRPr="00724957">
        <w:rPr>
          <w:b/>
          <w:sz w:val="28"/>
          <w:szCs w:val="28"/>
          <w:highlight w:val="magenta"/>
        </w:rPr>
        <w:t xml:space="preserve"> </w:t>
      </w:r>
      <w:r w:rsidR="004D30D0" w:rsidRPr="004D30D0">
        <w:rPr>
          <w:b/>
          <w:sz w:val="28"/>
          <w:szCs w:val="28"/>
          <w:highlight w:val="magenta"/>
        </w:rPr>
        <w:t>часть</w:t>
      </w:r>
    </w:p>
    <w:p w14:paraId="1CBC18B6" w14:textId="77777777" w:rsidR="00A9482B" w:rsidRPr="00656D65" w:rsidRDefault="00AE6ED7" w:rsidP="00A9482B">
      <w:pPr>
        <w:spacing w:after="0"/>
        <w:jc w:val="center"/>
        <w:rPr>
          <w:b/>
          <w:sz w:val="28"/>
          <w:szCs w:val="28"/>
        </w:rPr>
      </w:pPr>
      <w:bookmarkStart w:id="123" w:name="Open_server"/>
      <w:bookmarkEnd w:id="122"/>
      <w:r w:rsidRPr="00D42DE6">
        <w:rPr>
          <w:b/>
          <w:sz w:val="28"/>
          <w:szCs w:val="28"/>
          <w:highlight w:val="yellow"/>
          <w:lang w:val="en-US"/>
        </w:rPr>
        <w:t>Open</w:t>
      </w:r>
      <w:r w:rsidRPr="00656D65">
        <w:rPr>
          <w:b/>
          <w:sz w:val="28"/>
          <w:szCs w:val="28"/>
          <w:highlight w:val="yellow"/>
        </w:rPr>
        <w:t xml:space="preserve"> </w:t>
      </w:r>
      <w:r w:rsidRPr="00D42DE6">
        <w:rPr>
          <w:b/>
          <w:sz w:val="28"/>
          <w:szCs w:val="28"/>
          <w:highlight w:val="yellow"/>
          <w:lang w:val="en-US"/>
        </w:rPr>
        <w:t>Server</w:t>
      </w:r>
      <w:r w:rsidRPr="00656D65">
        <w:rPr>
          <w:b/>
          <w:sz w:val="28"/>
          <w:szCs w:val="28"/>
          <w:highlight w:val="yellow"/>
        </w:rPr>
        <w:t xml:space="preserve"> </w:t>
      </w:r>
      <w:r w:rsidRPr="00D42DE6">
        <w:rPr>
          <w:b/>
          <w:sz w:val="28"/>
          <w:szCs w:val="28"/>
          <w:highlight w:val="yellow"/>
          <w:lang w:val="en-US"/>
        </w:rPr>
        <w:t>Panel</w:t>
      </w:r>
    </w:p>
    <w:bookmarkEnd w:id="123"/>
    <w:p w14:paraId="770CB33D" w14:textId="77777777" w:rsidR="00AE6ED7" w:rsidRPr="00656D65" w:rsidRDefault="00B14B13" w:rsidP="00AE6ED7">
      <w:pPr>
        <w:spacing w:after="0"/>
        <w:rPr>
          <w:b/>
          <w:sz w:val="24"/>
          <w:szCs w:val="24"/>
        </w:rPr>
      </w:pPr>
      <w:r w:rsidRPr="00B14B13">
        <w:rPr>
          <w:b/>
          <w:sz w:val="24"/>
          <w:szCs w:val="24"/>
          <w:lang w:val="en-US"/>
        </w:rPr>
        <w:fldChar w:fldCharType="begin"/>
      </w:r>
      <w:r w:rsidRPr="00656D65">
        <w:rPr>
          <w:b/>
          <w:sz w:val="24"/>
          <w:szCs w:val="24"/>
        </w:rPr>
        <w:instrText xml:space="preserve"> </w:instrText>
      </w:r>
      <w:r w:rsidRPr="00B14B13">
        <w:rPr>
          <w:b/>
          <w:sz w:val="24"/>
          <w:szCs w:val="24"/>
          <w:lang w:val="en-US"/>
        </w:rPr>
        <w:instrText>HYPERLINK</w:instrText>
      </w:r>
      <w:r w:rsidRPr="00656D65">
        <w:rPr>
          <w:b/>
          <w:sz w:val="24"/>
          <w:szCs w:val="24"/>
        </w:rPr>
        <w:instrText xml:space="preserve"> "</w:instrText>
      </w:r>
      <w:r w:rsidRPr="00B14B13">
        <w:rPr>
          <w:b/>
          <w:sz w:val="24"/>
          <w:szCs w:val="24"/>
          <w:lang w:val="en-US"/>
        </w:rPr>
        <w:instrText>https</w:instrText>
      </w:r>
      <w:r w:rsidRPr="00656D65">
        <w:rPr>
          <w:b/>
          <w:sz w:val="24"/>
          <w:szCs w:val="24"/>
        </w:rPr>
        <w:instrText>://</w:instrText>
      </w:r>
      <w:r w:rsidRPr="00B14B13">
        <w:rPr>
          <w:b/>
          <w:sz w:val="24"/>
          <w:szCs w:val="24"/>
          <w:lang w:val="en-US"/>
        </w:rPr>
        <w:instrText>ospanel</w:instrText>
      </w:r>
      <w:r w:rsidRPr="00656D65">
        <w:rPr>
          <w:b/>
          <w:sz w:val="24"/>
          <w:szCs w:val="24"/>
        </w:rPr>
        <w:instrText>.</w:instrText>
      </w:r>
      <w:r w:rsidRPr="00B14B13">
        <w:rPr>
          <w:b/>
          <w:sz w:val="24"/>
          <w:szCs w:val="24"/>
          <w:lang w:val="en-US"/>
        </w:rPr>
        <w:instrText>io</w:instrText>
      </w:r>
      <w:r w:rsidRPr="00656D65">
        <w:rPr>
          <w:b/>
          <w:sz w:val="24"/>
          <w:szCs w:val="24"/>
        </w:rPr>
        <w:instrText>/</w:instrText>
      </w:r>
      <w:r w:rsidRPr="00B14B13">
        <w:rPr>
          <w:b/>
          <w:sz w:val="24"/>
          <w:szCs w:val="24"/>
          <w:lang w:val="en-US"/>
        </w:rPr>
        <w:instrText>download</w:instrText>
      </w:r>
      <w:r w:rsidRPr="00656D65">
        <w:rPr>
          <w:b/>
          <w:sz w:val="24"/>
          <w:szCs w:val="24"/>
        </w:rPr>
        <w:instrText xml:space="preserve">/" </w:instrText>
      </w:r>
      <w:r w:rsidRPr="00B14B13">
        <w:rPr>
          <w:b/>
          <w:sz w:val="24"/>
          <w:szCs w:val="24"/>
          <w:lang w:val="en-US"/>
        </w:rPr>
        <w:fldChar w:fldCharType="separate"/>
      </w:r>
      <w:r w:rsidRPr="00B14B13">
        <w:rPr>
          <w:rStyle w:val="a4"/>
          <w:b/>
          <w:sz w:val="24"/>
          <w:szCs w:val="24"/>
          <w:lang w:val="en-US"/>
        </w:rPr>
        <w:t>https</w:t>
      </w:r>
      <w:r w:rsidRPr="00656D65">
        <w:rPr>
          <w:rStyle w:val="a4"/>
          <w:b/>
          <w:sz w:val="24"/>
          <w:szCs w:val="24"/>
        </w:rPr>
        <w:t>://</w:t>
      </w:r>
      <w:r w:rsidRPr="00B14B13">
        <w:rPr>
          <w:rStyle w:val="a4"/>
          <w:b/>
          <w:sz w:val="24"/>
          <w:szCs w:val="24"/>
          <w:lang w:val="en-US"/>
        </w:rPr>
        <w:t>ospanel</w:t>
      </w:r>
      <w:r w:rsidRPr="00656D65">
        <w:rPr>
          <w:rStyle w:val="a4"/>
          <w:b/>
          <w:sz w:val="24"/>
          <w:szCs w:val="24"/>
        </w:rPr>
        <w:t>.</w:t>
      </w:r>
      <w:r w:rsidRPr="00B14B13">
        <w:rPr>
          <w:rStyle w:val="a4"/>
          <w:b/>
          <w:sz w:val="24"/>
          <w:szCs w:val="24"/>
          <w:lang w:val="en-US"/>
        </w:rPr>
        <w:t>io</w:t>
      </w:r>
      <w:r w:rsidRPr="00656D65">
        <w:rPr>
          <w:rStyle w:val="a4"/>
          <w:b/>
          <w:sz w:val="24"/>
          <w:szCs w:val="24"/>
        </w:rPr>
        <w:t>/</w:t>
      </w:r>
      <w:r w:rsidRPr="00B14B13">
        <w:rPr>
          <w:rStyle w:val="a4"/>
          <w:b/>
          <w:sz w:val="24"/>
          <w:szCs w:val="24"/>
          <w:lang w:val="en-US"/>
        </w:rPr>
        <w:t>download</w:t>
      </w:r>
      <w:r w:rsidRPr="00656D65">
        <w:rPr>
          <w:rStyle w:val="a4"/>
          <w:b/>
          <w:sz w:val="24"/>
          <w:szCs w:val="24"/>
        </w:rPr>
        <w:t>/</w:t>
      </w:r>
      <w:r w:rsidRPr="00B14B13">
        <w:rPr>
          <w:b/>
          <w:sz w:val="24"/>
          <w:szCs w:val="24"/>
          <w:lang w:val="en-US"/>
        </w:rPr>
        <w:fldChar w:fldCharType="end"/>
      </w:r>
    </w:p>
    <w:p w14:paraId="46C5C3E9" w14:textId="6C79E45D" w:rsidR="00802B4E" w:rsidRDefault="00802B4E" w:rsidP="00802B4E">
      <w:pPr>
        <w:pStyle w:val="a3"/>
        <w:numPr>
          <w:ilvl w:val="0"/>
          <w:numId w:val="42"/>
        </w:numPr>
        <w:spacing w:after="0"/>
        <w:rPr>
          <w:rStyle w:val="a4"/>
          <w:b/>
          <w:color w:val="auto"/>
          <w:sz w:val="24"/>
          <w:szCs w:val="24"/>
          <w:u w:val="none"/>
        </w:rPr>
      </w:pPr>
      <w:r w:rsidRPr="0042127C">
        <w:rPr>
          <w:rStyle w:val="a4"/>
          <w:b/>
          <w:color w:val="auto"/>
          <w:sz w:val="24"/>
          <w:szCs w:val="24"/>
          <w:u w:val="none"/>
        </w:rPr>
        <w:t xml:space="preserve">скачать диструбитив </w:t>
      </w:r>
      <w:r w:rsidR="0042127C" w:rsidRPr="0042127C">
        <w:rPr>
          <w:rStyle w:val="a4"/>
          <w:b/>
          <w:color w:val="auto"/>
          <w:sz w:val="24"/>
          <w:szCs w:val="24"/>
          <w:u w:val="none"/>
        </w:rPr>
        <w:tab/>
      </w:r>
      <w:r w:rsidR="0042127C" w:rsidRPr="0042127C">
        <w:rPr>
          <w:rStyle w:val="a4"/>
          <w:b/>
          <w:color w:val="auto"/>
          <w:sz w:val="24"/>
          <w:szCs w:val="24"/>
          <w:u w:val="none"/>
        </w:rPr>
        <w:tab/>
      </w:r>
      <w:r w:rsidR="0042127C" w:rsidRPr="0042127C">
        <w:rPr>
          <w:rStyle w:val="a4"/>
          <w:b/>
          <w:color w:val="auto"/>
          <w:sz w:val="24"/>
          <w:szCs w:val="24"/>
          <w:u w:val="none"/>
        </w:rPr>
        <w:tab/>
      </w:r>
      <w:r w:rsidR="008B0CD1" w:rsidRPr="0042127C">
        <w:rPr>
          <w:rStyle w:val="a4"/>
          <w:b/>
          <w:color w:val="auto"/>
          <w:sz w:val="24"/>
          <w:szCs w:val="24"/>
          <w:u w:val="none"/>
          <w:lang w:val="en-US"/>
        </w:rPr>
        <w:t>05.04.2020 ver.5.35.5</w:t>
      </w:r>
      <w:r w:rsidR="0042127C">
        <w:rPr>
          <w:rStyle w:val="a4"/>
          <w:b/>
          <w:color w:val="auto"/>
          <w:sz w:val="24"/>
          <w:szCs w:val="24"/>
          <w:u w:val="none"/>
          <w:lang w:val="en-US"/>
        </w:rPr>
        <w:t>_ultimate</w:t>
      </w:r>
    </w:p>
    <w:p w14:paraId="1B3AB754" w14:textId="3969F3DE" w:rsidR="0042127C" w:rsidRPr="001462A2" w:rsidRDefault="0042127C" w:rsidP="00802B4E">
      <w:pPr>
        <w:pStyle w:val="a3"/>
        <w:numPr>
          <w:ilvl w:val="0"/>
          <w:numId w:val="42"/>
        </w:numPr>
        <w:spacing w:after="0"/>
        <w:rPr>
          <w:rStyle w:val="a4"/>
          <w:b/>
          <w:color w:val="auto"/>
          <w:sz w:val="24"/>
          <w:szCs w:val="24"/>
          <w:u w:val="none"/>
        </w:rPr>
      </w:pPr>
      <w:r>
        <w:rPr>
          <w:rStyle w:val="a4"/>
          <w:b/>
          <w:color w:val="auto"/>
          <w:sz w:val="24"/>
          <w:szCs w:val="24"/>
          <w:u w:val="none"/>
        </w:rPr>
        <w:t xml:space="preserve">распаковываем в любую папку </w:t>
      </w:r>
      <w:proofErr w:type="gramStart"/>
      <w:r>
        <w:rPr>
          <w:rStyle w:val="a4"/>
          <w:b/>
          <w:color w:val="auto"/>
          <w:sz w:val="24"/>
          <w:szCs w:val="24"/>
          <w:u w:val="none"/>
        </w:rPr>
        <w:t>( при</w:t>
      </w:r>
      <w:proofErr w:type="gramEnd"/>
      <w:r>
        <w:rPr>
          <w:rStyle w:val="a4"/>
          <w:b/>
          <w:color w:val="auto"/>
          <w:sz w:val="24"/>
          <w:szCs w:val="24"/>
          <w:u w:val="none"/>
        </w:rPr>
        <w:t xml:space="preserve"> первом запуске установит) </w:t>
      </w:r>
      <w:r>
        <w:rPr>
          <w:rStyle w:val="a4"/>
          <w:b/>
          <w:color w:val="auto"/>
          <w:sz w:val="24"/>
          <w:szCs w:val="24"/>
          <w:u w:val="none"/>
          <w:lang w:val="en-US"/>
        </w:rPr>
        <w:t>VC</w:t>
      </w:r>
      <w:r w:rsidRPr="0042127C">
        <w:rPr>
          <w:rStyle w:val="a4"/>
          <w:b/>
          <w:color w:val="auto"/>
          <w:sz w:val="24"/>
          <w:szCs w:val="24"/>
          <w:u w:val="none"/>
        </w:rPr>
        <w:t xml:space="preserve">++ </w:t>
      </w:r>
      <w:r>
        <w:rPr>
          <w:rStyle w:val="a4"/>
          <w:b/>
          <w:color w:val="auto"/>
          <w:sz w:val="24"/>
          <w:szCs w:val="24"/>
          <w:u w:val="none"/>
          <w:lang w:val="en-US"/>
        </w:rPr>
        <w:t>Microsoft</w:t>
      </w:r>
    </w:p>
    <w:p w14:paraId="30BD524F" w14:textId="3F896C0C" w:rsidR="001462A2" w:rsidRPr="004B329F" w:rsidRDefault="001462A2" w:rsidP="00802B4E">
      <w:pPr>
        <w:pStyle w:val="a3"/>
        <w:numPr>
          <w:ilvl w:val="0"/>
          <w:numId w:val="42"/>
        </w:numPr>
        <w:spacing w:after="0"/>
        <w:rPr>
          <w:rStyle w:val="a4"/>
          <w:b/>
          <w:color w:val="auto"/>
          <w:sz w:val="24"/>
          <w:szCs w:val="24"/>
          <w:u w:val="none"/>
        </w:rPr>
      </w:pPr>
      <w:r>
        <w:rPr>
          <w:rStyle w:val="a4"/>
          <w:b/>
          <w:color w:val="auto"/>
          <w:sz w:val="24"/>
          <w:szCs w:val="24"/>
          <w:u w:val="none"/>
        </w:rPr>
        <w:t>ПЕРЕГРУЖАЕМ</w:t>
      </w:r>
      <w:r>
        <w:rPr>
          <w:rStyle w:val="a4"/>
          <w:b/>
          <w:color w:val="auto"/>
          <w:sz w:val="24"/>
          <w:szCs w:val="24"/>
          <w:u w:val="none"/>
          <w:lang w:val="en-US"/>
        </w:rPr>
        <w:t>!!!</w:t>
      </w:r>
    </w:p>
    <w:p w14:paraId="2980B51D" w14:textId="77777777" w:rsidR="007E4FDD" w:rsidRDefault="007E4FDD" w:rsidP="00802B4E">
      <w:pPr>
        <w:pStyle w:val="a3"/>
        <w:numPr>
          <w:ilvl w:val="0"/>
          <w:numId w:val="42"/>
        </w:numPr>
        <w:spacing w:after="0"/>
        <w:rPr>
          <w:rStyle w:val="a4"/>
          <w:b/>
          <w:color w:val="auto"/>
          <w:sz w:val="24"/>
          <w:szCs w:val="24"/>
          <w:u w:val="none"/>
        </w:rPr>
      </w:pPr>
      <w:r>
        <w:rPr>
          <w:rStyle w:val="a4"/>
          <w:b/>
          <w:color w:val="auto"/>
          <w:sz w:val="24"/>
          <w:szCs w:val="24"/>
          <w:u w:val="none"/>
        </w:rPr>
        <w:t>ОШИБКА</w:t>
      </w:r>
    </w:p>
    <w:p w14:paraId="1602E653" w14:textId="49B0D747" w:rsidR="004B329F" w:rsidRPr="007E4FDD" w:rsidRDefault="007E4FDD" w:rsidP="007E4FDD">
      <w:pPr>
        <w:pStyle w:val="a3"/>
        <w:numPr>
          <w:ilvl w:val="1"/>
          <w:numId w:val="42"/>
        </w:numPr>
        <w:spacing w:after="0"/>
        <w:rPr>
          <w:rStyle w:val="a4"/>
          <w:b/>
          <w:color w:val="auto"/>
          <w:sz w:val="24"/>
          <w:szCs w:val="24"/>
          <w:u w:val="none"/>
          <w:lang w:val="en-US"/>
        </w:rPr>
      </w:pPr>
      <w:r w:rsidRPr="007E4FDD">
        <w:rPr>
          <w:rStyle w:val="a4"/>
          <w:b/>
          <w:color w:val="auto"/>
          <w:sz w:val="24"/>
          <w:szCs w:val="24"/>
          <w:u w:val="none"/>
          <w:lang w:val="en-US"/>
        </w:rPr>
        <w:t xml:space="preserve"> </w:t>
      </w:r>
      <w:r w:rsidRPr="007E4FDD">
        <w:rPr>
          <w:rStyle w:val="a4"/>
          <w:b/>
          <w:color w:val="auto"/>
          <w:sz w:val="24"/>
          <w:szCs w:val="24"/>
          <w:u w:val="none"/>
        </w:rPr>
        <w:t>Файл</w:t>
      </w:r>
      <w:r w:rsidRPr="007E4FDD">
        <w:rPr>
          <w:rStyle w:val="a4"/>
          <w:b/>
          <w:color w:val="auto"/>
          <w:sz w:val="24"/>
          <w:szCs w:val="24"/>
          <w:u w:val="none"/>
          <w:lang w:val="en-US"/>
        </w:rPr>
        <w:t xml:space="preserve"> C:\Windows\system32\drivers\etc\hosts </w:t>
      </w:r>
      <w:r w:rsidRPr="007E4FDD">
        <w:rPr>
          <w:rStyle w:val="a4"/>
          <w:b/>
          <w:color w:val="auto"/>
          <w:sz w:val="24"/>
          <w:szCs w:val="24"/>
          <w:u w:val="none"/>
        </w:rPr>
        <w:t>недоступен</w:t>
      </w:r>
      <w:r w:rsidRPr="007E4FDD">
        <w:rPr>
          <w:rStyle w:val="a4"/>
          <w:b/>
          <w:color w:val="auto"/>
          <w:sz w:val="24"/>
          <w:szCs w:val="24"/>
          <w:u w:val="none"/>
          <w:lang w:val="en-US"/>
        </w:rPr>
        <w:t xml:space="preserve"> </w:t>
      </w:r>
      <w:r w:rsidRPr="007E4FDD">
        <w:rPr>
          <w:rStyle w:val="a4"/>
          <w:b/>
          <w:color w:val="auto"/>
          <w:sz w:val="24"/>
          <w:szCs w:val="24"/>
          <w:u w:val="none"/>
        </w:rPr>
        <w:t>для</w:t>
      </w:r>
      <w:r w:rsidRPr="007E4FDD">
        <w:rPr>
          <w:rStyle w:val="a4"/>
          <w:b/>
          <w:color w:val="auto"/>
          <w:sz w:val="24"/>
          <w:szCs w:val="24"/>
          <w:u w:val="none"/>
          <w:lang w:val="en-US"/>
        </w:rPr>
        <w:t xml:space="preserve"> </w:t>
      </w:r>
      <w:r w:rsidRPr="007E4FDD">
        <w:rPr>
          <w:rStyle w:val="a4"/>
          <w:b/>
          <w:color w:val="auto"/>
          <w:sz w:val="24"/>
          <w:szCs w:val="24"/>
          <w:u w:val="none"/>
        </w:rPr>
        <w:t>записи</w:t>
      </w:r>
    </w:p>
    <w:p w14:paraId="18856BC7" w14:textId="203F8C0C" w:rsidR="007E4FDD" w:rsidRPr="007E4FDD" w:rsidRDefault="007E4FDD" w:rsidP="007E4FDD">
      <w:pPr>
        <w:pStyle w:val="a3"/>
        <w:numPr>
          <w:ilvl w:val="1"/>
          <w:numId w:val="42"/>
        </w:numPr>
        <w:spacing w:after="0"/>
        <w:rPr>
          <w:b/>
          <w:sz w:val="24"/>
          <w:szCs w:val="24"/>
        </w:rPr>
      </w:pPr>
      <w:r>
        <w:rPr>
          <w:rFonts w:ascii="Segoe UI" w:hAnsi="Segoe UI" w:cs="Segoe UI"/>
          <w:color w:val="721C24"/>
          <w:shd w:val="clear" w:color="auto" w:fill="F8D7DA"/>
        </w:rPr>
        <w:t>Файл C:\Windows\system32\drivers\etc\hosts недоступен для записи</w:t>
      </w:r>
      <w:r>
        <w:rPr>
          <w:rFonts w:ascii="Segoe UI" w:hAnsi="Segoe UI" w:cs="Segoe UI"/>
          <w:color w:val="721C24"/>
        </w:rPr>
        <w:br/>
      </w:r>
      <w:r>
        <w:rPr>
          <w:rFonts w:ascii="Segoe UI" w:hAnsi="Segoe UI" w:cs="Segoe UI"/>
          <w:color w:val="721C24"/>
          <w:shd w:val="clear" w:color="auto" w:fill="F8D7DA"/>
        </w:rPr>
        <w:t>Отключите использование HOSTS файла или настройте права доступа</w:t>
      </w:r>
      <w:r>
        <w:rPr>
          <w:rFonts w:ascii="Segoe UI" w:hAnsi="Segoe UI" w:cs="Segoe UI"/>
          <w:color w:val="721C24"/>
        </w:rPr>
        <w:br/>
      </w:r>
      <w:r>
        <w:rPr>
          <w:rFonts w:ascii="Segoe UI" w:hAnsi="Segoe UI" w:cs="Segoe UI"/>
          <w:color w:val="721C24"/>
          <w:shd w:val="clear" w:color="auto" w:fill="F8D7DA"/>
        </w:rPr>
        <w:t>Сбой запуска!</w:t>
      </w:r>
    </w:p>
    <w:p w14:paraId="40EC6640" w14:textId="2AE170E8" w:rsidR="007E4FDD" w:rsidRPr="007E4FDD" w:rsidRDefault="007E4FDD" w:rsidP="007E4FDD">
      <w:pPr>
        <w:pStyle w:val="a3"/>
        <w:numPr>
          <w:ilvl w:val="2"/>
          <w:numId w:val="42"/>
        </w:numPr>
        <w:spacing w:after="0"/>
        <w:rPr>
          <w:b/>
          <w:sz w:val="24"/>
          <w:szCs w:val="24"/>
        </w:rPr>
      </w:pPr>
      <w:r>
        <w:rPr>
          <w:rFonts w:ascii="Segoe UI" w:hAnsi="Segoe UI" w:cs="Segoe UI"/>
          <w:color w:val="721C24"/>
          <w:shd w:val="clear" w:color="auto" w:fill="F8D7DA"/>
        </w:rPr>
        <w:t>РЕШЕНИЕ</w:t>
      </w:r>
      <w:r w:rsidRPr="007E4FDD">
        <w:rPr>
          <w:rFonts w:ascii="Segoe UI" w:hAnsi="Segoe UI" w:cs="Segoe UI"/>
          <w:color w:val="721C24"/>
          <w:shd w:val="clear" w:color="auto" w:fill="F8D7DA"/>
        </w:rPr>
        <w:t xml:space="preserve">: </w:t>
      </w:r>
      <w:r>
        <w:rPr>
          <w:rFonts w:ascii="Segoe UI" w:hAnsi="Segoe UI" w:cs="Segoe UI"/>
          <w:color w:val="721C24"/>
          <w:shd w:val="clear" w:color="auto" w:fill="F8D7DA"/>
        </w:rPr>
        <w:t xml:space="preserve">ЗАПУСК </w:t>
      </w:r>
      <w:proofErr w:type="gramStart"/>
      <w:r>
        <w:rPr>
          <w:rFonts w:ascii="Segoe UI" w:hAnsi="Segoe UI" w:cs="Segoe UI"/>
          <w:color w:val="721C24"/>
          <w:shd w:val="clear" w:color="auto" w:fill="F8D7DA"/>
          <w:lang w:val="en-US"/>
        </w:rPr>
        <w:t>OPEN</w:t>
      </w:r>
      <w:r w:rsidRPr="007E4FDD">
        <w:rPr>
          <w:rFonts w:ascii="Segoe UI" w:hAnsi="Segoe UI" w:cs="Segoe UI"/>
          <w:color w:val="721C24"/>
          <w:shd w:val="clear" w:color="auto" w:fill="F8D7DA"/>
        </w:rPr>
        <w:t xml:space="preserve"> </w:t>
      </w:r>
      <w:r>
        <w:rPr>
          <w:rFonts w:ascii="Segoe UI" w:hAnsi="Segoe UI" w:cs="Segoe UI"/>
          <w:color w:val="721C24"/>
          <w:shd w:val="clear" w:color="auto" w:fill="F8D7DA"/>
          <w:lang w:val="en-US"/>
        </w:rPr>
        <w:t>SERVER</w:t>
      </w:r>
      <w:r w:rsidRPr="007E4FDD">
        <w:rPr>
          <w:rFonts w:ascii="Segoe UI" w:hAnsi="Segoe UI" w:cs="Segoe UI"/>
          <w:color w:val="721C24"/>
          <w:shd w:val="clear" w:color="auto" w:fill="F8D7DA"/>
        </w:rPr>
        <w:t xml:space="preserve"> </w:t>
      </w:r>
      <w:r>
        <w:rPr>
          <w:rFonts w:ascii="Segoe UI" w:hAnsi="Segoe UI" w:cs="Segoe UI"/>
          <w:color w:val="721C24"/>
          <w:shd w:val="clear" w:color="auto" w:fill="F8D7DA"/>
        </w:rPr>
        <w:t>От</w:t>
      </w:r>
      <w:proofErr w:type="gramEnd"/>
      <w:r>
        <w:rPr>
          <w:rFonts w:ascii="Segoe UI" w:hAnsi="Segoe UI" w:cs="Segoe UI"/>
          <w:color w:val="721C24"/>
          <w:shd w:val="clear" w:color="auto" w:fill="F8D7DA"/>
        </w:rPr>
        <w:t xml:space="preserve"> имени админситратора</w:t>
      </w:r>
    </w:p>
    <w:p w14:paraId="25B5365F" w14:textId="3CFC9145" w:rsidR="007E4FDD" w:rsidRDefault="007E4FDD" w:rsidP="007E4FDD">
      <w:pPr>
        <w:pStyle w:val="a3"/>
        <w:numPr>
          <w:ilvl w:val="2"/>
          <w:numId w:val="42"/>
        </w:numPr>
        <w:spacing w:after="0"/>
        <w:rPr>
          <w:rStyle w:val="a4"/>
          <w:b/>
          <w:color w:val="auto"/>
          <w:sz w:val="24"/>
          <w:szCs w:val="24"/>
          <w:u w:val="none"/>
          <w:lang w:val="en-US"/>
        </w:rPr>
      </w:pPr>
      <w:r>
        <w:rPr>
          <w:rStyle w:val="a4"/>
          <w:b/>
          <w:color w:val="auto"/>
          <w:sz w:val="24"/>
          <w:szCs w:val="24"/>
          <w:u w:val="none"/>
        </w:rPr>
        <w:t>Файл</w:t>
      </w:r>
      <w:r w:rsidRPr="007E4FDD">
        <w:rPr>
          <w:rStyle w:val="a4"/>
          <w:b/>
          <w:color w:val="auto"/>
          <w:sz w:val="24"/>
          <w:szCs w:val="24"/>
          <w:u w:val="none"/>
          <w:lang w:val="en-US"/>
        </w:rPr>
        <w:t xml:space="preserve"> </w:t>
      </w:r>
      <w:r>
        <w:rPr>
          <w:rStyle w:val="a4"/>
          <w:b/>
          <w:color w:val="auto"/>
          <w:sz w:val="24"/>
          <w:szCs w:val="24"/>
          <w:u w:val="none"/>
        </w:rPr>
        <w:t>находится</w:t>
      </w:r>
      <w:r w:rsidRPr="007E4FDD">
        <w:rPr>
          <w:rStyle w:val="a4"/>
          <w:b/>
          <w:color w:val="auto"/>
          <w:sz w:val="24"/>
          <w:szCs w:val="24"/>
          <w:u w:val="none"/>
          <w:lang w:val="en-US"/>
        </w:rPr>
        <w:t xml:space="preserve"> C:\Windows\system32\drivers\etc\hosts</w:t>
      </w:r>
    </w:p>
    <w:p w14:paraId="405DDDD5" w14:textId="6DE463AA" w:rsidR="007E4FDD" w:rsidRPr="007E4FDD" w:rsidRDefault="007E4FDD" w:rsidP="007E4FDD">
      <w:pPr>
        <w:pStyle w:val="a3"/>
        <w:numPr>
          <w:ilvl w:val="3"/>
          <w:numId w:val="42"/>
        </w:numPr>
        <w:spacing w:after="0"/>
        <w:rPr>
          <w:rStyle w:val="a4"/>
          <w:b/>
          <w:color w:val="auto"/>
          <w:sz w:val="24"/>
          <w:szCs w:val="24"/>
          <w:u w:val="none"/>
          <w:lang w:val="en-US"/>
        </w:rPr>
      </w:pPr>
      <w:r w:rsidRPr="007E4FDD">
        <w:rPr>
          <w:rStyle w:val="a4"/>
          <w:b/>
          <w:color w:val="auto"/>
          <w:sz w:val="24"/>
          <w:szCs w:val="24"/>
          <w:u w:val="none"/>
          <w:lang w:val="en-US"/>
        </w:rPr>
        <w:t>attrib.exe -s -r -h -a C:\Windows\system32\drivers\etc\hosts</w:t>
      </w:r>
      <w:r>
        <w:rPr>
          <w:rStyle w:val="a4"/>
          <w:b/>
          <w:color w:val="auto"/>
          <w:sz w:val="24"/>
          <w:szCs w:val="24"/>
          <w:u w:val="none"/>
        </w:rPr>
        <w:t>и</w:t>
      </w:r>
      <w:r w:rsidRPr="007E4FDD">
        <w:rPr>
          <w:rStyle w:val="a4"/>
          <w:b/>
          <w:color w:val="auto"/>
          <w:sz w:val="24"/>
          <w:szCs w:val="24"/>
          <w:u w:val="none"/>
          <w:lang w:val="en-US"/>
        </w:rPr>
        <w:t xml:space="preserve"> </w:t>
      </w:r>
      <w:r>
        <w:rPr>
          <w:rStyle w:val="a4"/>
          <w:b/>
          <w:color w:val="auto"/>
          <w:sz w:val="24"/>
          <w:szCs w:val="24"/>
          <w:u w:val="none"/>
        </w:rPr>
        <w:t>Запускаем</w:t>
      </w:r>
    </w:p>
    <w:p w14:paraId="6DD05D7A" w14:textId="2F88907A" w:rsidR="007E4FDD" w:rsidRPr="007E4FDD" w:rsidRDefault="007E4FDD" w:rsidP="007E4FDD">
      <w:pPr>
        <w:pStyle w:val="a3"/>
        <w:numPr>
          <w:ilvl w:val="3"/>
          <w:numId w:val="42"/>
        </w:numPr>
        <w:spacing w:after="0"/>
        <w:rPr>
          <w:rStyle w:val="a4"/>
          <w:b/>
          <w:color w:val="auto"/>
          <w:sz w:val="24"/>
          <w:szCs w:val="24"/>
          <w:u w:val="none"/>
          <w:lang w:val="en-US"/>
        </w:rPr>
      </w:pPr>
      <w:r>
        <w:rPr>
          <w:rStyle w:val="a4"/>
          <w:b/>
          <w:color w:val="auto"/>
          <w:sz w:val="24"/>
          <w:szCs w:val="24"/>
          <w:u w:val="none"/>
        </w:rPr>
        <w:t>ИЛИ меняем атрибут файла</w:t>
      </w:r>
    </w:p>
    <w:p w14:paraId="049EF6CC" w14:textId="523781A1" w:rsidR="004B329F" w:rsidRDefault="004B329F" w:rsidP="00802B4E">
      <w:pPr>
        <w:pStyle w:val="a3"/>
        <w:numPr>
          <w:ilvl w:val="0"/>
          <w:numId w:val="42"/>
        </w:numPr>
        <w:spacing w:after="0"/>
        <w:rPr>
          <w:rStyle w:val="a4"/>
          <w:b/>
          <w:color w:val="auto"/>
          <w:sz w:val="24"/>
          <w:szCs w:val="24"/>
          <w:u w:val="none"/>
          <w:lang w:val="en-US"/>
        </w:rPr>
      </w:pPr>
      <w:r>
        <w:rPr>
          <w:rStyle w:val="a4"/>
          <w:b/>
          <w:color w:val="auto"/>
          <w:sz w:val="24"/>
          <w:szCs w:val="24"/>
          <w:u w:val="none"/>
          <w:lang w:val="en-US"/>
        </w:rPr>
        <w:t>OPEN</w:t>
      </w:r>
      <w:r w:rsidRPr="00FB5A24">
        <w:rPr>
          <w:rStyle w:val="a4"/>
          <w:b/>
          <w:color w:val="auto"/>
          <w:sz w:val="24"/>
          <w:szCs w:val="24"/>
          <w:u w:val="none"/>
          <w:lang w:val="en-US"/>
        </w:rPr>
        <w:t xml:space="preserve"> </w:t>
      </w:r>
      <w:r>
        <w:rPr>
          <w:rStyle w:val="a4"/>
          <w:b/>
          <w:color w:val="auto"/>
          <w:sz w:val="24"/>
          <w:szCs w:val="24"/>
          <w:u w:val="none"/>
          <w:lang w:val="en-US"/>
        </w:rPr>
        <w:t>SERVER</w:t>
      </w:r>
      <w:r w:rsidRPr="00FB5A24">
        <w:rPr>
          <w:rStyle w:val="a4"/>
          <w:b/>
          <w:color w:val="auto"/>
          <w:sz w:val="24"/>
          <w:szCs w:val="24"/>
          <w:u w:val="none"/>
          <w:lang w:val="en-US"/>
        </w:rPr>
        <w:t xml:space="preserve"> </w:t>
      </w:r>
      <w:r>
        <w:rPr>
          <w:rStyle w:val="a4"/>
          <w:b/>
          <w:color w:val="auto"/>
          <w:sz w:val="24"/>
          <w:szCs w:val="24"/>
          <w:u w:val="none"/>
        </w:rPr>
        <w:t>использует</w:t>
      </w:r>
      <w:r w:rsidRPr="00FB5A24">
        <w:rPr>
          <w:rStyle w:val="a4"/>
          <w:b/>
          <w:color w:val="auto"/>
          <w:sz w:val="24"/>
          <w:szCs w:val="24"/>
          <w:u w:val="none"/>
          <w:lang w:val="en-US"/>
        </w:rPr>
        <w:t xml:space="preserve"> </w:t>
      </w:r>
      <w:r>
        <w:rPr>
          <w:rStyle w:val="a4"/>
          <w:b/>
          <w:color w:val="auto"/>
          <w:sz w:val="24"/>
          <w:szCs w:val="24"/>
          <w:u w:val="none"/>
        </w:rPr>
        <w:t>порт</w:t>
      </w:r>
      <w:r w:rsidRPr="00FB5A24">
        <w:rPr>
          <w:rStyle w:val="a4"/>
          <w:b/>
          <w:color w:val="auto"/>
          <w:sz w:val="24"/>
          <w:szCs w:val="24"/>
          <w:u w:val="none"/>
          <w:lang w:val="en-US"/>
        </w:rPr>
        <w:t xml:space="preserve">:443 </w:t>
      </w:r>
      <w:r>
        <w:rPr>
          <w:rStyle w:val="a4"/>
          <w:b/>
          <w:color w:val="auto"/>
          <w:sz w:val="24"/>
          <w:szCs w:val="24"/>
          <w:u w:val="none"/>
        </w:rPr>
        <w:t>для</w:t>
      </w:r>
      <w:r w:rsidRPr="00FB5A24">
        <w:rPr>
          <w:rStyle w:val="a4"/>
          <w:b/>
          <w:color w:val="auto"/>
          <w:sz w:val="24"/>
          <w:szCs w:val="24"/>
          <w:u w:val="none"/>
          <w:lang w:val="en-US"/>
        </w:rPr>
        <w:t xml:space="preserve"> </w:t>
      </w:r>
      <w:r>
        <w:rPr>
          <w:rStyle w:val="a4"/>
          <w:b/>
          <w:color w:val="auto"/>
          <w:sz w:val="24"/>
          <w:szCs w:val="24"/>
          <w:u w:val="none"/>
        </w:rPr>
        <w:t>протокола</w:t>
      </w:r>
      <w:r w:rsidR="00C86BE5" w:rsidRPr="00FB5A24">
        <w:rPr>
          <w:rStyle w:val="a4"/>
          <w:b/>
          <w:color w:val="auto"/>
          <w:sz w:val="24"/>
          <w:szCs w:val="24"/>
          <w:u w:val="none"/>
          <w:lang w:val="en-US"/>
        </w:rPr>
        <w:t xml:space="preserve"> </w:t>
      </w:r>
      <w:r w:rsidR="00C86BE5" w:rsidRPr="00C86BE5">
        <w:rPr>
          <w:rStyle w:val="a4"/>
          <w:b/>
          <w:color w:val="auto"/>
          <w:sz w:val="24"/>
          <w:szCs w:val="24"/>
          <w:u w:val="none"/>
          <w:lang w:val="en-US"/>
        </w:rPr>
        <w:t>Oracle</w:t>
      </w:r>
      <w:r w:rsidR="00C86BE5" w:rsidRPr="00FB5A24">
        <w:rPr>
          <w:rStyle w:val="a4"/>
          <w:b/>
          <w:color w:val="auto"/>
          <w:sz w:val="24"/>
          <w:szCs w:val="24"/>
          <w:u w:val="none"/>
          <w:lang w:val="en-US"/>
        </w:rPr>
        <w:t>\</w:t>
      </w:r>
      <w:r w:rsidR="00C86BE5" w:rsidRPr="00C86BE5">
        <w:rPr>
          <w:rStyle w:val="a4"/>
          <w:b/>
          <w:color w:val="auto"/>
          <w:sz w:val="24"/>
          <w:szCs w:val="24"/>
          <w:u w:val="none"/>
          <w:lang w:val="en-US"/>
        </w:rPr>
        <w:t>VirtualBox</w:t>
      </w:r>
      <w:r w:rsidR="00C86BE5" w:rsidRPr="00FB5A24">
        <w:rPr>
          <w:rStyle w:val="a4"/>
          <w:b/>
          <w:color w:val="auto"/>
          <w:sz w:val="24"/>
          <w:szCs w:val="24"/>
          <w:u w:val="none"/>
          <w:lang w:val="en-US"/>
        </w:rPr>
        <w:t>\</w:t>
      </w:r>
      <w:r w:rsidR="00C86BE5" w:rsidRPr="00C86BE5">
        <w:rPr>
          <w:rStyle w:val="a4"/>
          <w:b/>
          <w:color w:val="auto"/>
          <w:sz w:val="24"/>
          <w:szCs w:val="24"/>
          <w:u w:val="none"/>
          <w:lang w:val="en-US"/>
        </w:rPr>
        <w:t>VirtualBox</w:t>
      </w:r>
      <w:r w:rsidR="00C86BE5" w:rsidRPr="00FB5A24">
        <w:rPr>
          <w:rStyle w:val="a4"/>
          <w:b/>
          <w:color w:val="auto"/>
          <w:sz w:val="24"/>
          <w:szCs w:val="24"/>
          <w:u w:val="none"/>
          <w:lang w:val="en-US"/>
        </w:rPr>
        <w:t>.</w:t>
      </w:r>
      <w:r w:rsidR="00C86BE5" w:rsidRPr="00C86BE5">
        <w:rPr>
          <w:rStyle w:val="a4"/>
          <w:b/>
          <w:color w:val="auto"/>
          <w:sz w:val="24"/>
          <w:szCs w:val="24"/>
          <w:u w:val="none"/>
          <w:lang w:val="en-US"/>
        </w:rPr>
        <w:t>exe</w:t>
      </w:r>
      <w:r w:rsidR="00FB5A24" w:rsidRPr="00FB5A24">
        <w:rPr>
          <w:rStyle w:val="a4"/>
          <w:b/>
          <w:color w:val="auto"/>
          <w:sz w:val="24"/>
          <w:szCs w:val="24"/>
          <w:u w:val="none"/>
          <w:lang w:val="en-US"/>
        </w:rPr>
        <w:t xml:space="preserve"> </w:t>
      </w:r>
      <w:r w:rsidR="00FB5A24">
        <w:rPr>
          <w:rStyle w:val="a4"/>
          <w:b/>
          <w:color w:val="auto"/>
          <w:sz w:val="24"/>
          <w:szCs w:val="24"/>
          <w:u w:val="none"/>
        </w:rPr>
        <w:t>блокирует</w:t>
      </w:r>
      <w:r w:rsidR="00FB5A24" w:rsidRPr="00FB5A24">
        <w:rPr>
          <w:rStyle w:val="a4"/>
          <w:b/>
          <w:color w:val="auto"/>
          <w:sz w:val="24"/>
          <w:szCs w:val="24"/>
          <w:u w:val="none"/>
          <w:lang w:val="en-US"/>
        </w:rPr>
        <w:t xml:space="preserve"> </w:t>
      </w:r>
      <w:r w:rsidR="00FB5A24">
        <w:rPr>
          <w:rStyle w:val="a4"/>
          <w:b/>
          <w:color w:val="auto"/>
          <w:sz w:val="24"/>
          <w:szCs w:val="24"/>
          <w:u w:val="none"/>
        </w:rPr>
        <w:t>данный</w:t>
      </w:r>
      <w:r w:rsidR="00FB5A24" w:rsidRPr="00FB5A24">
        <w:rPr>
          <w:rStyle w:val="a4"/>
          <w:b/>
          <w:color w:val="auto"/>
          <w:sz w:val="24"/>
          <w:szCs w:val="24"/>
          <w:u w:val="none"/>
          <w:lang w:val="en-US"/>
        </w:rPr>
        <w:t xml:space="preserve"> </w:t>
      </w:r>
      <w:r w:rsidR="00FB5A24">
        <w:rPr>
          <w:rStyle w:val="a4"/>
          <w:b/>
          <w:color w:val="auto"/>
          <w:sz w:val="24"/>
          <w:szCs w:val="24"/>
          <w:u w:val="none"/>
        </w:rPr>
        <w:t>порт</w:t>
      </w:r>
      <w:r w:rsidR="00FB5A24" w:rsidRPr="00FB5A24">
        <w:rPr>
          <w:rStyle w:val="a4"/>
          <w:b/>
          <w:color w:val="auto"/>
          <w:sz w:val="24"/>
          <w:szCs w:val="24"/>
          <w:u w:val="none"/>
          <w:lang w:val="en-US"/>
        </w:rPr>
        <w:t xml:space="preserve"> </w:t>
      </w:r>
    </w:p>
    <w:p w14:paraId="3674E172" w14:textId="05FB1FB5" w:rsidR="00C7192F" w:rsidRPr="008128C0" w:rsidRDefault="00C7192F" w:rsidP="00802B4E">
      <w:pPr>
        <w:pStyle w:val="a3"/>
        <w:numPr>
          <w:ilvl w:val="0"/>
          <w:numId w:val="42"/>
        </w:numPr>
        <w:spacing w:after="0"/>
        <w:rPr>
          <w:rStyle w:val="a4"/>
          <w:b/>
          <w:color w:val="auto"/>
          <w:sz w:val="24"/>
          <w:szCs w:val="24"/>
          <w:u w:val="none"/>
          <w:lang w:val="en-US"/>
        </w:rPr>
      </w:pPr>
      <w:r>
        <w:rPr>
          <w:rStyle w:val="a4"/>
          <w:b/>
          <w:color w:val="auto"/>
          <w:sz w:val="24"/>
          <w:szCs w:val="24"/>
          <w:u w:val="none"/>
        </w:rPr>
        <w:t>Поэтому выскакивает ошибка</w:t>
      </w:r>
    </w:p>
    <w:p w14:paraId="0DFC16D5" w14:textId="2D71342F" w:rsidR="008128C0" w:rsidRPr="00FB5A24" w:rsidRDefault="008128C0" w:rsidP="00802B4E">
      <w:pPr>
        <w:pStyle w:val="a3"/>
        <w:numPr>
          <w:ilvl w:val="0"/>
          <w:numId w:val="42"/>
        </w:numPr>
        <w:spacing w:after="0"/>
        <w:rPr>
          <w:rStyle w:val="a4"/>
          <w:b/>
          <w:color w:val="auto"/>
          <w:sz w:val="24"/>
          <w:szCs w:val="24"/>
          <w:u w:val="none"/>
          <w:lang w:val="en-US"/>
        </w:rPr>
      </w:pPr>
      <w:r>
        <w:rPr>
          <w:noProof/>
        </w:rPr>
        <w:drawing>
          <wp:inline distT="0" distB="0" distL="0" distR="0" wp14:anchorId="0EC0B5EA" wp14:editId="1DE59D99">
            <wp:extent cx="3694334" cy="2588165"/>
            <wp:effectExtent l="0" t="0" r="1905" b="3175"/>
            <wp:docPr id="3" name="Рисунок 3" descr="Настройка сети виртуальной машины в Virtual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Настройка сети виртуальной машины в VirtualBox"/>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697435" cy="2590337"/>
                    </a:xfrm>
                    <a:prstGeom prst="rect">
                      <a:avLst/>
                    </a:prstGeom>
                    <a:noFill/>
                    <a:ln>
                      <a:noFill/>
                    </a:ln>
                  </pic:spPr>
                </pic:pic>
              </a:graphicData>
            </a:graphic>
          </wp:inline>
        </w:drawing>
      </w:r>
      <w:r w:rsidRPr="008128C0">
        <w:rPr>
          <w:noProof/>
        </w:rPr>
        <w:t xml:space="preserve"> </w:t>
      </w:r>
      <w:r w:rsidRPr="008128C0">
        <w:rPr>
          <w:noProof/>
        </w:rPr>
        <w:drawing>
          <wp:inline distT="0" distB="0" distL="0" distR="0" wp14:anchorId="0E9569EA" wp14:editId="206BF407">
            <wp:extent cx="3036498" cy="341195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049445" cy="3426503"/>
                    </a:xfrm>
                    <a:prstGeom prst="rect">
                      <a:avLst/>
                    </a:prstGeom>
                  </pic:spPr>
                </pic:pic>
              </a:graphicData>
            </a:graphic>
          </wp:inline>
        </w:drawing>
      </w:r>
    </w:p>
    <w:p w14:paraId="70D5FD1B" w14:textId="3ECB3930" w:rsidR="0042127C" w:rsidRPr="00FB5A24" w:rsidRDefault="0042127C" w:rsidP="0042127C">
      <w:pPr>
        <w:spacing w:after="0"/>
        <w:rPr>
          <w:rStyle w:val="a4"/>
          <w:b/>
          <w:color w:val="auto"/>
          <w:sz w:val="24"/>
          <w:szCs w:val="24"/>
          <w:u w:val="none"/>
          <w:lang w:val="en-US"/>
        </w:rPr>
      </w:pPr>
    </w:p>
    <w:p w14:paraId="155DBFC1" w14:textId="64837D11" w:rsidR="0042127C" w:rsidRDefault="002B4DC7" w:rsidP="0042127C">
      <w:pPr>
        <w:spacing w:after="0"/>
        <w:rPr>
          <w:rStyle w:val="a4"/>
          <w:b/>
          <w:color w:val="auto"/>
          <w:sz w:val="24"/>
          <w:szCs w:val="24"/>
          <w:u w:val="none"/>
        </w:rPr>
      </w:pPr>
      <w:r>
        <w:rPr>
          <w:rStyle w:val="a4"/>
          <w:b/>
          <w:color w:val="auto"/>
          <w:sz w:val="24"/>
          <w:szCs w:val="24"/>
          <w:u w:val="none"/>
        </w:rPr>
        <w:t xml:space="preserve">Или в настройках </w:t>
      </w:r>
      <w:proofErr w:type="gramStart"/>
      <w:r>
        <w:rPr>
          <w:rStyle w:val="a4"/>
          <w:b/>
          <w:color w:val="auto"/>
          <w:sz w:val="24"/>
          <w:szCs w:val="24"/>
          <w:u w:val="none"/>
          <w:lang w:val="en-US"/>
        </w:rPr>
        <w:t>OPEN</w:t>
      </w:r>
      <w:r w:rsidRPr="002B4DC7">
        <w:rPr>
          <w:rStyle w:val="a4"/>
          <w:b/>
          <w:color w:val="auto"/>
          <w:sz w:val="24"/>
          <w:szCs w:val="24"/>
          <w:u w:val="none"/>
        </w:rPr>
        <w:t xml:space="preserve"> </w:t>
      </w:r>
      <w:r>
        <w:rPr>
          <w:rStyle w:val="a4"/>
          <w:b/>
          <w:color w:val="auto"/>
          <w:sz w:val="24"/>
          <w:szCs w:val="24"/>
          <w:u w:val="none"/>
          <w:lang w:val="en-US"/>
        </w:rPr>
        <w:t>SERVER</w:t>
      </w:r>
      <w:r w:rsidRPr="002B4DC7">
        <w:rPr>
          <w:rStyle w:val="a4"/>
          <w:b/>
          <w:color w:val="auto"/>
          <w:sz w:val="24"/>
          <w:szCs w:val="24"/>
          <w:u w:val="none"/>
        </w:rPr>
        <w:t xml:space="preserve"> </w:t>
      </w:r>
      <w:r>
        <w:rPr>
          <w:rStyle w:val="a4"/>
          <w:b/>
          <w:color w:val="auto"/>
          <w:sz w:val="24"/>
          <w:szCs w:val="24"/>
          <w:u w:val="none"/>
        </w:rPr>
        <w:t>Поменять</w:t>
      </w:r>
      <w:proofErr w:type="gramEnd"/>
      <w:r>
        <w:rPr>
          <w:rStyle w:val="a4"/>
          <w:b/>
          <w:color w:val="auto"/>
          <w:sz w:val="24"/>
          <w:szCs w:val="24"/>
          <w:u w:val="none"/>
        </w:rPr>
        <w:t xml:space="preserve"> настройки порта Настрой</w:t>
      </w:r>
      <w:r>
        <w:rPr>
          <w:rStyle w:val="a4"/>
          <w:b/>
          <w:color w:val="auto"/>
          <w:sz w:val="24"/>
          <w:szCs w:val="24"/>
          <w:u w:val="none"/>
          <w:lang w:val="en-US"/>
        </w:rPr>
        <w:t>r</w:t>
      </w:r>
      <w:r>
        <w:rPr>
          <w:rStyle w:val="a4"/>
          <w:b/>
          <w:color w:val="auto"/>
          <w:sz w:val="24"/>
          <w:szCs w:val="24"/>
          <w:u w:val="none"/>
        </w:rPr>
        <w:t>и-</w:t>
      </w:r>
      <w:r w:rsidRPr="002B4DC7">
        <w:rPr>
          <w:rStyle w:val="a4"/>
          <w:b/>
          <w:color w:val="auto"/>
          <w:sz w:val="24"/>
          <w:szCs w:val="24"/>
          <w:u w:val="none"/>
        </w:rPr>
        <w:t>&gt;</w:t>
      </w:r>
      <w:r>
        <w:rPr>
          <w:rStyle w:val="a4"/>
          <w:b/>
          <w:color w:val="auto"/>
          <w:sz w:val="24"/>
          <w:szCs w:val="24"/>
          <w:u w:val="none"/>
        </w:rPr>
        <w:t xml:space="preserve"> Сервер-</w:t>
      </w:r>
      <w:r w:rsidRPr="002B4DC7">
        <w:rPr>
          <w:rStyle w:val="a4"/>
          <w:b/>
          <w:color w:val="auto"/>
          <w:sz w:val="24"/>
          <w:szCs w:val="24"/>
          <w:u w:val="none"/>
        </w:rPr>
        <w:t xml:space="preserve">&gt; </w:t>
      </w:r>
      <w:r>
        <w:rPr>
          <w:rStyle w:val="a4"/>
          <w:b/>
          <w:color w:val="auto"/>
          <w:sz w:val="24"/>
          <w:szCs w:val="24"/>
          <w:u w:val="none"/>
          <w:lang w:val="en-US"/>
        </w:rPr>
        <w:t>HTTPS</w:t>
      </w:r>
      <w:r w:rsidRPr="002B4DC7">
        <w:rPr>
          <w:rStyle w:val="a4"/>
          <w:b/>
          <w:color w:val="auto"/>
          <w:sz w:val="24"/>
          <w:szCs w:val="24"/>
          <w:u w:val="none"/>
        </w:rPr>
        <w:t xml:space="preserve"> (444 </w:t>
      </w:r>
      <w:r>
        <w:rPr>
          <w:rStyle w:val="a4"/>
          <w:b/>
          <w:color w:val="auto"/>
          <w:sz w:val="24"/>
          <w:szCs w:val="24"/>
          <w:u w:val="none"/>
        </w:rPr>
        <w:t>или 50443</w:t>
      </w:r>
      <w:r w:rsidRPr="002B4DC7">
        <w:rPr>
          <w:rStyle w:val="a4"/>
          <w:b/>
          <w:color w:val="auto"/>
          <w:sz w:val="24"/>
          <w:szCs w:val="24"/>
          <w:u w:val="none"/>
        </w:rPr>
        <w:t>)</w:t>
      </w:r>
    </w:p>
    <w:p w14:paraId="2361EB7D" w14:textId="37A293DE" w:rsidR="006B50C0" w:rsidRDefault="00EF507C" w:rsidP="0042127C">
      <w:pPr>
        <w:spacing w:after="0"/>
        <w:rPr>
          <w:rStyle w:val="a4"/>
          <w:b/>
          <w:color w:val="auto"/>
          <w:sz w:val="24"/>
          <w:szCs w:val="24"/>
          <w:u w:val="none"/>
        </w:rPr>
      </w:pPr>
      <w:hyperlink r:id="rId62" w:history="1">
        <w:r w:rsidR="00C00A2F" w:rsidRPr="00B11C58">
          <w:rPr>
            <w:rStyle w:val="a4"/>
            <w:b/>
            <w:sz w:val="24"/>
            <w:szCs w:val="24"/>
          </w:rPr>
          <w:t>http://integrator.adior.ru/index.php/virtualbox-setup/53-probros-portov-v-virtualnuyu-mashinu-virtualbox</w:t>
        </w:r>
      </w:hyperlink>
    </w:p>
    <w:p w14:paraId="19CB3EE0" w14:textId="77777777" w:rsidR="0009534D" w:rsidRDefault="0009534D" w:rsidP="0042127C">
      <w:pPr>
        <w:spacing w:after="0"/>
        <w:rPr>
          <w:rStyle w:val="a4"/>
          <w:b/>
          <w:color w:val="auto"/>
          <w:sz w:val="24"/>
          <w:szCs w:val="24"/>
          <w:u w:val="none"/>
        </w:rPr>
      </w:pPr>
      <w:r>
        <w:rPr>
          <w:rStyle w:val="a4"/>
          <w:b/>
          <w:color w:val="auto"/>
          <w:sz w:val="24"/>
          <w:szCs w:val="24"/>
          <w:u w:val="none"/>
          <w:lang w:val="en-US"/>
        </w:rPr>
        <w:t>OPEN</w:t>
      </w:r>
      <w:r w:rsidRPr="0009534D">
        <w:rPr>
          <w:rStyle w:val="a4"/>
          <w:b/>
          <w:color w:val="auto"/>
          <w:sz w:val="24"/>
          <w:szCs w:val="24"/>
          <w:u w:val="none"/>
        </w:rPr>
        <w:t xml:space="preserve"> </w:t>
      </w:r>
      <w:r>
        <w:rPr>
          <w:rStyle w:val="a4"/>
          <w:b/>
          <w:color w:val="auto"/>
          <w:sz w:val="24"/>
          <w:szCs w:val="24"/>
          <w:u w:val="none"/>
          <w:lang w:val="en-US"/>
        </w:rPr>
        <w:t>SERVER</w:t>
      </w:r>
      <w:r w:rsidRPr="0009534D">
        <w:rPr>
          <w:rStyle w:val="a4"/>
          <w:b/>
          <w:color w:val="auto"/>
          <w:sz w:val="24"/>
          <w:szCs w:val="24"/>
          <w:u w:val="none"/>
        </w:rPr>
        <w:t xml:space="preserve"> -&gt; </w:t>
      </w:r>
      <w:r>
        <w:rPr>
          <w:rStyle w:val="a4"/>
          <w:b/>
          <w:color w:val="auto"/>
          <w:sz w:val="24"/>
          <w:szCs w:val="24"/>
          <w:u w:val="none"/>
        </w:rPr>
        <w:t>НАСТРОЙКИ-</w:t>
      </w:r>
      <w:r w:rsidRPr="0009534D">
        <w:rPr>
          <w:rStyle w:val="a4"/>
          <w:b/>
          <w:color w:val="auto"/>
          <w:sz w:val="24"/>
          <w:szCs w:val="24"/>
          <w:u w:val="none"/>
        </w:rPr>
        <w:t xml:space="preserve">&gt; </w:t>
      </w:r>
      <w:r>
        <w:rPr>
          <w:rStyle w:val="a4"/>
          <w:b/>
          <w:color w:val="auto"/>
          <w:sz w:val="24"/>
          <w:szCs w:val="24"/>
          <w:u w:val="none"/>
        </w:rPr>
        <w:t>СерВер -</w:t>
      </w:r>
      <w:r w:rsidRPr="0009534D">
        <w:rPr>
          <w:rStyle w:val="a4"/>
          <w:b/>
          <w:color w:val="auto"/>
          <w:sz w:val="24"/>
          <w:szCs w:val="24"/>
          <w:u w:val="none"/>
        </w:rPr>
        <w:t>&gt;</w:t>
      </w:r>
    </w:p>
    <w:p w14:paraId="730F6CE8" w14:textId="2537C7DB" w:rsidR="00584D28" w:rsidRDefault="0009534D" w:rsidP="0042127C">
      <w:pPr>
        <w:spacing w:after="0"/>
        <w:rPr>
          <w:rStyle w:val="a4"/>
          <w:b/>
          <w:color w:val="auto"/>
          <w:sz w:val="24"/>
          <w:szCs w:val="24"/>
          <w:u w:val="none"/>
        </w:rPr>
      </w:pPr>
      <w:r w:rsidRPr="0009534D">
        <w:rPr>
          <w:rStyle w:val="a4"/>
          <w:b/>
          <w:color w:val="auto"/>
          <w:sz w:val="24"/>
          <w:szCs w:val="24"/>
          <w:u w:val="none"/>
        </w:rPr>
        <w:t xml:space="preserve"> (</w:t>
      </w:r>
      <w:r>
        <w:rPr>
          <w:rStyle w:val="a4"/>
          <w:b/>
          <w:color w:val="auto"/>
          <w:sz w:val="24"/>
          <w:szCs w:val="24"/>
          <w:u w:val="none"/>
        </w:rPr>
        <w:t xml:space="preserve">убрать </w:t>
      </w:r>
      <w:proofErr w:type="gramStart"/>
      <w:r>
        <w:rPr>
          <w:rStyle w:val="a4"/>
          <w:b/>
          <w:color w:val="auto"/>
          <w:sz w:val="24"/>
          <w:szCs w:val="24"/>
          <w:u w:val="none"/>
        </w:rPr>
        <w:t>галочку Не</w:t>
      </w:r>
      <w:proofErr w:type="gramEnd"/>
      <w:r>
        <w:rPr>
          <w:rStyle w:val="a4"/>
          <w:b/>
          <w:color w:val="auto"/>
          <w:sz w:val="24"/>
          <w:szCs w:val="24"/>
          <w:u w:val="none"/>
        </w:rPr>
        <w:t xml:space="preserve"> вносить изменения в </w:t>
      </w:r>
      <w:r>
        <w:rPr>
          <w:rStyle w:val="a4"/>
          <w:b/>
          <w:color w:val="auto"/>
          <w:sz w:val="24"/>
          <w:szCs w:val="24"/>
          <w:u w:val="none"/>
          <w:lang w:val="en-US"/>
        </w:rPr>
        <w:t>HOST</w:t>
      </w:r>
      <w:r w:rsidRPr="0009534D">
        <w:rPr>
          <w:rStyle w:val="a4"/>
          <w:b/>
          <w:color w:val="auto"/>
          <w:sz w:val="24"/>
          <w:szCs w:val="24"/>
          <w:u w:val="none"/>
        </w:rPr>
        <w:t xml:space="preserve"> </w:t>
      </w:r>
      <w:r>
        <w:rPr>
          <w:rStyle w:val="a4"/>
          <w:b/>
          <w:color w:val="auto"/>
          <w:sz w:val="24"/>
          <w:szCs w:val="24"/>
          <w:u w:val="none"/>
        </w:rPr>
        <w:t>файл)</w:t>
      </w:r>
    </w:p>
    <w:p w14:paraId="67FAE40A" w14:textId="4236F311" w:rsidR="0009534D" w:rsidRPr="0009534D" w:rsidRDefault="0009534D" w:rsidP="0042127C">
      <w:pPr>
        <w:spacing w:after="0"/>
        <w:rPr>
          <w:rStyle w:val="a4"/>
          <w:b/>
          <w:color w:val="auto"/>
          <w:sz w:val="24"/>
          <w:szCs w:val="24"/>
          <w:u w:val="none"/>
        </w:rPr>
      </w:pPr>
      <w:r>
        <w:rPr>
          <w:rStyle w:val="a4"/>
          <w:b/>
          <w:color w:val="auto"/>
          <w:sz w:val="24"/>
          <w:szCs w:val="24"/>
          <w:u w:val="none"/>
          <w:lang w:val="en-US"/>
        </w:rPr>
        <w:t>OPEN</w:t>
      </w:r>
      <w:r w:rsidRPr="0009534D">
        <w:rPr>
          <w:rStyle w:val="a4"/>
          <w:b/>
          <w:color w:val="auto"/>
          <w:sz w:val="24"/>
          <w:szCs w:val="24"/>
          <w:u w:val="none"/>
        </w:rPr>
        <w:t xml:space="preserve"> </w:t>
      </w:r>
      <w:r>
        <w:rPr>
          <w:rStyle w:val="a4"/>
          <w:b/>
          <w:color w:val="auto"/>
          <w:sz w:val="24"/>
          <w:szCs w:val="24"/>
          <w:u w:val="none"/>
          <w:lang w:val="en-US"/>
        </w:rPr>
        <w:t>SERVER</w:t>
      </w:r>
      <w:r w:rsidRPr="0009534D">
        <w:rPr>
          <w:rStyle w:val="a4"/>
          <w:b/>
          <w:color w:val="auto"/>
          <w:sz w:val="24"/>
          <w:szCs w:val="24"/>
          <w:u w:val="none"/>
        </w:rPr>
        <w:t xml:space="preserve"> -&gt; </w:t>
      </w:r>
      <w:r>
        <w:rPr>
          <w:rStyle w:val="a4"/>
          <w:b/>
          <w:color w:val="auto"/>
          <w:sz w:val="24"/>
          <w:szCs w:val="24"/>
          <w:u w:val="none"/>
        </w:rPr>
        <w:t>НАСТРОЙКИ-</w:t>
      </w:r>
      <w:r w:rsidRPr="0009534D">
        <w:rPr>
          <w:rStyle w:val="a4"/>
          <w:b/>
          <w:color w:val="auto"/>
          <w:sz w:val="24"/>
          <w:szCs w:val="24"/>
          <w:u w:val="none"/>
        </w:rPr>
        <w:t>&gt;</w:t>
      </w:r>
      <w:r>
        <w:rPr>
          <w:rStyle w:val="a4"/>
          <w:b/>
          <w:color w:val="auto"/>
          <w:sz w:val="24"/>
          <w:szCs w:val="24"/>
          <w:u w:val="none"/>
        </w:rPr>
        <w:t xml:space="preserve"> Домены -</w:t>
      </w:r>
      <w:r w:rsidRPr="0009534D">
        <w:rPr>
          <w:rStyle w:val="a4"/>
          <w:b/>
          <w:color w:val="auto"/>
          <w:sz w:val="24"/>
          <w:szCs w:val="24"/>
          <w:u w:val="none"/>
        </w:rPr>
        <w:t xml:space="preserve">&gt; </w:t>
      </w:r>
      <w:r>
        <w:rPr>
          <w:rStyle w:val="a4"/>
          <w:b/>
          <w:color w:val="auto"/>
          <w:sz w:val="24"/>
          <w:szCs w:val="24"/>
          <w:u w:val="none"/>
        </w:rPr>
        <w:t>ничего не вносить</w:t>
      </w:r>
    </w:p>
    <w:p w14:paraId="7F8AA219" w14:textId="633D0AC0" w:rsidR="00C00A2F" w:rsidRDefault="00C00A2F" w:rsidP="00C00A2F">
      <w:pPr>
        <w:spacing w:after="0"/>
        <w:jc w:val="center"/>
        <w:rPr>
          <w:rStyle w:val="a4"/>
          <w:b/>
          <w:color w:val="auto"/>
          <w:sz w:val="32"/>
          <w:szCs w:val="32"/>
          <w:u w:val="none"/>
        </w:rPr>
      </w:pPr>
      <w:r w:rsidRPr="00C00A2F">
        <w:rPr>
          <w:rStyle w:val="a4"/>
          <w:b/>
          <w:color w:val="auto"/>
          <w:sz w:val="32"/>
          <w:szCs w:val="32"/>
          <w:highlight w:val="yellow"/>
          <w:u w:val="none"/>
        </w:rPr>
        <w:t>Открытие сайтов</w:t>
      </w:r>
    </w:p>
    <w:p w14:paraId="37D253CC" w14:textId="6EB0B82A" w:rsidR="00F211CC" w:rsidRPr="009D4028" w:rsidRDefault="00F211CC" w:rsidP="00F211CC">
      <w:pPr>
        <w:spacing w:after="0"/>
        <w:rPr>
          <w:rStyle w:val="a4"/>
          <w:b/>
          <w:color w:val="auto"/>
          <w:sz w:val="32"/>
          <w:szCs w:val="32"/>
          <w:u w:val="none"/>
        </w:rPr>
      </w:pPr>
      <w:r w:rsidRPr="00F211CC">
        <w:rPr>
          <w:rStyle w:val="a4"/>
          <w:color w:val="auto"/>
          <w:sz w:val="24"/>
          <w:szCs w:val="24"/>
          <w:u w:val="none"/>
        </w:rPr>
        <w:t>В папке сайта находится файл</w:t>
      </w:r>
      <w:r>
        <w:rPr>
          <w:rStyle w:val="a4"/>
          <w:b/>
          <w:color w:val="auto"/>
          <w:sz w:val="32"/>
          <w:szCs w:val="32"/>
          <w:u w:val="none"/>
        </w:rPr>
        <w:t xml:space="preserve"> </w:t>
      </w:r>
      <w:r w:rsidRPr="00F211CC">
        <w:rPr>
          <w:rStyle w:val="a4"/>
          <w:b/>
          <w:color w:val="auto"/>
          <w:sz w:val="32"/>
          <w:szCs w:val="32"/>
          <w:highlight w:val="yellow"/>
          <w:u w:val="none"/>
        </w:rPr>
        <w:t>.</w:t>
      </w:r>
      <w:proofErr w:type="gramStart"/>
      <w:r w:rsidRPr="00F211CC">
        <w:rPr>
          <w:rStyle w:val="a4"/>
          <w:b/>
          <w:color w:val="auto"/>
          <w:sz w:val="32"/>
          <w:szCs w:val="32"/>
          <w:highlight w:val="yellow"/>
          <w:u w:val="none"/>
        </w:rPr>
        <w:t>htaccess</w:t>
      </w:r>
      <w:r>
        <w:rPr>
          <w:rStyle w:val="a4"/>
          <w:b/>
          <w:color w:val="auto"/>
          <w:sz w:val="32"/>
          <w:szCs w:val="32"/>
          <w:u w:val="none"/>
        </w:rPr>
        <w:t xml:space="preserve"> </w:t>
      </w:r>
      <w:r w:rsidRPr="00F211CC">
        <w:rPr>
          <w:rStyle w:val="a4"/>
          <w:b/>
          <w:color w:val="auto"/>
          <w:sz w:val="32"/>
          <w:szCs w:val="32"/>
          <w:u w:val="none"/>
        </w:rPr>
        <w:t>:</w:t>
      </w:r>
      <w:proofErr w:type="gramEnd"/>
      <w:r w:rsidRPr="00F211CC">
        <w:rPr>
          <w:rStyle w:val="a4"/>
          <w:b/>
          <w:color w:val="auto"/>
          <w:sz w:val="32"/>
          <w:szCs w:val="32"/>
          <w:u w:val="none"/>
        </w:rPr>
        <w:t xml:space="preserve"> </w:t>
      </w:r>
      <w:r>
        <w:rPr>
          <w:rStyle w:val="a4"/>
          <w:b/>
          <w:color w:val="auto"/>
          <w:sz w:val="32"/>
          <w:szCs w:val="32"/>
          <w:u w:val="none"/>
        </w:rPr>
        <w:t>его содержимое (последовательность запуска файлов из каталога сайта)</w:t>
      </w:r>
    </w:p>
    <w:p w14:paraId="3EFC4777" w14:textId="77777777" w:rsidR="00F211CC" w:rsidRPr="00F211CC" w:rsidRDefault="00F211CC" w:rsidP="00F211CC">
      <w:pPr>
        <w:spacing w:after="0"/>
        <w:rPr>
          <w:rStyle w:val="a4"/>
          <w:b/>
          <w:color w:val="auto"/>
          <w:sz w:val="24"/>
          <w:szCs w:val="24"/>
          <w:u w:val="none"/>
          <w:lang w:val="en-US"/>
        </w:rPr>
      </w:pPr>
      <w:r w:rsidRPr="00F211CC">
        <w:rPr>
          <w:rStyle w:val="a4"/>
          <w:b/>
          <w:color w:val="auto"/>
          <w:sz w:val="24"/>
          <w:szCs w:val="24"/>
          <w:u w:val="none"/>
          <w:lang w:val="en-US"/>
        </w:rPr>
        <w:t>&lt;IfModule dir_module&gt;</w:t>
      </w:r>
    </w:p>
    <w:p w14:paraId="6F4E8562" w14:textId="77777777" w:rsidR="00F211CC" w:rsidRPr="00F211CC" w:rsidRDefault="00F211CC" w:rsidP="00F211CC">
      <w:pPr>
        <w:spacing w:after="0"/>
        <w:rPr>
          <w:rStyle w:val="a4"/>
          <w:b/>
          <w:color w:val="auto"/>
          <w:sz w:val="24"/>
          <w:szCs w:val="24"/>
          <w:u w:val="none"/>
          <w:lang w:val="en-US"/>
        </w:rPr>
      </w:pPr>
      <w:r w:rsidRPr="00F211CC">
        <w:rPr>
          <w:rStyle w:val="a4"/>
          <w:b/>
          <w:color w:val="auto"/>
          <w:sz w:val="24"/>
          <w:szCs w:val="24"/>
          <w:u w:val="none"/>
          <w:lang w:val="en-US"/>
        </w:rPr>
        <w:t xml:space="preserve">    DirectoryIndex index.html </w:t>
      </w:r>
      <w:proofErr w:type="gramStart"/>
      <w:r w:rsidRPr="00F211CC">
        <w:rPr>
          <w:rStyle w:val="a4"/>
          <w:b/>
          <w:color w:val="auto"/>
          <w:sz w:val="24"/>
          <w:szCs w:val="24"/>
          <w:u w:val="none"/>
          <w:lang w:val="en-US"/>
        </w:rPr>
        <w:t>index.php  index.htm</w:t>
      </w:r>
      <w:proofErr w:type="gramEnd"/>
      <w:r w:rsidRPr="00F211CC">
        <w:rPr>
          <w:rStyle w:val="a4"/>
          <w:b/>
          <w:color w:val="auto"/>
          <w:sz w:val="24"/>
          <w:szCs w:val="24"/>
          <w:u w:val="none"/>
          <w:lang w:val="en-US"/>
        </w:rPr>
        <w:t xml:space="preserve"> index.pl</w:t>
      </w:r>
    </w:p>
    <w:p w14:paraId="645B3A27" w14:textId="325FE2AF" w:rsidR="00F211CC" w:rsidRPr="00F211CC" w:rsidRDefault="00F211CC" w:rsidP="00F211CC">
      <w:pPr>
        <w:spacing w:after="0"/>
        <w:rPr>
          <w:rStyle w:val="a4"/>
          <w:b/>
          <w:color w:val="auto"/>
          <w:sz w:val="24"/>
          <w:szCs w:val="24"/>
          <w:u w:val="none"/>
        </w:rPr>
      </w:pPr>
      <w:r w:rsidRPr="00F211CC">
        <w:rPr>
          <w:rStyle w:val="a4"/>
          <w:b/>
          <w:color w:val="auto"/>
          <w:sz w:val="24"/>
          <w:szCs w:val="24"/>
          <w:u w:val="none"/>
        </w:rPr>
        <w:t>&lt;/IfModule&gt;</w:t>
      </w:r>
    </w:p>
    <w:p w14:paraId="0B132505" w14:textId="787FF440" w:rsidR="00C00A2F" w:rsidRDefault="00C00A2F" w:rsidP="0042127C">
      <w:pPr>
        <w:spacing w:after="0"/>
        <w:rPr>
          <w:rStyle w:val="a4"/>
          <w:b/>
          <w:color w:val="auto"/>
          <w:sz w:val="24"/>
          <w:szCs w:val="24"/>
          <w:u w:val="none"/>
        </w:rPr>
      </w:pPr>
    </w:p>
    <w:p w14:paraId="5FCA275F" w14:textId="22441300" w:rsidR="00C00A2F" w:rsidRDefault="005063F3" w:rsidP="005063F3">
      <w:pPr>
        <w:spacing w:after="0"/>
        <w:jc w:val="center"/>
        <w:rPr>
          <w:b/>
          <w:sz w:val="28"/>
          <w:szCs w:val="28"/>
          <w:highlight w:val="yellow"/>
        </w:rPr>
      </w:pPr>
      <w:r w:rsidRPr="005063F3">
        <w:rPr>
          <w:rStyle w:val="a4"/>
          <w:b/>
          <w:color w:val="auto"/>
          <w:sz w:val="24"/>
          <w:szCs w:val="24"/>
          <w:u w:val="none"/>
        </w:rPr>
        <w:t>17.</w:t>
      </w:r>
      <w:r w:rsidRPr="005063F3">
        <w:rPr>
          <w:rStyle w:val="a4"/>
          <w:b/>
          <w:color w:val="auto"/>
          <w:sz w:val="24"/>
          <w:szCs w:val="24"/>
          <w:u w:val="none"/>
        </w:rPr>
        <w:tab/>
      </w:r>
      <w:bookmarkStart w:id="124" w:name="htaccess"/>
      <w:r w:rsidRPr="005063F3">
        <w:rPr>
          <w:b/>
          <w:sz w:val="28"/>
          <w:szCs w:val="28"/>
          <w:highlight w:val="yellow"/>
        </w:rPr>
        <w:t>.htaccess</w:t>
      </w:r>
      <w:bookmarkEnd w:id="124"/>
    </w:p>
    <w:p w14:paraId="2899A079" w14:textId="12451848" w:rsidR="001C77FB" w:rsidRPr="001C77FB" w:rsidRDefault="001C77FB" w:rsidP="001C77FB">
      <w:pPr>
        <w:spacing w:after="0"/>
        <w:rPr>
          <w:sz w:val="24"/>
          <w:szCs w:val="24"/>
          <w:highlight w:val="yellow"/>
        </w:rPr>
      </w:pPr>
      <w:r w:rsidRPr="001C77FB">
        <w:rPr>
          <w:sz w:val="24"/>
          <w:szCs w:val="24"/>
        </w:rPr>
        <w:t xml:space="preserve">Файл .htaccess (англ. hypertext access) используется для простой и удобной настройки </w:t>
      </w:r>
      <w:proofErr w:type="gramStart"/>
      <w:r w:rsidRPr="001C77FB">
        <w:rPr>
          <w:sz w:val="24"/>
          <w:szCs w:val="24"/>
        </w:rPr>
        <w:t>веб-сервера</w:t>
      </w:r>
      <w:proofErr w:type="gramEnd"/>
      <w:r w:rsidRPr="001C77FB">
        <w:rPr>
          <w:sz w:val="24"/>
          <w:szCs w:val="24"/>
        </w:rPr>
        <w:t xml:space="preserve"> на котором хранится сайт пользователя. Соответственно меняя настройку веб-сервера, мы сможем поменять работу сайта. Как правило, файл .htaccess находится в корневом каталоге, а его действие распространяется на весь сайт и на все подкаталоги. Если же в другом каталоге содержится свой .htaccess, то он будет действовать только на свой каталог и подкаталоги.</w:t>
      </w:r>
    </w:p>
    <w:p w14:paraId="0394A1BC" w14:textId="3F0EAAE3" w:rsidR="005063F3" w:rsidRDefault="005063F3" w:rsidP="005063F3">
      <w:pPr>
        <w:spacing w:after="0"/>
        <w:jc w:val="center"/>
        <w:rPr>
          <w:sz w:val="28"/>
          <w:szCs w:val="28"/>
          <w:highlight w:val="yellow"/>
        </w:rPr>
      </w:pPr>
    </w:p>
    <w:p w14:paraId="30BEA912" w14:textId="77777777" w:rsidR="005063F3" w:rsidRPr="005063F3" w:rsidRDefault="005063F3" w:rsidP="005063F3">
      <w:pPr>
        <w:spacing w:after="0"/>
        <w:jc w:val="center"/>
        <w:rPr>
          <w:sz w:val="28"/>
          <w:szCs w:val="28"/>
          <w:highlight w:val="yellow"/>
        </w:rPr>
      </w:pPr>
    </w:p>
    <w:p w14:paraId="205E4ED0" w14:textId="77777777" w:rsidR="00CB33C6" w:rsidRDefault="00CB33C6" w:rsidP="00CB33C6">
      <w:pPr>
        <w:spacing w:after="0"/>
        <w:jc w:val="center"/>
        <w:rPr>
          <w:b/>
          <w:sz w:val="28"/>
          <w:szCs w:val="28"/>
          <w:highlight w:val="yellow"/>
        </w:rPr>
      </w:pPr>
      <w:bookmarkStart w:id="125" w:name="SQL"/>
      <w:r w:rsidRPr="00CB33C6">
        <w:rPr>
          <w:b/>
          <w:sz w:val="28"/>
          <w:szCs w:val="28"/>
          <w:highlight w:val="yellow"/>
        </w:rPr>
        <w:t>SQL</w:t>
      </w:r>
    </w:p>
    <w:p w14:paraId="5D025807" w14:textId="77777777" w:rsidR="00CB33C6" w:rsidRPr="00C22E1E" w:rsidRDefault="00C22E1E" w:rsidP="00CB33C6">
      <w:pPr>
        <w:spacing w:after="0"/>
        <w:rPr>
          <w:sz w:val="24"/>
          <w:szCs w:val="24"/>
        </w:rPr>
      </w:pPr>
      <w:r w:rsidRPr="00C22E1E">
        <w:rPr>
          <w:rFonts w:ascii="Arial" w:hAnsi="Arial" w:cs="Arial"/>
          <w:shd w:val="clear" w:color="auto" w:fill="FFFFFF"/>
        </w:rPr>
        <w:t> </w:t>
      </w:r>
      <w:r w:rsidRPr="00C22E1E">
        <w:rPr>
          <w:rStyle w:val="a9"/>
          <w:rFonts w:ascii="Arial" w:hAnsi="Arial" w:cs="Arial"/>
          <w:b/>
          <w:bCs/>
          <w:i w:val="0"/>
          <w:iCs w:val="0"/>
          <w:shd w:val="clear" w:color="auto" w:fill="FFFFFF"/>
        </w:rPr>
        <w:t>structured query language</w:t>
      </w:r>
      <w:r w:rsidRPr="00C22E1E">
        <w:rPr>
          <w:rFonts w:ascii="Arial" w:hAnsi="Arial" w:cs="Arial"/>
          <w:shd w:val="clear" w:color="auto" w:fill="FFFFFF"/>
        </w:rPr>
        <w:t xml:space="preserve"> — </w:t>
      </w:r>
      <w:r w:rsidRPr="00C22E1E">
        <w:rPr>
          <w:sz w:val="24"/>
          <w:szCs w:val="24"/>
        </w:rPr>
        <w:t>«язык структурированных запросов»</w:t>
      </w:r>
    </w:p>
    <w:bookmarkEnd w:id="125"/>
    <w:p w14:paraId="3DF7F5E9" w14:textId="77777777" w:rsidR="00CB33C6" w:rsidRDefault="00C22E1E" w:rsidP="00C22E1E">
      <w:pPr>
        <w:spacing w:after="0"/>
        <w:rPr>
          <w:sz w:val="24"/>
          <w:szCs w:val="24"/>
        </w:rPr>
      </w:pPr>
      <w:r w:rsidRPr="00C22E1E">
        <w:rPr>
          <w:sz w:val="24"/>
          <w:szCs w:val="24"/>
        </w:rPr>
        <w:fldChar w:fldCharType="begin"/>
      </w:r>
      <w:r w:rsidRPr="00C22E1E">
        <w:rPr>
          <w:sz w:val="24"/>
          <w:szCs w:val="24"/>
        </w:rPr>
        <w:instrText xml:space="preserve"> HYPERLINK "https://ru.wikipedia.org/wiki/%D0%94%D0%B5%D0%BA%D0%BB%D0%B0%D1%80%D0%B0%D1%82%D0%B8%D0%B2%D0%BD%D0%BE%D0%B5_%D0%BF%D1%80%D0%BE%D0%B3%D1%80%D0%B0%D0%BC%D0%BC%D0%B8%D1%80%D0%BE%D0%B2%D0%B0%D0%BD%D0%B8%D0%B5" \o "Декларативное программирование" </w:instrText>
      </w:r>
      <w:r w:rsidRPr="00C22E1E">
        <w:rPr>
          <w:sz w:val="24"/>
          <w:szCs w:val="24"/>
        </w:rPr>
        <w:fldChar w:fldCharType="separate"/>
      </w:r>
      <w:r w:rsidRPr="00C22E1E">
        <w:rPr>
          <w:sz w:val="24"/>
          <w:szCs w:val="24"/>
        </w:rPr>
        <w:t>декларативный</w:t>
      </w:r>
      <w:r w:rsidRPr="00C22E1E">
        <w:rPr>
          <w:sz w:val="24"/>
          <w:szCs w:val="24"/>
        </w:rPr>
        <w:fldChar w:fldCharType="end"/>
      </w:r>
      <w:r w:rsidRPr="00C22E1E">
        <w:rPr>
          <w:sz w:val="24"/>
          <w:szCs w:val="24"/>
        </w:rPr>
        <w:t> </w:t>
      </w:r>
      <w:hyperlink r:id="rId63" w:tooltip="Язык программирования" w:history="1">
        <w:r w:rsidRPr="00C22E1E">
          <w:rPr>
            <w:sz w:val="24"/>
            <w:szCs w:val="24"/>
          </w:rPr>
          <w:t>язык программирования</w:t>
        </w:r>
      </w:hyperlink>
      <w:r w:rsidRPr="00C22E1E">
        <w:rPr>
          <w:sz w:val="24"/>
          <w:szCs w:val="24"/>
        </w:rPr>
        <w:t>, применяемый для создания, модификации и управления данными в </w:t>
      </w:r>
      <w:hyperlink r:id="rId64" w:tooltip="Реляционные базы данных" w:history="1">
        <w:r w:rsidRPr="00C22E1E">
          <w:rPr>
            <w:sz w:val="24"/>
            <w:szCs w:val="24"/>
          </w:rPr>
          <w:t>реляционной базе данных</w:t>
        </w:r>
      </w:hyperlink>
      <w:r w:rsidRPr="00C22E1E">
        <w:rPr>
          <w:sz w:val="24"/>
          <w:szCs w:val="24"/>
        </w:rPr>
        <w:t>, управляемой соответствующей </w:t>
      </w:r>
      <w:hyperlink r:id="rId65" w:tooltip="Система управления базами данных" w:history="1">
        <w:r w:rsidRPr="00C22E1E">
          <w:rPr>
            <w:sz w:val="24"/>
            <w:szCs w:val="24"/>
          </w:rPr>
          <w:t>системой управления базами данных</w:t>
        </w:r>
      </w:hyperlink>
      <w:r w:rsidRPr="00C22E1E">
        <w:rPr>
          <w:sz w:val="24"/>
          <w:szCs w:val="24"/>
        </w:rPr>
        <w:t>.</w:t>
      </w:r>
    </w:p>
    <w:p w14:paraId="6CA1BEAA" w14:textId="77777777" w:rsidR="00C22E1E" w:rsidRDefault="00EF507C" w:rsidP="00C22E1E">
      <w:pPr>
        <w:spacing w:after="0"/>
        <w:rPr>
          <w:sz w:val="24"/>
          <w:szCs w:val="24"/>
        </w:rPr>
      </w:pPr>
      <w:hyperlink r:id="rId66" w:history="1">
        <w:r w:rsidR="004A5162" w:rsidRPr="00142408">
          <w:rPr>
            <w:rStyle w:val="a4"/>
            <w:sz w:val="24"/>
            <w:szCs w:val="24"/>
          </w:rPr>
          <w:t>https://ru.wikipedia.org/wiki/SQL</w:t>
        </w:r>
      </w:hyperlink>
    </w:p>
    <w:p w14:paraId="141C637E" w14:textId="77777777" w:rsidR="004A5162" w:rsidRPr="004A5162" w:rsidRDefault="004A5162" w:rsidP="004A5162">
      <w:pPr>
        <w:spacing w:after="0"/>
        <w:jc w:val="center"/>
        <w:rPr>
          <w:b/>
          <w:color w:val="FF0000"/>
          <w:sz w:val="24"/>
          <w:szCs w:val="24"/>
          <w:highlight w:val="cyan"/>
        </w:rPr>
      </w:pPr>
      <w:r w:rsidRPr="004A5162">
        <w:rPr>
          <w:b/>
          <w:color w:val="FF0000"/>
          <w:sz w:val="24"/>
          <w:szCs w:val="24"/>
          <w:highlight w:val="cyan"/>
        </w:rPr>
        <w:t>SQL - язык запросов для управления СУБД.</w:t>
      </w:r>
    </w:p>
    <w:p w14:paraId="20218343" w14:textId="77777777" w:rsidR="004A5162" w:rsidRDefault="004A5162" w:rsidP="004A5162">
      <w:pPr>
        <w:spacing w:after="0"/>
        <w:jc w:val="center"/>
        <w:rPr>
          <w:b/>
          <w:color w:val="FF0000"/>
          <w:sz w:val="24"/>
          <w:szCs w:val="24"/>
        </w:rPr>
      </w:pPr>
      <w:r w:rsidRPr="004A5162">
        <w:rPr>
          <w:b/>
          <w:color w:val="FF0000"/>
          <w:sz w:val="24"/>
          <w:szCs w:val="24"/>
          <w:highlight w:val="cyan"/>
        </w:rPr>
        <w:t xml:space="preserve">MySQL </w:t>
      </w:r>
      <w:proofErr w:type="gramStart"/>
      <w:r w:rsidRPr="004A5162">
        <w:rPr>
          <w:b/>
          <w:color w:val="FF0000"/>
          <w:sz w:val="24"/>
          <w:szCs w:val="24"/>
          <w:highlight w:val="cyan"/>
        </w:rPr>
        <w:t>- это</w:t>
      </w:r>
      <w:proofErr w:type="gramEnd"/>
      <w:r w:rsidRPr="004A5162">
        <w:rPr>
          <w:b/>
          <w:color w:val="FF0000"/>
          <w:sz w:val="24"/>
          <w:szCs w:val="24"/>
          <w:highlight w:val="cyan"/>
        </w:rPr>
        <w:t xml:space="preserve"> одна из множества других СУБД.</w:t>
      </w:r>
    </w:p>
    <w:p w14:paraId="40B55471" w14:textId="77777777" w:rsidR="004A5162" w:rsidRPr="004A5162" w:rsidRDefault="004A5162" w:rsidP="004A5162">
      <w:pPr>
        <w:spacing w:after="0"/>
        <w:rPr>
          <w:sz w:val="20"/>
          <w:szCs w:val="20"/>
        </w:rPr>
      </w:pPr>
      <w:r w:rsidRPr="004A5162">
        <w:rPr>
          <w:sz w:val="20"/>
          <w:szCs w:val="20"/>
        </w:rPr>
        <w:t>https://myrusakov.ru/sql-mysql-raznica.html</w:t>
      </w:r>
    </w:p>
    <w:p w14:paraId="0775483F" w14:textId="77777777" w:rsidR="00697BFA" w:rsidRPr="00724957" w:rsidRDefault="00697BFA" w:rsidP="00AE6ED7">
      <w:pPr>
        <w:spacing w:after="0"/>
        <w:jc w:val="center"/>
        <w:rPr>
          <w:b/>
          <w:sz w:val="24"/>
          <w:szCs w:val="24"/>
        </w:rPr>
      </w:pPr>
      <w:bookmarkStart w:id="126" w:name="MySQL"/>
      <w:bookmarkEnd w:id="88"/>
      <w:r w:rsidRPr="00697BFA">
        <w:rPr>
          <w:b/>
          <w:sz w:val="24"/>
          <w:szCs w:val="24"/>
          <w:lang w:val="en-US"/>
        </w:rPr>
        <w:t>MySQL</w:t>
      </w:r>
    </w:p>
    <w:p w14:paraId="39616085" w14:textId="77777777" w:rsidR="00697BFA" w:rsidRDefault="00697BFA" w:rsidP="00697BFA">
      <w:pPr>
        <w:spacing w:after="0"/>
        <w:rPr>
          <w:sz w:val="24"/>
          <w:szCs w:val="24"/>
        </w:rPr>
      </w:pPr>
      <w:r w:rsidRPr="00D42DE6">
        <w:rPr>
          <w:sz w:val="24"/>
          <w:szCs w:val="24"/>
        </w:rPr>
        <w:t xml:space="preserve">Разработку и поддержку </w:t>
      </w:r>
      <w:r w:rsidRPr="00697BFA">
        <w:rPr>
          <w:sz w:val="24"/>
          <w:szCs w:val="24"/>
          <w:lang w:val="en-US"/>
        </w:rPr>
        <w:t>MySQL</w:t>
      </w:r>
      <w:r w:rsidRPr="00D42DE6">
        <w:rPr>
          <w:sz w:val="24"/>
          <w:szCs w:val="24"/>
        </w:rPr>
        <w:t xml:space="preserve"> осуществляет корпорация </w:t>
      </w:r>
      <w:r w:rsidRPr="00697BFA">
        <w:rPr>
          <w:sz w:val="24"/>
          <w:szCs w:val="24"/>
          <w:lang w:val="en-US"/>
        </w:rPr>
        <w:t>Oracle</w:t>
      </w:r>
      <w:bookmarkEnd w:id="126"/>
      <w:r w:rsidR="00F349D8">
        <w:rPr>
          <w:sz w:val="24"/>
          <w:szCs w:val="24"/>
        </w:rPr>
        <w:t xml:space="preserve"> </w:t>
      </w:r>
      <w:hyperlink r:id="rId67" w:history="1">
        <w:r w:rsidR="00674752" w:rsidRPr="0082761B">
          <w:rPr>
            <w:rStyle w:val="a4"/>
            <w:sz w:val="24"/>
            <w:szCs w:val="24"/>
          </w:rPr>
          <w:t>http://www.mysql.ru/</w:t>
        </w:r>
      </w:hyperlink>
    </w:p>
    <w:p w14:paraId="67C09AAB" w14:textId="77777777" w:rsidR="00A65805" w:rsidRDefault="00A65805" w:rsidP="00697BFA">
      <w:pPr>
        <w:spacing w:after="0"/>
        <w:rPr>
          <w:sz w:val="24"/>
          <w:szCs w:val="24"/>
        </w:rPr>
      </w:pPr>
      <w:r>
        <w:rPr>
          <w:sz w:val="24"/>
          <w:szCs w:val="24"/>
        </w:rPr>
        <w:t xml:space="preserve">запуск из панели задач </w:t>
      </w:r>
      <w:r w:rsidR="00F349D8">
        <w:rPr>
          <w:sz w:val="24"/>
          <w:szCs w:val="24"/>
        </w:rPr>
        <w:t>–</w:t>
      </w:r>
      <w:r>
        <w:rPr>
          <w:sz w:val="24"/>
          <w:szCs w:val="24"/>
        </w:rPr>
        <w:t xml:space="preserve"> </w:t>
      </w:r>
      <w:r w:rsidRPr="00674752">
        <w:rPr>
          <w:sz w:val="24"/>
          <w:szCs w:val="24"/>
        </w:rPr>
        <w:t>phpMyAdmin</w:t>
      </w:r>
      <w:r w:rsidR="00F349D8">
        <w:rPr>
          <w:sz w:val="24"/>
          <w:szCs w:val="24"/>
        </w:rPr>
        <w:t xml:space="preserve"> </w:t>
      </w:r>
      <w:r>
        <w:rPr>
          <w:sz w:val="24"/>
          <w:szCs w:val="24"/>
        </w:rPr>
        <w:t xml:space="preserve">имя </w:t>
      </w:r>
      <w:r>
        <w:rPr>
          <w:sz w:val="24"/>
          <w:szCs w:val="24"/>
          <w:lang w:val="en-US"/>
        </w:rPr>
        <w:t>root</w:t>
      </w:r>
      <w:r w:rsidRPr="00A65805">
        <w:rPr>
          <w:sz w:val="24"/>
          <w:szCs w:val="24"/>
        </w:rPr>
        <w:t xml:space="preserve"> </w:t>
      </w:r>
      <w:r>
        <w:rPr>
          <w:sz w:val="24"/>
          <w:szCs w:val="24"/>
        </w:rPr>
        <w:t>пароль пустой</w:t>
      </w:r>
    </w:p>
    <w:p w14:paraId="62FA6F7B" w14:textId="77777777" w:rsidR="00F349D8" w:rsidRPr="008F20E6" w:rsidRDefault="00F349D8" w:rsidP="00F349D8">
      <w:pPr>
        <w:spacing w:after="0"/>
        <w:jc w:val="center"/>
        <w:rPr>
          <w:b/>
          <w:color w:val="0070C0"/>
          <w:sz w:val="24"/>
          <w:szCs w:val="24"/>
          <w:lang w:val="en-US"/>
        </w:rPr>
      </w:pPr>
      <w:bookmarkStart w:id="127" w:name="Предикаторы"/>
      <w:r w:rsidRPr="002960CB">
        <w:rPr>
          <w:b/>
          <w:color w:val="0070C0"/>
          <w:sz w:val="24"/>
          <w:szCs w:val="24"/>
          <w:highlight w:val="yellow"/>
        </w:rPr>
        <w:t>Предикаторы</w:t>
      </w:r>
    </w:p>
    <w:p w14:paraId="3C93A7F6" w14:textId="77777777" w:rsidR="00F349D8" w:rsidRPr="00F349D8" w:rsidRDefault="00F349D8" w:rsidP="00F349D8">
      <w:pPr>
        <w:spacing w:after="0"/>
        <w:rPr>
          <w:sz w:val="24"/>
          <w:szCs w:val="24"/>
          <w:lang w:val="en-US"/>
        </w:rPr>
      </w:pPr>
      <w:r>
        <w:rPr>
          <w:sz w:val="24"/>
          <w:szCs w:val="24"/>
        </w:rPr>
        <w:t>Выражение</w:t>
      </w:r>
      <w:r w:rsidRPr="00F349D8">
        <w:rPr>
          <w:sz w:val="24"/>
          <w:szCs w:val="24"/>
          <w:lang w:val="en-US"/>
        </w:rPr>
        <w:t xml:space="preserve"> </w:t>
      </w:r>
      <w:r>
        <w:rPr>
          <w:sz w:val="24"/>
          <w:szCs w:val="24"/>
        </w:rPr>
        <w:t>в</w:t>
      </w:r>
      <w:r w:rsidRPr="00F349D8">
        <w:rPr>
          <w:sz w:val="24"/>
          <w:szCs w:val="24"/>
          <w:lang w:val="en-US"/>
        </w:rPr>
        <w:t xml:space="preserve"> </w:t>
      </w:r>
      <w:r>
        <w:rPr>
          <w:sz w:val="24"/>
          <w:szCs w:val="24"/>
        </w:rPr>
        <w:t>запросе</w:t>
      </w:r>
      <w:r w:rsidRPr="00F349D8">
        <w:rPr>
          <w:sz w:val="24"/>
          <w:szCs w:val="24"/>
          <w:lang w:val="en-US"/>
        </w:rPr>
        <w:t xml:space="preserve"> </w:t>
      </w:r>
      <w:r>
        <w:rPr>
          <w:sz w:val="24"/>
          <w:szCs w:val="24"/>
          <w:lang w:val="en-US"/>
        </w:rPr>
        <w:t>MySQL</w:t>
      </w:r>
      <w:r w:rsidRPr="00F349D8">
        <w:rPr>
          <w:sz w:val="24"/>
          <w:szCs w:val="24"/>
          <w:lang w:val="en-US"/>
        </w:rPr>
        <w:t xml:space="preserve"> </w:t>
      </w:r>
      <w:r>
        <w:rPr>
          <w:sz w:val="24"/>
          <w:szCs w:val="24"/>
        </w:rPr>
        <w:t>после</w:t>
      </w:r>
      <w:r w:rsidRPr="00F349D8">
        <w:rPr>
          <w:sz w:val="24"/>
          <w:szCs w:val="24"/>
          <w:lang w:val="en-US"/>
        </w:rPr>
        <w:t xml:space="preserve"> WHERE </w:t>
      </w:r>
      <w:r>
        <w:rPr>
          <w:sz w:val="24"/>
          <w:szCs w:val="24"/>
        </w:rPr>
        <w:t>примеры</w:t>
      </w:r>
      <w:r w:rsidRPr="00F349D8">
        <w:rPr>
          <w:sz w:val="24"/>
          <w:szCs w:val="24"/>
          <w:lang w:val="en-US"/>
        </w:rPr>
        <w:t xml:space="preserve"> </w:t>
      </w:r>
      <w:r w:rsidRPr="00F349D8">
        <w:rPr>
          <w:sz w:val="24"/>
          <w:szCs w:val="24"/>
          <w:highlight w:val="yellow"/>
          <w:lang w:val="en-US"/>
        </w:rPr>
        <w:t xml:space="preserve">BETWEEN 1 AND 5; NOT BETWEEN 1 AND </w:t>
      </w:r>
      <w:proofErr w:type="gramStart"/>
      <w:r w:rsidRPr="00F349D8">
        <w:rPr>
          <w:sz w:val="24"/>
          <w:szCs w:val="24"/>
          <w:highlight w:val="yellow"/>
          <w:lang w:val="en-US"/>
        </w:rPr>
        <w:t>5;id</w:t>
      </w:r>
      <w:proofErr w:type="gramEnd"/>
      <w:r w:rsidRPr="00F349D8">
        <w:rPr>
          <w:sz w:val="24"/>
          <w:szCs w:val="24"/>
          <w:highlight w:val="yellow"/>
          <w:lang w:val="en-US"/>
        </w:rPr>
        <w:t> IN (5,7);NOT IN (5,7)</w:t>
      </w:r>
    </w:p>
    <w:p w14:paraId="079F5FE3" w14:textId="77777777" w:rsidR="002B600C" w:rsidRPr="00E43D31" w:rsidRDefault="002B600C" w:rsidP="002B600C">
      <w:pPr>
        <w:spacing w:after="0"/>
        <w:jc w:val="center"/>
        <w:rPr>
          <w:b/>
          <w:sz w:val="24"/>
          <w:szCs w:val="24"/>
          <w:lang w:val="en-US"/>
        </w:rPr>
      </w:pPr>
      <w:bookmarkStart w:id="128" w:name="BEGET_RU"/>
      <w:bookmarkEnd w:id="127"/>
      <w:r w:rsidRPr="00E43D31">
        <w:rPr>
          <w:b/>
          <w:sz w:val="24"/>
          <w:szCs w:val="24"/>
          <w:highlight w:val="yellow"/>
        </w:rPr>
        <w:t>ПОДКЛЮЧЕНИЯ</w:t>
      </w:r>
      <w:r w:rsidRPr="00E43D31">
        <w:rPr>
          <w:b/>
          <w:sz w:val="24"/>
          <w:szCs w:val="24"/>
          <w:highlight w:val="yellow"/>
          <w:lang w:val="en-US"/>
        </w:rPr>
        <w:t xml:space="preserve"> BEGET.RU</w:t>
      </w:r>
    </w:p>
    <w:p w14:paraId="082E40F0" w14:textId="77777777" w:rsidR="00E43D31" w:rsidRPr="00E43D31" w:rsidRDefault="00E43D31" w:rsidP="00EF3DE7">
      <w:pPr>
        <w:spacing w:after="0"/>
        <w:rPr>
          <w:b/>
          <w:sz w:val="24"/>
          <w:szCs w:val="24"/>
          <w:lang w:val="en-US"/>
        </w:rPr>
      </w:pPr>
      <w:r w:rsidRPr="00E43D31">
        <w:rPr>
          <w:b/>
          <w:sz w:val="24"/>
          <w:szCs w:val="24"/>
          <w:lang w:val="en-US"/>
        </w:rPr>
        <w:t>beget</w:t>
      </w:r>
      <w:r w:rsidRPr="00EF3DE7">
        <w:rPr>
          <w:b/>
          <w:sz w:val="24"/>
          <w:szCs w:val="24"/>
          <w:lang w:val="en-US"/>
        </w:rPr>
        <w:t>.</w:t>
      </w:r>
      <w:r w:rsidRPr="00E43D31">
        <w:rPr>
          <w:b/>
          <w:sz w:val="24"/>
          <w:szCs w:val="24"/>
          <w:lang w:val="en-US"/>
        </w:rPr>
        <w:t>ru</w:t>
      </w:r>
      <w:r w:rsidRPr="00EF3DE7">
        <w:rPr>
          <w:b/>
          <w:sz w:val="24"/>
          <w:szCs w:val="24"/>
          <w:lang w:val="en-US"/>
        </w:rPr>
        <w:t xml:space="preserve"> </w:t>
      </w:r>
      <w:r w:rsidR="00EF3DE7" w:rsidRPr="00EF3DE7">
        <w:rPr>
          <w:b/>
          <w:sz w:val="24"/>
          <w:szCs w:val="24"/>
        </w:rPr>
        <w:t>логин</w:t>
      </w:r>
      <w:r w:rsidR="00EF3DE7" w:rsidRPr="00EF3DE7">
        <w:rPr>
          <w:b/>
          <w:sz w:val="24"/>
          <w:szCs w:val="24"/>
          <w:lang w:val="en-US"/>
        </w:rPr>
        <w:t>: jjohn057</w:t>
      </w:r>
      <w:r w:rsidR="00EF3DE7">
        <w:rPr>
          <w:b/>
          <w:sz w:val="24"/>
          <w:szCs w:val="24"/>
          <w:lang w:val="en-US"/>
        </w:rPr>
        <w:t xml:space="preserve">   </w:t>
      </w:r>
      <w:r w:rsidR="00EF3DE7">
        <w:rPr>
          <w:b/>
          <w:sz w:val="24"/>
          <w:szCs w:val="24"/>
        </w:rPr>
        <w:t>п</w:t>
      </w:r>
      <w:r w:rsidR="00EF3DE7">
        <w:rPr>
          <w:b/>
          <w:sz w:val="24"/>
          <w:szCs w:val="24"/>
          <w:lang w:val="en-US"/>
        </w:rPr>
        <w:t xml:space="preserve">ароль: </w:t>
      </w:r>
      <w:r w:rsidR="00EF3DE7" w:rsidRPr="00EF3DE7">
        <w:rPr>
          <w:b/>
          <w:sz w:val="24"/>
          <w:szCs w:val="24"/>
          <w:lang w:val="en-US"/>
        </w:rPr>
        <w:t xml:space="preserve">  alfa3500</w:t>
      </w:r>
    </w:p>
    <w:p w14:paraId="717DF6E0" w14:textId="77777777" w:rsidR="00A247EF" w:rsidRDefault="00A247EF" w:rsidP="00A247EF">
      <w:pPr>
        <w:spacing w:after="0"/>
        <w:rPr>
          <w:sz w:val="24"/>
          <w:szCs w:val="24"/>
        </w:rPr>
      </w:pPr>
      <w:r w:rsidRPr="00A247EF">
        <w:rPr>
          <w:sz w:val="24"/>
          <w:szCs w:val="24"/>
        </w:rPr>
        <w:t>Для этого необходимо перейти в раздел MySQL, нажать на плюс справа от выбранной базы добавить IP-адрес и пароль с которых необходимо разрешить подключение.</w:t>
      </w:r>
    </w:p>
    <w:p w14:paraId="0874D85A" w14:textId="77777777" w:rsidR="00EF3DE7" w:rsidRDefault="00EF3DE7" w:rsidP="00984E35">
      <w:pPr>
        <w:pStyle w:val="aa"/>
        <w:spacing w:before="0" w:beforeAutospacing="0" w:after="0" w:afterAutospacing="0"/>
        <w:rPr>
          <w:rFonts w:ascii="Arial" w:hAnsi="Arial" w:cs="Arial"/>
          <w:color w:val="000000"/>
        </w:rPr>
      </w:pPr>
      <w:r>
        <w:rPr>
          <w:rStyle w:val="a8"/>
          <w:rFonts w:ascii="Arial" w:hAnsi="Arial" w:cs="Arial"/>
          <w:color w:val="000000"/>
        </w:rPr>
        <w:t xml:space="preserve">Сервер для подключения сайтов: </w:t>
      </w:r>
      <w:r>
        <w:rPr>
          <w:rFonts w:ascii="Arial" w:hAnsi="Arial" w:cs="Arial"/>
          <w:color w:val="000000"/>
        </w:rPr>
        <w:t xml:space="preserve">localhost </w:t>
      </w:r>
      <w:r w:rsidRPr="00EF3DE7">
        <w:rPr>
          <w:rFonts w:ascii="Arial" w:hAnsi="Arial" w:cs="Arial"/>
          <w:color w:val="000000"/>
        </w:rPr>
        <w:t>(</w:t>
      </w:r>
      <w:r w:rsidRPr="00984E35">
        <w:rPr>
          <w:rFonts w:ascii="Arial" w:hAnsi="Arial" w:cs="Arial"/>
          <w:b/>
          <w:color w:val="FF0000"/>
          <w:highlight w:val="yellow"/>
        </w:rPr>
        <w:t xml:space="preserve">сайт расположен на </w:t>
      </w:r>
      <w:r w:rsidRPr="00984E35">
        <w:rPr>
          <w:rFonts w:ascii="Arial" w:hAnsi="Arial" w:cs="Arial"/>
          <w:b/>
          <w:color w:val="FF0000"/>
          <w:highlight w:val="yellow"/>
          <w:lang w:val="en-US"/>
        </w:rPr>
        <w:t>beget</w:t>
      </w:r>
      <w:r w:rsidRPr="00984E35">
        <w:rPr>
          <w:rFonts w:ascii="Arial" w:hAnsi="Arial" w:cs="Arial"/>
          <w:b/>
          <w:color w:val="FF0000"/>
          <w:highlight w:val="yellow"/>
        </w:rPr>
        <w:t>.</w:t>
      </w:r>
      <w:r w:rsidRPr="00984E35">
        <w:rPr>
          <w:rFonts w:ascii="Arial" w:hAnsi="Arial" w:cs="Arial"/>
          <w:b/>
          <w:color w:val="FF0000"/>
          <w:highlight w:val="yellow"/>
          <w:lang w:val="en-US"/>
        </w:rPr>
        <w:t>ru</w:t>
      </w:r>
      <w:r w:rsidRPr="00984E35">
        <w:rPr>
          <w:rFonts w:ascii="Arial" w:hAnsi="Arial" w:cs="Arial"/>
          <w:color w:val="FF0000"/>
        </w:rPr>
        <w:t>)</w:t>
      </w:r>
    </w:p>
    <w:p w14:paraId="059CBA9B" w14:textId="77777777" w:rsidR="00EF3DE7" w:rsidRPr="00984E35" w:rsidRDefault="00EF3DE7" w:rsidP="00984E35">
      <w:pPr>
        <w:pStyle w:val="aa"/>
        <w:spacing w:before="0" w:beforeAutospacing="0" w:after="0" w:afterAutospacing="0"/>
        <w:rPr>
          <w:rFonts w:asciiTheme="minorHAnsi" w:eastAsiaTheme="minorHAnsi" w:hAnsiTheme="minorHAnsi" w:cstheme="minorBidi"/>
          <w:lang w:eastAsia="en-US"/>
        </w:rPr>
      </w:pPr>
      <w:r w:rsidRPr="00984E35">
        <w:rPr>
          <w:rFonts w:asciiTheme="minorHAnsi" w:eastAsiaTheme="minorHAnsi" w:hAnsiTheme="minorHAnsi" w:cstheme="minorBidi"/>
          <w:b/>
          <w:lang w:eastAsia="en-US"/>
        </w:rPr>
        <w:t>$mysqli = @new mysqli(‘localhost’, ‘имя_пользователя_совпадает_имя_базы_данных_на+_</w:t>
      </w:r>
      <w:r w:rsidR="00984E35" w:rsidRPr="00984E35">
        <w:rPr>
          <w:rFonts w:asciiTheme="minorHAnsi" w:eastAsiaTheme="minorHAnsi" w:hAnsiTheme="minorHAnsi" w:cstheme="minorBidi"/>
          <w:b/>
          <w:lang w:eastAsia="en-US"/>
        </w:rPr>
        <w:t>с</w:t>
      </w:r>
      <w:r w:rsidRPr="00984E35">
        <w:rPr>
          <w:rFonts w:asciiTheme="minorHAnsi" w:eastAsiaTheme="minorHAnsi" w:hAnsiTheme="minorHAnsi" w:cstheme="minorBidi"/>
          <w:b/>
          <w:lang w:eastAsia="en-US"/>
        </w:rPr>
        <w:t>ервере</w:t>
      </w:r>
      <w:r w:rsidR="00984E35" w:rsidRPr="00984E35">
        <w:rPr>
          <w:rFonts w:asciiTheme="minorHAnsi" w:eastAsiaTheme="minorHAnsi" w:hAnsiTheme="minorHAnsi" w:cstheme="minorBidi"/>
          <w:b/>
          <w:lang w:eastAsia="en-US"/>
        </w:rPr>
        <w:t>_</w:t>
      </w:r>
      <w:r w:rsidRPr="00984E35">
        <w:rPr>
          <w:rFonts w:asciiTheme="minorHAnsi" w:eastAsiaTheme="minorHAnsi" w:hAnsiTheme="minorHAnsi" w:cstheme="minorBidi"/>
          <w:b/>
          <w:lang w:eastAsia="en-US"/>
        </w:rPr>
        <w:t xml:space="preserve"> beget.ru’,’пароль_базы_данных’,’</w:t>
      </w:r>
      <w:r w:rsidR="00984E35" w:rsidRPr="00984E35">
        <w:rPr>
          <w:rFonts w:asciiTheme="minorHAnsi" w:eastAsiaTheme="minorHAnsi" w:hAnsiTheme="minorHAnsi" w:cstheme="minorBidi"/>
          <w:b/>
          <w:lang w:eastAsia="en-US"/>
        </w:rPr>
        <w:t xml:space="preserve"> имя_базы_данных_на+_сервере_ beget.ru</w:t>
      </w:r>
      <w:r w:rsidRPr="00984E35">
        <w:rPr>
          <w:rFonts w:asciiTheme="minorHAnsi" w:eastAsiaTheme="minorHAnsi" w:hAnsiTheme="minorHAnsi" w:cstheme="minorBidi"/>
          <w:b/>
          <w:lang w:eastAsia="en-US"/>
        </w:rPr>
        <w:t>’);</w:t>
      </w:r>
      <w:r w:rsidRPr="00984E35">
        <w:rPr>
          <w:rFonts w:asciiTheme="minorHAnsi" w:eastAsiaTheme="minorHAnsi" w:hAnsiTheme="minorHAnsi" w:cstheme="minorBidi"/>
          <w:lang w:eastAsia="en-US"/>
        </w:rPr>
        <w:t xml:space="preserve"> // создаем обьект(экземпляр) встроенного класса MYSQLI с параметрами</w:t>
      </w:r>
      <w:r w:rsidR="00984E35" w:rsidRPr="00984E35">
        <w:rPr>
          <w:rFonts w:asciiTheme="minorHAnsi" w:eastAsiaTheme="minorHAnsi" w:hAnsiTheme="minorHAnsi" w:cstheme="minorBidi"/>
          <w:lang w:eastAsia="en-US"/>
        </w:rPr>
        <w:t xml:space="preserve"> и подключаемся к базе</w:t>
      </w:r>
    </w:p>
    <w:p w14:paraId="68AF91D7" w14:textId="77777777" w:rsidR="00984E35" w:rsidRDefault="00EF3DE7" w:rsidP="00EF3DE7">
      <w:pPr>
        <w:pStyle w:val="aa"/>
        <w:spacing w:before="0" w:beforeAutospacing="0" w:after="165" w:afterAutospacing="0"/>
        <w:rPr>
          <w:rFonts w:ascii="Arial" w:hAnsi="Arial" w:cs="Arial"/>
          <w:b/>
          <w:color w:val="FF0000"/>
        </w:rPr>
      </w:pPr>
      <w:r>
        <w:rPr>
          <w:rStyle w:val="a8"/>
          <w:rFonts w:ascii="Arial" w:hAnsi="Arial" w:cs="Arial"/>
          <w:color w:val="000000"/>
        </w:rPr>
        <w:t>Сервер для внешних подключений:</w:t>
      </w:r>
      <w:r w:rsidRPr="00EF3DE7">
        <w:rPr>
          <w:rStyle w:val="a8"/>
          <w:rFonts w:ascii="Arial" w:hAnsi="Arial" w:cs="Arial"/>
          <w:color w:val="000000"/>
        </w:rPr>
        <w:t xml:space="preserve"> </w:t>
      </w:r>
      <w:proofErr w:type="gramStart"/>
      <w:r>
        <w:rPr>
          <w:rFonts w:ascii="Arial" w:hAnsi="Arial" w:cs="Arial"/>
          <w:color w:val="000000"/>
        </w:rPr>
        <w:t>jjohn057.beget.tech</w:t>
      </w:r>
      <w:proofErr w:type="gramEnd"/>
      <w:r w:rsidR="00984E35">
        <w:rPr>
          <w:rFonts w:ascii="Arial" w:hAnsi="Arial" w:cs="Arial"/>
          <w:color w:val="000000"/>
        </w:rPr>
        <w:t xml:space="preserve"> (</w:t>
      </w:r>
      <w:r w:rsidR="00984E35" w:rsidRPr="00984E35">
        <w:rPr>
          <w:rFonts w:ascii="Arial" w:hAnsi="Arial" w:cs="Arial"/>
          <w:b/>
          <w:color w:val="FF0000"/>
          <w:highlight w:val="yellow"/>
        </w:rPr>
        <w:t>сайт расположен в инете)</w:t>
      </w:r>
    </w:p>
    <w:p w14:paraId="327AD486" w14:textId="77777777" w:rsidR="00984E35" w:rsidRDefault="00EF3DE7" w:rsidP="00774C12">
      <w:pPr>
        <w:pStyle w:val="aa"/>
        <w:spacing w:before="0" w:beforeAutospacing="0" w:after="0" w:afterAutospacing="0"/>
        <w:rPr>
          <w:rFonts w:ascii="Arial" w:hAnsi="Arial" w:cs="Arial"/>
          <w:color w:val="000000"/>
        </w:rPr>
      </w:pPr>
      <w:r>
        <w:rPr>
          <w:rStyle w:val="a8"/>
          <w:rFonts w:ascii="Arial" w:hAnsi="Arial" w:cs="Arial"/>
          <w:color w:val="000000"/>
        </w:rPr>
        <w:t>Имя пользователя:</w:t>
      </w:r>
      <w:r>
        <w:rPr>
          <w:rFonts w:ascii="Arial" w:hAnsi="Arial" w:cs="Arial"/>
          <w:color w:val="000000"/>
        </w:rPr>
        <w:br/>
        <w:t>Совпадает с именем БД</w:t>
      </w:r>
    </w:p>
    <w:p w14:paraId="2D37F657" w14:textId="77777777" w:rsidR="00A247EF" w:rsidRDefault="00A247EF" w:rsidP="00774C12">
      <w:pPr>
        <w:pStyle w:val="aa"/>
        <w:spacing w:before="0" w:beforeAutospacing="0" w:after="0" w:afterAutospacing="0"/>
      </w:pPr>
      <w:r w:rsidRPr="00984E35">
        <w:t>($</w:t>
      </w:r>
      <w:r w:rsidRPr="00A247EF">
        <w:rPr>
          <w:lang w:val="en-US"/>
        </w:rPr>
        <w:t>servername</w:t>
      </w:r>
      <w:r w:rsidRPr="00984E35">
        <w:t xml:space="preserve"> = "</w:t>
      </w:r>
      <w:proofErr w:type="gramStart"/>
      <w:r w:rsidRPr="00A247EF">
        <w:rPr>
          <w:lang w:val="en-US"/>
        </w:rPr>
        <w:t>jjohn</w:t>
      </w:r>
      <w:r w:rsidRPr="00984E35">
        <w:t>057.</w:t>
      </w:r>
      <w:r w:rsidRPr="00A247EF">
        <w:rPr>
          <w:lang w:val="en-US"/>
        </w:rPr>
        <w:t>beget</w:t>
      </w:r>
      <w:r w:rsidRPr="00984E35">
        <w:t>.</w:t>
      </w:r>
      <w:r w:rsidRPr="00A247EF">
        <w:rPr>
          <w:lang w:val="en-US"/>
        </w:rPr>
        <w:t>tech</w:t>
      </w:r>
      <w:proofErr w:type="gramEnd"/>
      <w:r w:rsidRPr="00984E35">
        <w:t>";      $</w:t>
      </w:r>
      <w:r w:rsidRPr="00A247EF">
        <w:rPr>
          <w:lang w:val="en-US"/>
        </w:rPr>
        <w:t>username</w:t>
      </w:r>
      <w:r w:rsidRPr="00984E35">
        <w:t xml:space="preserve"> = "</w:t>
      </w:r>
      <w:r w:rsidR="00984E35">
        <w:t>имя</w:t>
      </w:r>
      <w:r w:rsidR="00984E35" w:rsidRPr="00984E35">
        <w:t>_</w:t>
      </w:r>
      <w:r w:rsidR="00984E35">
        <w:t>базы</w:t>
      </w:r>
      <w:r w:rsidR="00984E35" w:rsidRPr="00984E35">
        <w:t xml:space="preserve"> </w:t>
      </w:r>
      <w:r w:rsidR="00984E35">
        <w:t>данных</w:t>
      </w:r>
      <w:r w:rsidRPr="00984E35">
        <w:t>";      $</w:t>
      </w:r>
      <w:r w:rsidRPr="00A247EF">
        <w:rPr>
          <w:lang w:val="en-US"/>
        </w:rPr>
        <w:t>password</w:t>
      </w:r>
      <w:r w:rsidRPr="00984E35">
        <w:t xml:space="preserve"> = "</w:t>
      </w:r>
      <w:r w:rsidR="00984E35">
        <w:t>пароль базы</w:t>
      </w:r>
      <w:r w:rsidRPr="00984E35">
        <w:t>";      $</w:t>
      </w:r>
      <w:r w:rsidRPr="00A247EF">
        <w:rPr>
          <w:lang w:val="en-US"/>
        </w:rPr>
        <w:t>dbname</w:t>
      </w:r>
      <w:r w:rsidRPr="00984E35">
        <w:t>= "</w:t>
      </w:r>
      <w:r w:rsidR="00984E35">
        <w:t>имя_базы</w:t>
      </w:r>
      <w:r w:rsidRPr="00984E35">
        <w:t>";</w:t>
      </w:r>
      <w:bookmarkEnd w:id="128"/>
      <w:r w:rsidRPr="00984E35">
        <w:t>)</w:t>
      </w:r>
    </w:p>
    <w:p w14:paraId="56F24364" w14:textId="77777777" w:rsidR="00774C12" w:rsidRPr="0054487F" w:rsidRDefault="00774C12" w:rsidP="00774C12">
      <w:pPr>
        <w:spacing w:after="0"/>
        <w:rPr>
          <w:b/>
          <w:sz w:val="24"/>
          <w:szCs w:val="24"/>
        </w:rPr>
      </w:pPr>
      <w:r>
        <w:rPr>
          <w:sz w:val="24"/>
          <w:szCs w:val="24"/>
        </w:rPr>
        <w:t>Для</w:t>
      </w:r>
      <w:r w:rsidRPr="0054487F">
        <w:rPr>
          <w:sz w:val="24"/>
          <w:szCs w:val="24"/>
        </w:rPr>
        <w:t xml:space="preserve"> </w:t>
      </w:r>
      <w:r>
        <w:rPr>
          <w:sz w:val="24"/>
          <w:szCs w:val="24"/>
        </w:rPr>
        <w:t>подключения</w:t>
      </w:r>
      <w:r w:rsidRPr="0054487F">
        <w:rPr>
          <w:sz w:val="24"/>
          <w:szCs w:val="24"/>
        </w:rPr>
        <w:t xml:space="preserve"> </w:t>
      </w:r>
      <w:r>
        <w:rPr>
          <w:sz w:val="24"/>
          <w:szCs w:val="24"/>
        </w:rPr>
        <w:t>к</w:t>
      </w:r>
      <w:r w:rsidRPr="0054487F">
        <w:rPr>
          <w:b/>
          <w:sz w:val="24"/>
          <w:szCs w:val="24"/>
        </w:rPr>
        <w:tab/>
      </w:r>
      <w:r w:rsidRPr="00A247EF">
        <w:rPr>
          <w:b/>
          <w:sz w:val="24"/>
          <w:szCs w:val="24"/>
          <w:lang w:val="en-US"/>
        </w:rPr>
        <w:t>phpMyAdmin</w:t>
      </w:r>
      <w:r w:rsidRPr="0054487F">
        <w:rPr>
          <w:b/>
          <w:sz w:val="24"/>
          <w:szCs w:val="24"/>
        </w:rPr>
        <w:t xml:space="preserve">: </w:t>
      </w:r>
      <w:r w:rsidR="00C637F6">
        <w:rPr>
          <w:rStyle w:val="a4"/>
          <w:b/>
          <w:sz w:val="24"/>
          <w:szCs w:val="24"/>
          <w:lang w:val="en-US"/>
        </w:rPr>
        <w:fldChar w:fldCharType="begin"/>
      </w:r>
      <w:r w:rsidR="00C637F6" w:rsidRPr="00215B34">
        <w:rPr>
          <w:rStyle w:val="a4"/>
          <w:b/>
          <w:sz w:val="24"/>
          <w:rPrChange w:id="129" w:author="Евгений Мироевский" w:date="2020-03-15T19:52:00Z">
            <w:rPr>
              <w:rStyle w:val="a4"/>
              <w:b/>
              <w:sz w:val="24"/>
              <w:szCs w:val="24"/>
              <w:lang w:val="en-US"/>
            </w:rPr>
          </w:rPrChange>
        </w:rPr>
        <w:instrText xml:space="preserve"> </w:instrText>
      </w:r>
      <w:r w:rsidR="00C637F6">
        <w:rPr>
          <w:rStyle w:val="a4"/>
          <w:b/>
          <w:sz w:val="24"/>
          <w:szCs w:val="24"/>
          <w:lang w:val="en-US"/>
        </w:rPr>
        <w:instrText>HYPERLINK</w:instrText>
      </w:r>
      <w:r w:rsidR="00C637F6" w:rsidRPr="00215B34">
        <w:rPr>
          <w:rStyle w:val="a4"/>
          <w:b/>
          <w:sz w:val="24"/>
          <w:rPrChange w:id="130" w:author="Евгений Мироевский" w:date="2020-03-15T19:52:00Z">
            <w:rPr>
              <w:rStyle w:val="a4"/>
              <w:b/>
              <w:sz w:val="24"/>
              <w:szCs w:val="24"/>
              <w:lang w:val="en-US"/>
            </w:rPr>
          </w:rPrChange>
        </w:rPr>
        <w:instrText xml:space="preserve"> "</w:instrText>
      </w:r>
      <w:r w:rsidR="00C637F6">
        <w:rPr>
          <w:rStyle w:val="a4"/>
          <w:b/>
          <w:sz w:val="24"/>
          <w:szCs w:val="24"/>
          <w:lang w:val="en-US"/>
        </w:rPr>
        <w:instrText>https</w:instrText>
      </w:r>
      <w:r w:rsidR="00C637F6" w:rsidRPr="00215B34">
        <w:rPr>
          <w:rStyle w:val="a4"/>
          <w:b/>
          <w:sz w:val="24"/>
          <w:rPrChange w:id="131" w:author="Евгений Мироевский" w:date="2020-03-15T19:52:00Z">
            <w:rPr>
              <w:rStyle w:val="a4"/>
              <w:b/>
              <w:sz w:val="24"/>
              <w:szCs w:val="24"/>
              <w:lang w:val="en-US"/>
            </w:rPr>
          </w:rPrChange>
        </w:rPr>
        <w:instrText>://</w:instrText>
      </w:r>
      <w:r w:rsidR="00C637F6">
        <w:rPr>
          <w:rStyle w:val="a4"/>
          <w:b/>
          <w:sz w:val="24"/>
          <w:szCs w:val="24"/>
          <w:lang w:val="en-US"/>
        </w:rPr>
        <w:instrText>bane</w:instrText>
      </w:r>
      <w:r w:rsidR="00C637F6" w:rsidRPr="00215B34">
        <w:rPr>
          <w:rStyle w:val="a4"/>
          <w:b/>
          <w:sz w:val="24"/>
          <w:rPrChange w:id="132" w:author="Евгений Мироевский" w:date="2020-03-15T19:52:00Z">
            <w:rPr>
              <w:rStyle w:val="a4"/>
              <w:b/>
              <w:sz w:val="24"/>
              <w:szCs w:val="24"/>
              <w:lang w:val="en-US"/>
            </w:rPr>
          </w:rPrChange>
        </w:rPr>
        <w:instrText>.</w:instrText>
      </w:r>
      <w:r w:rsidR="00C637F6">
        <w:rPr>
          <w:rStyle w:val="a4"/>
          <w:b/>
          <w:sz w:val="24"/>
          <w:szCs w:val="24"/>
          <w:lang w:val="en-US"/>
        </w:rPr>
        <w:instrText>beget</w:instrText>
      </w:r>
      <w:r w:rsidR="00C637F6" w:rsidRPr="00215B34">
        <w:rPr>
          <w:rStyle w:val="a4"/>
          <w:b/>
          <w:sz w:val="24"/>
          <w:rPrChange w:id="133" w:author="Евгений Мироевский" w:date="2020-03-15T19:52:00Z">
            <w:rPr>
              <w:rStyle w:val="a4"/>
              <w:b/>
              <w:sz w:val="24"/>
              <w:szCs w:val="24"/>
              <w:lang w:val="en-US"/>
            </w:rPr>
          </w:rPrChange>
        </w:rPr>
        <w:instrText>.</w:instrText>
      </w:r>
      <w:r w:rsidR="00C637F6">
        <w:rPr>
          <w:rStyle w:val="a4"/>
          <w:b/>
          <w:sz w:val="24"/>
          <w:szCs w:val="24"/>
          <w:lang w:val="en-US"/>
        </w:rPr>
        <w:instrText>com</w:instrText>
      </w:r>
      <w:r w:rsidR="00C637F6" w:rsidRPr="00215B34">
        <w:rPr>
          <w:rStyle w:val="a4"/>
          <w:b/>
          <w:sz w:val="24"/>
          <w:rPrChange w:id="134" w:author="Евгений Мироевский" w:date="2020-03-15T19:52:00Z">
            <w:rPr>
              <w:rStyle w:val="a4"/>
              <w:b/>
              <w:sz w:val="24"/>
              <w:szCs w:val="24"/>
              <w:lang w:val="en-US"/>
            </w:rPr>
          </w:rPrChange>
        </w:rPr>
        <w:instrText>/</w:instrText>
      </w:r>
      <w:r w:rsidR="00C637F6">
        <w:rPr>
          <w:rStyle w:val="a4"/>
          <w:b/>
          <w:sz w:val="24"/>
          <w:szCs w:val="24"/>
          <w:lang w:val="en-US"/>
        </w:rPr>
        <w:instrText>phpMyAdmin</w:instrText>
      </w:r>
      <w:r w:rsidR="00C637F6" w:rsidRPr="00215B34">
        <w:rPr>
          <w:rStyle w:val="a4"/>
          <w:b/>
          <w:sz w:val="24"/>
          <w:rPrChange w:id="135" w:author="Евгений Мироевский" w:date="2020-03-15T19:52:00Z">
            <w:rPr>
              <w:rStyle w:val="a4"/>
              <w:b/>
              <w:sz w:val="24"/>
              <w:szCs w:val="24"/>
              <w:lang w:val="en-US"/>
            </w:rPr>
          </w:rPrChange>
        </w:rPr>
        <w:instrText xml:space="preserve">" </w:instrText>
      </w:r>
      <w:r w:rsidR="00C637F6">
        <w:rPr>
          <w:rStyle w:val="a4"/>
          <w:b/>
          <w:sz w:val="24"/>
          <w:szCs w:val="24"/>
          <w:lang w:val="en-US"/>
        </w:rPr>
        <w:fldChar w:fldCharType="separate"/>
      </w:r>
      <w:r w:rsidRPr="00A46FD2">
        <w:rPr>
          <w:rStyle w:val="a4"/>
          <w:b/>
          <w:sz w:val="24"/>
          <w:szCs w:val="24"/>
          <w:lang w:val="en-US"/>
        </w:rPr>
        <w:t>https</w:t>
      </w:r>
      <w:r w:rsidRPr="0054487F">
        <w:rPr>
          <w:rStyle w:val="a4"/>
          <w:b/>
          <w:sz w:val="24"/>
          <w:szCs w:val="24"/>
        </w:rPr>
        <w:t>://</w:t>
      </w:r>
      <w:r w:rsidRPr="00A46FD2">
        <w:rPr>
          <w:rStyle w:val="a4"/>
          <w:b/>
          <w:sz w:val="24"/>
          <w:szCs w:val="24"/>
          <w:lang w:val="en-US"/>
        </w:rPr>
        <w:t>bane</w:t>
      </w:r>
      <w:r w:rsidRPr="0054487F">
        <w:rPr>
          <w:rStyle w:val="a4"/>
          <w:b/>
          <w:sz w:val="24"/>
          <w:szCs w:val="24"/>
        </w:rPr>
        <w:t>.</w:t>
      </w:r>
      <w:r w:rsidRPr="00A46FD2">
        <w:rPr>
          <w:rStyle w:val="a4"/>
          <w:b/>
          <w:sz w:val="24"/>
          <w:szCs w:val="24"/>
          <w:lang w:val="en-US"/>
        </w:rPr>
        <w:t>beget</w:t>
      </w:r>
      <w:r w:rsidRPr="0054487F">
        <w:rPr>
          <w:rStyle w:val="a4"/>
          <w:b/>
          <w:sz w:val="24"/>
          <w:szCs w:val="24"/>
        </w:rPr>
        <w:t>.</w:t>
      </w:r>
      <w:r w:rsidRPr="00A46FD2">
        <w:rPr>
          <w:rStyle w:val="a4"/>
          <w:b/>
          <w:sz w:val="24"/>
          <w:szCs w:val="24"/>
          <w:lang w:val="en-US"/>
        </w:rPr>
        <w:t>com</w:t>
      </w:r>
      <w:r w:rsidRPr="0054487F">
        <w:rPr>
          <w:rStyle w:val="a4"/>
          <w:b/>
          <w:sz w:val="24"/>
          <w:szCs w:val="24"/>
        </w:rPr>
        <w:t>/</w:t>
      </w:r>
      <w:r w:rsidRPr="00A46FD2">
        <w:rPr>
          <w:rStyle w:val="a4"/>
          <w:b/>
          <w:sz w:val="24"/>
          <w:szCs w:val="24"/>
          <w:lang w:val="en-US"/>
        </w:rPr>
        <w:t>phpMyAdmin</w:t>
      </w:r>
      <w:r w:rsidR="00C637F6">
        <w:rPr>
          <w:rStyle w:val="a4"/>
          <w:b/>
          <w:sz w:val="24"/>
          <w:szCs w:val="24"/>
          <w:lang w:val="en-US"/>
        </w:rPr>
        <w:fldChar w:fldCharType="end"/>
      </w:r>
    </w:p>
    <w:p w14:paraId="271040BA" w14:textId="77777777" w:rsidR="00774C12" w:rsidRPr="00774C12" w:rsidRDefault="00774C12" w:rsidP="00774C12">
      <w:pPr>
        <w:spacing w:after="0"/>
        <w:rPr>
          <w:sz w:val="24"/>
          <w:szCs w:val="24"/>
        </w:rPr>
      </w:pPr>
      <w:r>
        <w:rPr>
          <w:sz w:val="24"/>
          <w:szCs w:val="24"/>
        </w:rPr>
        <w:t>База данных перемещается из отладки через ИМПОРТ-ЭКСПОРТ</w:t>
      </w:r>
    </w:p>
    <w:p w14:paraId="358FDA8A" w14:textId="77777777" w:rsidR="0054487F" w:rsidRDefault="00984E35" w:rsidP="001362BD">
      <w:pPr>
        <w:pStyle w:val="aa"/>
        <w:spacing w:before="0" w:beforeAutospacing="0" w:after="0" w:afterAutospacing="0"/>
        <w:jc w:val="center"/>
        <w:rPr>
          <w:lang w:val="en-US"/>
        </w:rPr>
      </w:pPr>
      <w:r>
        <w:t xml:space="preserve">Имена баз данных </w:t>
      </w:r>
      <w:r w:rsidR="0028068E">
        <w:rPr>
          <w:lang w:val="en-US"/>
        </w:rPr>
        <w:t>mySQL</w:t>
      </w:r>
      <w:r>
        <w:rPr>
          <w:lang w:val="en-US"/>
        </w:rPr>
        <w:t>:</w:t>
      </w:r>
    </w:p>
    <w:tbl>
      <w:tblPr>
        <w:tblStyle w:val="ab"/>
        <w:tblW w:w="11052" w:type="dxa"/>
        <w:jc w:val="center"/>
        <w:tblLayout w:type="fixed"/>
        <w:tblLook w:val="04A0" w:firstRow="1" w:lastRow="0" w:firstColumn="1" w:lastColumn="0" w:noHBand="0" w:noVBand="1"/>
      </w:tblPr>
      <w:tblGrid>
        <w:gridCol w:w="1555"/>
        <w:gridCol w:w="1417"/>
        <w:gridCol w:w="1134"/>
        <w:gridCol w:w="1418"/>
        <w:gridCol w:w="1559"/>
        <w:gridCol w:w="1843"/>
        <w:gridCol w:w="2126"/>
      </w:tblGrid>
      <w:tr w:rsidR="009D483C" w14:paraId="4F0662C1" w14:textId="77777777" w:rsidTr="009D483C">
        <w:trPr>
          <w:jc w:val="center"/>
        </w:trPr>
        <w:tc>
          <w:tcPr>
            <w:tcW w:w="1555" w:type="dxa"/>
            <w:vAlign w:val="center"/>
          </w:tcPr>
          <w:p w14:paraId="6ABFB819" w14:textId="77777777" w:rsidR="009D483C" w:rsidRPr="0054487F" w:rsidRDefault="009D483C" w:rsidP="0054487F">
            <w:pPr>
              <w:pStyle w:val="aa"/>
              <w:spacing w:before="0" w:beforeAutospacing="0" w:after="165" w:afterAutospacing="0"/>
              <w:jc w:val="center"/>
            </w:pPr>
            <w:r>
              <w:t>Имя базы</w:t>
            </w:r>
          </w:p>
        </w:tc>
        <w:tc>
          <w:tcPr>
            <w:tcW w:w="1417" w:type="dxa"/>
            <w:vAlign w:val="center"/>
          </w:tcPr>
          <w:p w14:paraId="58067A5C" w14:textId="77777777" w:rsidR="009D483C" w:rsidRPr="0054487F" w:rsidRDefault="009D483C" w:rsidP="0054487F">
            <w:pPr>
              <w:pStyle w:val="aa"/>
              <w:spacing w:before="0" w:beforeAutospacing="0" w:after="165" w:afterAutospacing="0"/>
              <w:jc w:val="center"/>
            </w:pPr>
            <w:r>
              <w:t>Пароль</w:t>
            </w:r>
          </w:p>
        </w:tc>
        <w:tc>
          <w:tcPr>
            <w:tcW w:w="1134" w:type="dxa"/>
            <w:vAlign w:val="center"/>
          </w:tcPr>
          <w:p w14:paraId="0B910F1D" w14:textId="77777777" w:rsidR="009D483C" w:rsidRPr="009D483C" w:rsidRDefault="009D483C" w:rsidP="0054487F">
            <w:pPr>
              <w:pStyle w:val="aa"/>
              <w:spacing w:before="0" w:beforeAutospacing="0" w:after="165" w:afterAutospacing="0"/>
              <w:jc w:val="center"/>
              <w:rPr>
                <w:sz w:val="22"/>
                <w:szCs w:val="22"/>
              </w:rPr>
            </w:pPr>
            <w:r>
              <w:rPr>
                <w:sz w:val="22"/>
                <w:szCs w:val="22"/>
              </w:rPr>
              <w:t>Пароль внешний</w:t>
            </w:r>
          </w:p>
        </w:tc>
        <w:tc>
          <w:tcPr>
            <w:tcW w:w="1418" w:type="dxa"/>
            <w:vAlign w:val="center"/>
          </w:tcPr>
          <w:p w14:paraId="56FD9065" w14:textId="77777777" w:rsidR="009D483C" w:rsidRPr="000250C4" w:rsidRDefault="009D483C" w:rsidP="0054487F">
            <w:pPr>
              <w:pStyle w:val="aa"/>
              <w:spacing w:before="0" w:beforeAutospacing="0" w:after="165" w:afterAutospacing="0"/>
              <w:jc w:val="center"/>
              <w:rPr>
                <w:sz w:val="22"/>
                <w:szCs w:val="22"/>
                <w:lang w:val="en-US"/>
              </w:rPr>
            </w:pPr>
            <w:r w:rsidRPr="000250C4">
              <w:rPr>
                <w:sz w:val="22"/>
                <w:szCs w:val="22"/>
              </w:rPr>
              <w:t xml:space="preserve">Доступ с </w:t>
            </w:r>
            <w:r w:rsidRPr="000250C4">
              <w:rPr>
                <w:sz w:val="22"/>
                <w:szCs w:val="22"/>
                <w:lang w:val="en-US"/>
              </w:rPr>
              <w:t>BEGET.RU</w:t>
            </w:r>
          </w:p>
        </w:tc>
        <w:tc>
          <w:tcPr>
            <w:tcW w:w="1559" w:type="dxa"/>
            <w:vAlign w:val="center"/>
          </w:tcPr>
          <w:p w14:paraId="589949C2" w14:textId="77777777" w:rsidR="009D483C" w:rsidRPr="001F5184" w:rsidRDefault="009D483C" w:rsidP="009D483C">
            <w:pPr>
              <w:pStyle w:val="aa"/>
              <w:spacing w:before="0" w:beforeAutospacing="0" w:after="165" w:afterAutospacing="0"/>
              <w:jc w:val="center"/>
            </w:pPr>
            <w:r>
              <w:t>Доступ из инета</w:t>
            </w:r>
          </w:p>
        </w:tc>
        <w:tc>
          <w:tcPr>
            <w:tcW w:w="1843" w:type="dxa"/>
            <w:vAlign w:val="center"/>
          </w:tcPr>
          <w:p w14:paraId="0BAF73DE" w14:textId="77777777" w:rsidR="009D483C" w:rsidRPr="001F5184" w:rsidRDefault="009D483C" w:rsidP="0054487F">
            <w:pPr>
              <w:pStyle w:val="aa"/>
              <w:spacing w:before="0" w:beforeAutospacing="0" w:after="165" w:afterAutospacing="0"/>
              <w:jc w:val="center"/>
            </w:pPr>
            <w:r>
              <w:t>Сайт прилинкованный</w:t>
            </w:r>
          </w:p>
        </w:tc>
        <w:tc>
          <w:tcPr>
            <w:tcW w:w="2126" w:type="dxa"/>
            <w:vAlign w:val="center"/>
          </w:tcPr>
          <w:p w14:paraId="64FCBDB3" w14:textId="77777777" w:rsidR="009D483C" w:rsidRDefault="009D483C" w:rsidP="0054487F">
            <w:pPr>
              <w:pStyle w:val="aa"/>
              <w:spacing w:before="0" w:beforeAutospacing="0" w:after="165" w:afterAutospacing="0"/>
              <w:jc w:val="center"/>
              <w:rPr>
                <w:lang w:val="en-US"/>
              </w:rPr>
            </w:pPr>
          </w:p>
        </w:tc>
      </w:tr>
      <w:tr w:rsidR="009D483C" w:rsidRPr="00EF507C" w14:paraId="14127A45" w14:textId="77777777" w:rsidTr="009D483C">
        <w:trPr>
          <w:jc w:val="center"/>
        </w:trPr>
        <w:tc>
          <w:tcPr>
            <w:tcW w:w="1555" w:type="dxa"/>
            <w:vAlign w:val="center"/>
          </w:tcPr>
          <w:p w14:paraId="43076114" w14:textId="77777777" w:rsidR="009D483C" w:rsidRDefault="009D483C" w:rsidP="0028068E">
            <w:pPr>
              <w:pStyle w:val="aa"/>
              <w:spacing w:before="0" w:beforeAutospacing="0" w:after="165" w:afterAutospacing="0"/>
              <w:jc w:val="center"/>
              <w:rPr>
                <w:lang w:val="en-US"/>
              </w:rPr>
            </w:pPr>
            <w:r w:rsidRPr="001F5184">
              <w:rPr>
                <w:lang w:val="en-US"/>
              </w:rPr>
              <w:t>jjohn057_din_mir</w:t>
            </w:r>
          </w:p>
        </w:tc>
        <w:tc>
          <w:tcPr>
            <w:tcW w:w="1417" w:type="dxa"/>
            <w:vAlign w:val="center"/>
          </w:tcPr>
          <w:p w14:paraId="0D240360" w14:textId="77777777" w:rsidR="009D483C" w:rsidRDefault="009D483C" w:rsidP="0028068E">
            <w:pPr>
              <w:pStyle w:val="aa"/>
              <w:spacing w:before="0" w:beforeAutospacing="0" w:after="165" w:afterAutospacing="0"/>
              <w:jc w:val="center"/>
              <w:rPr>
                <w:lang w:val="en-US"/>
              </w:rPr>
            </w:pPr>
            <w:r w:rsidRPr="00227C50">
              <w:rPr>
                <w:lang w:val="en-US"/>
              </w:rPr>
              <w:t>0@}</w:t>
            </w:r>
            <w:proofErr w:type="gramStart"/>
            <w:r w:rsidRPr="00227C50">
              <w:rPr>
                <w:lang w:val="en-US"/>
              </w:rPr>
              <w:t>MH}A</w:t>
            </w:r>
            <w:proofErr w:type="gramEnd"/>
            <w:r w:rsidRPr="00227C50">
              <w:rPr>
                <w:lang w:val="en-US"/>
              </w:rPr>
              <w:t>2-xnnu7</w:t>
            </w:r>
          </w:p>
        </w:tc>
        <w:tc>
          <w:tcPr>
            <w:tcW w:w="1134" w:type="dxa"/>
            <w:vAlign w:val="center"/>
          </w:tcPr>
          <w:p w14:paraId="39A23BD0" w14:textId="77777777" w:rsidR="009D483C" w:rsidRPr="007269A6" w:rsidRDefault="009D483C" w:rsidP="0028068E">
            <w:pPr>
              <w:jc w:val="center"/>
              <w:rPr>
                <w:lang w:val="en-US"/>
              </w:rPr>
            </w:pPr>
            <w:r w:rsidRPr="009D483C">
              <w:t>M89H&amp;xsl</w:t>
            </w:r>
          </w:p>
        </w:tc>
        <w:tc>
          <w:tcPr>
            <w:tcW w:w="1418" w:type="dxa"/>
            <w:vAlign w:val="center"/>
          </w:tcPr>
          <w:p w14:paraId="1FDD6E69" w14:textId="77777777" w:rsidR="009D483C" w:rsidRDefault="009D483C" w:rsidP="0028068E">
            <w:pPr>
              <w:jc w:val="center"/>
            </w:pPr>
            <w:r w:rsidRPr="0017069E">
              <w:t>localhost</w:t>
            </w:r>
          </w:p>
        </w:tc>
        <w:tc>
          <w:tcPr>
            <w:tcW w:w="1559" w:type="dxa"/>
            <w:vAlign w:val="center"/>
          </w:tcPr>
          <w:p w14:paraId="0CE16F70" w14:textId="77777777" w:rsidR="009D483C" w:rsidRDefault="009D483C" w:rsidP="009D483C">
            <w:pPr>
              <w:jc w:val="center"/>
            </w:pPr>
            <w:proofErr w:type="gramStart"/>
            <w:r w:rsidRPr="00456068">
              <w:t>jjohn057.beget.tech</w:t>
            </w:r>
            <w:proofErr w:type="gramEnd"/>
          </w:p>
        </w:tc>
        <w:tc>
          <w:tcPr>
            <w:tcW w:w="1843" w:type="dxa"/>
            <w:vAlign w:val="center"/>
          </w:tcPr>
          <w:p w14:paraId="3F7CE57E" w14:textId="77777777" w:rsidR="009D483C" w:rsidRPr="0028068E" w:rsidRDefault="009D483C" w:rsidP="0028068E">
            <w:pPr>
              <w:pStyle w:val="aa"/>
              <w:spacing w:before="0" w:beforeAutospacing="0" w:after="165" w:afterAutospacing="0"/>
              <w:jc w:val="center"/>
              <w:rPr>
                <w:lang w:val="en-US"/>
              </w:rPr>
            </w:pPr>
            <w:r>
              <w:rPr>
                <w:lang w:val="en-US"/>
              </w:rPr>
              <w:t>www.dinamik-mir.ru</w:t>
            </w:r>
          </w:p>
        </w:tc>
        <w:tc>
          <w:tcPr>
            <w:tcW w:w="2126" w:type="dxa"/>
          </w:tcPr>
          <w:p w14:paraId="357CE964" w14:textId="77777777" w:rsidR="009D483C" w:rsidRDefault="009D483C" w:rsidP="0028068E">
            <w:pPr>
              <w:pStyle w:val="aa"/>
              <w:spacing w:before="0" w:beforeAutospacing="0" w:after="165" w:afterAutospacing="0"/>
              <w:jc w:val="center"/>
              <w:rPr>
                <w:lang w:val="en-US"/>
              </w:rPr>
            </w:pPr>
            <w:r w:rsidRPr="00227C50">
              <w:rPr>
                <w:lang w:val="en-US"/>
              </w:rPr>
              <w:t>dinamiki-mir.ru\public_html\config</w:t>
            </w:r>
          </w:p>
        </w:tc>
      </w:tr>
      <w:tr w:rsidR="009D483C" w14:paraId="082EBCE6" w14:textId="77777777" w:rsidTr="009D483C">
        <w:trPr>
          <w:jc w:val="center"/>
        </w:trPr>
        <w:tc>
          <w:tcPr>
            <w:tcW w:w="1555" w:type="dxa"/>
            <w:vAlign w:val="center"/>
          </w:tcPr>
          <w:p w14:paraId="23E973D9" w14:textId="77777777" w:rsidR="009D483C" w:rsidRDefault="009D483C" w:rsidP="0028068E">
            <w:pPr>
              <w:pStyle w:val="aa"/>
              <w:spacing w:before="0" w:beforeAutospacing="0" w:after="165" w:afterAutospacing="0"/>
              <w:jc w:val="center"/>
              <w:rPr>
                <w:lang w:val="en-US"/>
              </w:rPr>
            </w:pPr>
            <w:r w:rsidRPr="001F5184">
              <w:rPr>
                <w:lang w:val="en-US"/>
              </w:rPr>
              <w:t>jjohn057_din_ua</w:t>
            </w:r>
          </w:p>
        </w:tc>
        <w:tc>
          <w:tcPr>
            <w:tcW w:w="1417" w:type="dxa"/>
            <w:vAlign w:val="center"/>
          </w:tcPr>
          <w:p w14:paraId="4E0E09F2" w14:textId="77777777" w:rsidR="009D483C" w:rsidRDefault="009D483C" w:rsidP="0028068E">
            <w:pPr>
              <w:pStyle w:val="aa"/>
              <w:spacing w:before="0" w:beforeAutospacing="0" w:after="165" w:afterAutospacing="0"/>
              <w:jc w:val="center"/>
              <w:rPr>
                <w:lang w:val="en-US"/>
              </w:rPr>
            </w:pPr>
            <w:r w:rsidRPr="00227C50">
              <w:rPr>
                <w:lang w:val="en-US"/>
              </w:rPr>
              <w:t>%7vu4</w:t>
            </w:r>
            <w:proofErr w:type="gramStart"/>
            <w:r w:rsidRPr="00227C50">
              <w:rPr>
                <w:lang w:val="en-US"/>
              </w:rPr>
              <w:t>S{</w:t>
            </w:r>
            <w:proofErr w:type="gramEnd"/>
            <w:r w:rsidRPr="00227C50">
              <w:rPr>
                <w:lang w:val="en-US"/>
              </w:rPr>
              <w:t>0-nwy3</w:t>
            </w:r>
          </w:p>
        </w:tc>
        <w:tc>
          <w:tcPr>
            <w:tcW w:w="1134" w:type="dxa"/>
            <w:vAlign w:val="center"/>
          </w:tcPr>
          <w:p w14:paraId="0BA07903" w14:textId="77777777" w:rsidR="009D483C" w:rsidRPr="0017069E" w:rsidRDefault="009D483C" w:rsidP="0028068E">
            <w:pPr>
              <w:jc w:val="center"/>
            </w:pPr>
            <w:r w:rsidRPr="009D483C">
              <w:t>g%p6kRV9</w:t>
            </w:r>
          </w:p>
        </w:tc>
        <w:tc>
          <w:tcPr>
            <w:tcW w:w="1418" w:type="dxa"/>
            <w:vAlign w:val="center"/>
          </w:tcPr>
          <w:p w14:paraId="264F1161" w14:textId="77777777" w:rsidR="009D483C" w:rsidRDefault="009D483C" w:rsidP="0028068E">
            <w:pPr>
              <w:jc w:val="center"/>
            </w:pPr>
            <w:r w:rsidRPr="0017069E">
              <w:t>localhost</w:t>
            </w:r>
          </w:p>
        </w:tc>
        <w:tc>
          <w:tcPr>
            <w:tcW w:w="1559" w:type="dxa"/>
            <w:vAlign w:val="center"/>
          </w:tcPr>
          <w:p w14:paraId="425A6CF0" w14:textId="77777777" w:rsidR="009D483C" w:rsidRDefault="009D483C" w:rsidP="009D483C">
            <w:pPr>
              <w:jc w:val="center"/>
            </w:pPr>
            <w:proofErr w:type="gramStart"/>
            <w:r w:rsidRPr="00456068">
              <w:t>jjohn057.beget.tech</w:t>
            </w:r>
            <w:proofErr w:type="gramEnd"/>
          </w:p>
        </w:tc>
        <w:tc>
          <w:tcPr>
            <w:tcW w:w="1843" w:type="dxa"/>
            <w:vAlign w:val="center"/>
          </w:tcPr>
          <w:p w14:paraId="2211FD98" w14:textId="77777777" w:rsidR="009D483C" w:rsidRDefault="009D483C" w:rsidP="0028068E">
            <w:pPr>
              <w:pStyle w:val="aa"/>
              <w:spacing w:before="0" w:beforeAutospacing="0" w:after="165" w:afterAutospacing="0"/>
              <w:jc w:val="center"/>
              <w:rPr>
                <w:lang w:val="en-US"/>
              </w:rPr>
            </w:pPr>
          </w:p>
        </w:tc>
        <w:tc>
          <w:tcPr>
            <w:tcW w:w="2126" w:type="dxa"/>
          </w:tcPr>
          <w:p w14:paraId="273A71DC" w14:textId="77777777" w:rsidR="009D483C" w:rsidRDefault="009D483C" w:rsidP="0028068E">
            <w:pPr>
              <w:pStyle w:val="aa"/>
              <w:spacing w:before="0" w:beforeAutospacing="0" w:after="165" w:afterAutospacing="0"/>
              <w:jc w:val="center"/>
              <w:rPr>
                <w:lang w:val="en-US"/>
              </w:rPr>
            </w:pPr>
          </w:p>
        </w:tc>
      </w:tr>
      <w:tr w:rsidR="009D483C" w14:paraId="06CE5C19" w14:textId="77777777" w:rsidTr="009D483C">
        <w:trPr>
          <w:jc w:val="center"/>
        </w:trPr>
        <w:tc>
          <w:tcPr>
            <w:tcW w:w="1555" w:type="dxa"/>
            <w:vAlign w:val="center"/>
          </w:tcPr>
          <w:p w14:paraId="04116AF9" w14:textId="77777777" w:rsidR="009D483C" w:rsidRDefault="009D483C" w:rsidP="0028068E">
            <w:pPr>
              <w:pStyle w:val="aa"/>
              <w:spacing w:before="0" w:beforeAutospacing="0" w:after="165" w:afterAutospacing="0"/>
              <w:jc w:val="center"/>
              <w:rPr>
                <w:lang w:val="en-US"/>
              </w:rPr>
            </w:pPr>
            <w:r w:rsidRPr="0054487F">
              <w:t>jjohn057_ilina</w:t>
            </w:r>
          </w:p>
        </w:tc>
        <w:tc>
          <w:tcPr>
            <w:tcW w:w="1417" w:type="dxa"/>
            <w:vAlign w:val="center"/>
          </w:tcPr>
          <w:p w14:paraId="2B417467" w14:textId="77777777" w:rsidR="009D483C" w:rsidRDefault="009D483C" w:rsidP="0028068E">
            <w:pPr>
              <w:pStyle w:val="aa"/>
              <w:spacing w:before="0" w:beforeAutospacing="0" w:after="165" w:afterAutospacing="0"/>
              <w:jc w:val="center"/>
              <w:rPr>
                <w:lang w:val="en-US"/>
              </w:rPr>
            </w:pPr>
            <w:r w:rsidRPr="00227C50">
              <w:rPr>
                <w:lang w:val="en-US"/>
              </w:rPr>
              <w:t>19860328</w:t>
            </w:r>
          </w:p>
        </w:tc>
        <w:tc>
          <w:tcPr>
            <w:tcW w:w="1134" w:type="dxa"/>
            <w:vAlign w:val="center"/>
          </w:tcPr>
          <w:p w14:paraId="091B51C3" w14:textId="77777777" w:rsidR="009D483C" w:rsidRPr="0017069E" w:rsidRDefault="009D483C" w:rsidP="0028068E">
            <w:pPr>
              <w:jc w:val="center"/>
            </w:pPr>
            <w:r w:rsidRPr="00227C50">
              <w:rPr>
                <w:lang w:val="en-US"/>
              </w:rPr>
              <w:t>19860328</w:t>
            </w:r>
          </w:p>
        </w:tc>
        <w:tc>
          <w:tcPr>
            <w:tcW w:w="1418" w:type="dxa"/>
            <w:vAlign w:val="center"/>
          </w:tcPr>
          <w:p w14:paraId="781C5E1C" w14:textId="77777777" w:rsidR="009D483C" w:rsidRDefault="009D483C" w:rsidP="0028068E">
            <w:pPr>
              <w:jc w:val="center"/>
            </w:pPr>
            <w:r w:rsidRPr="0017069E">
              <w:t>localhost</w:t>
            </w:r>
          </w:p>
        </w:tc>
        <w:tc>
          <w:tcPr>
            <w:tcW w:w="1559" w:type="dxa"/>
            <w:vAlign w:val="center"/>
          </w:tcPr>
          <w:p w14:paraId="735341D1" w14:textId="77777777" w:rsidR="009D483C" w:rsidRDefault="009D483C" w:rsidP="009D483C">
            <w:pPr>
              <w:jc w:val="center"/>
            </w:pPr>
            <w:proofErr w:type="gramStart"/>
            <w:r w:rsidRPr="00456068">
              <w:t>jjohn057.beget.tech</w:t>
            </w:r>
            <w:proofErr w:type="gramEnd"/>
          </w:p>
        </w:tc>
        <w:tc>
          <w:tcPr>
            <w:tcW w:w="1843" w:type="dxa"/>
            <w:vAlign w:val="center"/>
          </w:tcPr>
          <w:p w14:paraId="5C10F39F" w14:textId="77777777" w:rsidR="009D483C" w:rsidRPr="0028068E" w:rsidRDefault="009D483C" w:rsidP="0028068E">
            <w:pPr>
              <w:pStyle w:val="aa"/>
              <w:spacing w:before="0" w:beforeAutospacing="0" w:after="165" w:afterAutospacing="0"/>
              <w:jc w:val="center"/>
            </w:pPr>
            <w:r>
              <w:t>Ильина.рус</w:t>
            </w:r>
          </w:p>
        </w:tc>
        <w:tc>
          <w:tcPr>
            <w:tcW w:w="2126" w:type="dxa"/>
          </w:tcPr>
          <w:p w14:paraId="115F0EFB" w14:textId="77777777" w:rsidR="009D483C" w:rsidRDefault="009D483C" w:rsidP="0028068E">
            <w:pPr>
              <w:pStyle w:val="aa"/>
              <w:spacing w:before="0" w:beforeAutospacing="0" w:after="165" w:afterAutospacing="0"/>
              <w:jc w:val="center"/>
              <w:rPr>
                <w:lang w:val="en-US"/>
              </w:rPr>
            </w:pPr>
          </w:p>
        </w:tc>
      </w:tr>
      <w:tr w:rsidR="009D483C" w14:paraId="1FA6FBA0" w14:textId="77777777" w:rsidTr="009D483C">
        <w:trPr>
          <w:jc w:val="center"/>
        </w:trPr>
        <w:tc>
          <w:tcPr>
            <w:tcW w:w="1555" w:type="dxa"/>
            <w:vAlign w:val="center"/>
          </w:tcPr>
          <w:p w14:paraId="35AFE54D" w14:textId="77777777" w:rsidR="009D483C" w:rsidRDefault="009D483C" w:rsidP="0028068E">
            <w:pPr>
              <w:pStyle w:val="aa"/>
              <w:spacing w:before="0" w:beforeAutospacing="0" w:after="165" w:afterAutospacing="0"/>
              <w:jc w:val="center"/>
              <w:rPr>
                <w:lang w:val="en-US"/>
              </w:rPr>
            </w:pPr>
            <w:r w:rsidRPr="0054487F">
              <w:t>jjohn057_kirpich</w:t>
            </w:r>
          </w:p>
        </w:tc>
        <w:tc>
          <w:tcPr>
            <w:tcW w:w="1417" w:type="dxa"/>
            <w:vAlign w:val="center"/>
          </w:tcPr>
          <w:p w14:paraId="37FC99FC" w14:textId="77777777" w:rsidR="009D483C" w:rsidRDefault="009D483C" w:rsidP="0028068E">
            <w:pPr>
              <w:pStyle w:val="aa"/>
              <w:spacing w:before="0" w:beforeAutospacing="0" w:after="165" w:afterAutospacing="0"/>
              <w:jc w:val="center"/>
              <w:rPr>
                <w:lang w:val="en-US"/>
              </w:rPr>
            </w:pPr>
            <w:r w:rsidRPr="00227C50">
              <w:rPr>
                <w:lang w:val="en-US"/>
              </w:rPr>
              <w:t>qHqUxh14-7h2^h</w:t>
            </w:r>
          </w:p>
        </w:tc>
        <w:tc>
          <w:tcPr>
            <w:tcW w:w="1134" w:type="dxa"/>
            <w:vAlign w:val="center"/>
          </w:tcPr>
          <w:p w14:paraId="70AC184F" w14:textId="77777777" w:rsidR="009D483C" w:rsidRPr="0017069E" w:rsidRDefault="009D483C" w:rsidP="0028068E">
            <w:pPr>
              <w:jc w:val="center"/>
            </w:pPr>
            <w:r w:rsidRPr="009D483C">
              <w:t>%AUr6RaN</w:t>
            </w:r>
          </w:p>
        </w:tc>
        <w:tc>
          <w:tcPr>
            <w:tcW w:w="1418" w:type="dxa"/>
            <w:vAlign w:val="center"/>
          </w:tcPr>
          <w:p w14:paraId="152D7EA5" w14:textId="77777777" w:rsidR="009D483C" w:rsidRDefault="009D483C" w:rsidP="0028068E">
            <w:pPr>
              <w:jc w:val="center"/>
            </w:pPr>
            <w:r w:rsidRPr="0017069E">
              <w:t>localhost</w:t>
            </w:r>
          </w:p>
        </w:tc>
        <w:tc>
          <w:tcPr>
            <w:tcW w:w="1559" w:type="dxa"/>
            <w:vAlign w:val="center"/>
          </w:tcPr>
          <w:p w14:paraId="0D6041CF" w14:textId="77777777" w:rsidR="009D483C" w:rsidRDefault="009D483C" w:rsidP="009D483C">
            <w:pPr>
              <w:jc w:val="center"/>
            </w:pPr>
            <w:proofErr w:type="gramStart"/>
            <w:r w:rsidRPr="00456068">
              <w:t>jjohn057.beget.tech</w:t>
            </w:r>
            <w:proofErr w:type="gramEnd"/>
          </w:p>
        </w:tc>
        <w:tc>
          <w:tcPr>
            <w:tcW w:w="1843" w:type="dxa"/>
            <w:vAlign w:val="center"/>
          </w:tcPr>
          <w:p w14:paraId="40C948B6" w14:textId="77777777" w:rsidR="009D483C" w:rsidRDefault="009D483C" w:rsidP="0028068E">
            <w:pPr>
              <w:pStyle w:val="aa"/>
              <w:spacing w:before="0" w:beforeAutospacing="0" w:after="165" w:afterAutospacing="0"/>
              <w:jc w:val="center"/>
              <w:rPr>
                <w:lang w:val="en-US"/>
              </w:rPr>
            </w:pPr>
          </w:p>
        </w:tc>
        <w:tc>
          <w:tcPr>
            <w:tcW w:w="2126" w:type="dxa"/>
          </w:tcPr>
          <w:p w14:paraId="04F755E6" w14:textId="77777777" w:rsidR="009D483C" w:rsidRDefault="009D483C" w:rsidP="0028068E">
            <w:pPr>
              <w:pStyle w:val="aa"/>
              <w:spacing w:before="0" w:beforeAutospacing="0" w:after="165" w:afterAutospacing="0"/>
              <w:jc w:val="center"/>
              <w:rPr>
                <w:lang w:val="en-US"/>
              </w:rPr>
            </w:pPr>
            <w:r w:rsidRPr="00227C50">
              <w:rPr>
                <w:lang w:val="en-US"/>
              </w:rPr>
              <w:t>config_bd.php</w:t>
            </w:r>
          </w:p>
        </w:tc>
      </w:tr>
      <w:tr w:rsidR="009D483C" w14:paraId="178F7FBC" w14:textId="77777777" w:rsidTr="009D483C">
        <w:trPr>
          <w:jc w:val="center"/>
        </w:trPr>
        <w:tc>
          <w:tcPr>
            <w:tcW w:w="1555" w:type="dxa"/>
            <w:vAlign w:val="center"/>
          </w:tcPr>
          <w:p w14:paraId="640FDCE6" w14:textId="77777777" w:rsidR="009D483C" w:rsidRDefault="009D483C" w:rsidP="0028068E">
            <w:pPr>
              <w:pStyle w:val="aa"/>
              <w:spacing w:before="0" w:beforeAutospacing="0" w:after="165" w:afterAutospacing="0"/>
              <w:jc w:val="center"/>
              <w:rPr>
                <w:lang w:val="en-US"/>
              </w:rPr>
            </w:pPr>
            <w:r w:rsidRPr="0054487F">
              <w:t>jjohn057_proba</w:t>
            </w:r>
          </w:p>
        </w:tc>
        <w:tc>
          <w:tcPr>
            <w:tcW w:w="1417" w:type="dxa"/>
            <w:vAlign w:val="center"/>
          </w:tcPr>
          <w:p w14:paraId="4F9A5119" w14:textId="77777777" w:rsidR="009D483C" w:rsidRDefault="009D483C" w:rsidP="0028068E">
            <w:pPr>
              <w:pStyle w:val="aa"/>
              <w:spacing w:before="0" w:beforeAutospacing="0" w:after="165" w:afterAutospacing="0"/>
              <w:jc w:val="center"/>
              <w:rPr>
                <w:lang w:val="en-US"/>
              </w:rPr>
            </w:pPr>
            <w:r w:rsidRPr="00227C50">
              <w:rPr>
                <w:lang w:val="en-US"/>
              </w:rPr>
              <w:t>19860328</w:t>
            </w:r>
          </w:p>
        </w:tc>
        <w:tc>
          <w:tcPr>
            <w:tcW w:w="1134" w:type="dxa"/>
            <w:vAlign w:val="center"/>
          </w:tcPr>
          <w:p w14:paraId="6E261B59" w14:textId="77777777" w:rsidR="009D483C" w:rsidRPr="0017069E" w:rsidRDefault="009D483C" w:rsidP="0028068E">
            <w:pPr>
              <w:jc w:val="center"/>
            </w:pPr>
            <w:r w:rsidRPr="00227C50">
              <w:rPr>
                <w:lang w:val="en-US"/>
              </w:rPr>
              <w:t>19860328</w:t>
            </w:r>
          </w:p>
        </w:tc>
        <w:tc>
          <w:tcPr>
            <w:tcW w:w="1418" w:type="dxa"/>
            <w:vAlign w:val="center"/>
          </w:tcPr>
          <w:p w14:paraId="46F41B6B" w14:textId="77777777" w:rsidR="009D483C" w:rsidRDefault="009D483C" w:rsidP="0028068E">
            <w:pPr>
              <w:jc w:val="center"/>
            </w:pPr>
            <w:r w:rsidRPr="0017069E">
              <w:t>localhost</w:t>
            </w:r>
          </w:p>
        </w:tc>
        <w:tc>
          <w:tcPr>
            <w:tcW w:w="1559" w:type="dxa"/>
            <w:vAlign w:val="center"/>
          </w:tcPr>
          <w:p w14:paraId="1DCCBBE7" w14:textId="77777777" w:rsidR="009D483C" w:rsidRDefault="009D483C" w:rsidP="009D483C">
            <w:pPr>
              <w:jc w:val="center"/>
            </w:pPr>
            <w:proofErr w:type="gramStart"/>
            <w:r w:rsidRPr="00456068">
              <w:t>jjohn057.beget.tech</w:t>
            </w:r>
            <w:proofErr w:type="gramEnd"/>
          </w:p>
        </w:tc>
        <w:tc>
          <w:tcPr>
            <w:tcW w:w="1843" w:type="dxa"/>
            <w:vAlign w:val="center"/>
          </w:tcPr>
          <w:p w14:paraId="52515333" w14:textId="77777777" w:rsidR="009D483C" w:rsidRDefault="009D483C" w:rsidP="0028068E">
            <w:pPr>
              <w:pStyle w:val="aa"/>
              <w:spacing w:before="0" w:beforeAutospacing="0" w:after="165" w:afterAutospacing="0"/>
              <w:jc w:val="center"/>
              <w:rPr>
                <w:lang w:val="en-US"/>
              </w:rPr>
            </w:pPr>
          </w:p>
        </w:tc>
        <w:tc>
          <w:tcPr>
            <w:tcW w:w="2126" w:type="dxa"/>
          </w:tcPr>
          <w:p w14:paraId="14F1B3E8" w14:textId="77777777" w:rsidR="009D483C" w:rsidRDefault="009D483C" w:rsidP="0028068E">
            <w:pPr>
              <w:pStyle w:val="aa"/>
              <w:spacing w:before="0" w:beforeAutospacing="0" w:after="165" w:afterAutospacing="0"/>
              <w:jc w:val="center"/>
              <w:rPr>
                <w:lang w:val="en-US"/>
              </w:rPr>
            </w:pPr>
          </w:p>
        </w:tc>
      </w:tr>
    </w:tbl>
    <w:p w14:paraId="77240877" w14:textId="77777777" w:rsidR="002B600C" w:rsidRPr="00A56FC2" w:rsidRDefault="002B600C" w:rsidP="002B600C">
      <w:pPr>
        <w:spacing w:after="0"/>
        <w:jc w:val="center"/>
        <w:rPr>
          <w:b/>
          <w:color w:val="FF0000"/>
          <w:sz w:val="24"/>
          <w:szCs w:val="24"/>
        </w:rPr>
      </w:pPr>
    </w:p>
    <w:p w14:paraId="76A8426D" w14:textId="7050CF4F" w:rsidR="00272822" w:rsidRDefault="00272822" w:rsidP="00014911">
      <w:pPr>
        <w:spacing w:after="0"/>
        <w:jc w:val="center"/>
        <w:rPr>
          <w:b/>
          <w:color w:val="FF0000"/>
          <w:sz w:val="28"/>
          <w:szCs w:val="28"/>
          <w:highlight w:val="yellow"/>
        </w:rPr>
      </w:pPr>
      <w:bookmarkStart w:id="136" w:name="Протоколы"/>
    </w:p>
    <w:p w14:paraId="6908DFFF" w14:textId="5E9922BE" w:rsidR="0068128D" w:rsidRDefault="0068128D" w:rsidP="0068128D">
      <w:pPr>
        <w:pStyle w:val="1"/>
        <w:shd w:val="clear" w:color="auto" w:fill="FFFFFF"/>
        <w:spacing w:before="0" w:beforeAutospacing="0" w:after="0" w:afterAutospacing="0"/>
        <w:jc w:val="center"/>
        <w:rPr>
          <w:rFonts w:asciiTheme="minorHAnsi" w:eastAsiaTheme="minorHAnsi" w:hAnsiTheme="minorHAnsi" w:cstheme="minorBidi"/>
          <w:bCs w:val="0"/>
          <w:color w:val="FF0000"/>
          <w:kern w:val="0"/>
          <w:sz w:val="28"/>
          <w:szCs w:val="28"/>
          <w:highlight w:val="yellow"/>
          <w:lang w:val="en-US" w:eastAsia="en-US"/>
        </w:rPr>
      </w:pPr>
      <w:bookmarkStart w:id="137" w:name="Visual_Studio"/>
      <w:r w:rsidRPr="0068128D">
        <w:rPr>
          <w:rFonts w:asciiTheme="minorHAnsi" w:eastAsiaTheme="minorHAnsi" w:hAnsiTheme="minorHAnsi" w:cstheme="minorBidi"/>
          <w:bCs w:val="0"/>
          <w:color w:val="FF0000"/>
          <w:kern w:val="0"/>
          <w:sz w:val="28"/>
          <w:szCs w:val="28"/>
          <w:highlight w:val="yellow"/>
          <w:lang w:val="en-US" w:eastAsia="en-US"/>
        </w:rPr>
        <w:t>Visual Studio</w:t>
      </w:r>
    </w:p>
    <w:p w14:paraId="73A028B6" w14:textId="0A1116D6" w:rsidR="0068128D" w:rsidRPr="00C90260" w:rsidRDefault="0068128D" w:rsidP="0068128D">
      <w:pPr>
        <w:pStyle w:val="1"/>
        <w:shd w:val="clear" w:color="auto" w:fill="FFFFFF"/>
        <w:spacing w:before="0" w:beforeAutospacing="0" w:after="0" w:afterAutospacing="0"/>
        <w:rPr>
          <w:rFonts w:asciiTheme="minorHAnsi" w:eastAsiaTheme="minorHAnsi" w:hAnsiTheme="minorHAnsi" w:cstheme="minorBidi"/>
          <w:b w:val="0"/>
          <w:kern w:val="0"/>
          <w:sz w:val="20"/>
          <w:szCs w:val="20"/>
          <w:lang w:val="en-US" w:eastAsia="en-US"/>
        </w:rPr>
      </w:pPr>
      <w:r w:rsidRPr="00C90260">
        <w:rPr>
          <w:rFonts w:asciiTheme="minorHAnsi" w:eastAsiaTheme="minorHAnsi" w:hAnsiTheme="minorHAnsi" w:cstheme="minorBidi"/>
          <w:b w:val="0"/>
          <w:kern w:val="0"/>
          <w:sz w:val="20"/>
          <w:szCs w:val="20"/>
          <w:lang w:eastAsia="en-US"/>
        </w:rPr>
        <w:t>Устан</w:t>
      </w:r>
      <w:r w:rsidR="00F3729F">
        <w:rPr>
          <w:rFonts w:asciiTheme="minorHAnsi" w:eastAsiaTheme="minorHAnsi" w:hAnsiTheme="minorHAnsi" w:cstheme="minorBidi"/>
          <w:b w:val="0"/>
          <w:kern w:val="0"/>
          <w:sz w:val="20"/>
          <w:szCs w:val="20"/>
          <w:lang w:eastAsia="en-US"/>
        </w:rPr>
        <w:t>а</w:t>
      </w:r>
      <w:r w:rsidRPr="00C90260">
        <w:rPr>
          <w:rFonts w:asciiTheme="minorHAnsi" w:eastAsiaTheme="minorHAnsi" w:hAnsiTheme="minorHAnsi" w:cstheme="minorBidi"/>
          <w:b w:val="0"/>
          <w:kern w:val="0"/>
          <w:sz w:val="20"/>
          <w:szCs w:val="20"/>
          <w:lang w:eastAsia="en-US"/>
        </w:rPr>
        <w:t>вливаем</w:t>
      </w:r>
      <w:r w:rsidRPr="00C90260">
        <w:rPr>
          <w:rFonts w:asciiTheme="minorHAnsi" w:eastAsiaTheme="minorHAnsi" w:hAnsiTheme="minorHAnsi" w:cstheme="minorBidi"/>
          <w:b w:val="0"/>
          <w:kern w:val="0"/>
          <w:sz w:val="20"/>
          <w:szCs w:val="20"/>
          <w:lang w:val="en-US" w:eastAsia="en-US"/>
        </w:rPr>
        <w:t xml:space="preserve"> Visual Studio 2019</w:t>
      </w:r>
    </w:p>
    <w:p w14:paraId="33D6C7D6" w14:textId="7339CBF2" w:rsidR="0068128D" w:rsidRPr="00C90260" w:rsidRDefault="00EF507C" w:rsidP="0068128D">
      <w:pPr>
        <w:pStyle w:val="1"/>
        <w:shd w:val="clear" w:color="auto" w:fill="FFFFFF"/>
        <w:spacing w:before="0" w:beforeAutospacing="0" w:after="0" w:afterAutospacing="0"/>
        <w:rPr>
          <w:rFonts w:asciiTheme="minorHAnsi" w:eastAsiaTheme="minorHAnsi" w:hAnsiTheme="minorHAnsi" w:cstheme="minorBidi"/>
          <w:b w:val="0"/>
          <w:kern w:val="0"/>
          <w:sz w:val="20"/>
          <w:szCs w:val="20"/>
          <w:lang w:val="en-US" w:eastAsia="en-US"/>
        </w:rPr>
      </w:pPr>
      <w:hyperlink r:id="rId68" w:history="1">
        <w:r w:rsidR="00F83830" w:rsidRPr="00C90260">
          <w:rPr>
            <w:rStyle w:val="a4"/>
            <w:rFonts w:asciiTheme="minorHAnsi" w:eastAsiaTheme="minorHAnsi" w:hAnsiTheme="minorHAnsi" w:cstheme="minorBidi"/>
            <w:b w:val="0"/>
            <w:kern w:val="0"/>
            <w:sz w:val="20"/>
            <w:szCs w:val="20"/>
            <w:lang w:val="en-US" w:eastAsia="en-US"/>
          </w:rPr>
          <w:t>https://visualstudio.microsoft.com/ru/downloads/?rr=https%3A%2F%2Fdocs.microsoft.com%2Fru-ru%2Fvisualstudio%2Fget-started%2Fvisual-basic%2Ftutorial-console%3Fview%3Dvs-2019</w:t>
        </w:r>
      </w:hyperlink>
    </w:p>
    <w:p w14:paraId="1D88E8FE" w14:textId="77777777" w:rsidR="00F83830" w:rsidRPr="00C90260" w:rsidRDefault="00F83830" w:rsidP="00F83830">
      <w:pPr>
        <w:pStyle w:val="2"/>
        <w:shd w:val="clear" w:color="auto" w:fill="FFFFFF"/>
        <w:spacing w:before="0"/>
        <w:rPr>
          <w:rFonts w:ascii="Helvetica" w:hAnsi="Helvetica" w:cs="Helvetica"/>
          <w:color w:val="333333"/>
          <w:sz w:val="20"/>
          <w:szCs w:val="20"/>
        </w:rPr>
      </w:pPr>
      <w:r w:rsidRPr="00C90260">
        <w:rPr>
          <w:rFonts w:ascii="Helvetica" w:hAnsi="Helvetica" w:cs="Helvetica"/>
          <w:color w:val="333333"/>
          <w:sz w:val="20"/>
          <w:szCs w:val="20"/>
        </w:rPr>
        <w:t>Обзор Visual Studio 2019</w:t>
      </w:r>
    </w:p>
    <w:p w14:paraId="285F2A52" w14:textId="77777777" w:rsidR="00F83830" w:rsidRPr="00C90260" w:rsidRDefault="00F83830" w:rsidP="00F83830">
      <w:pPr>
        <w:pStyle w:val="aa"/>
        <w:shd w:val="clear" w:color="auto" w:fill="FFFFFF"/>
        <w:spacing w:before="0" w:beforeAutospacing="0" w:after="0" w:afterAutospacing="0"/>
        <w:jc w:val="both"/>
        <w:rPr>
          <w:rFonts w:ascii="Helvetica" w:hAnsi="Helvetica" w:cs="Helvetica"/>
          <w:color w:val="333333"/>
          <w:sz w:val="20"/>
          <w:szCs w:val="20"/>
        </w:rPr>
      </w:pPr>
      <w:r w:rsidRPr="00C90260">
        <w:rPr>
          <w:rStyle w:val="a8"/>
          <w:rFonts w:ascii="Helvetica" w:hAnsi="Helvetica" w:cs="Helvetica"/>
          <w:color w:val="333333"/>
          <w:sz w:val="20"/>
          <w:szCs w:val="20"/>
        </w:rPr>
        <w:t>Visual Studio</w:t>
      </w:r>
      <w:r w:rsidRPr="00C90260">
        <w:rPr>
          <w:rFonts w:ascii="Helvetica" w:hAnsi="Helvetica" w:cs="Helvetica"/>
          <w:color w:val="333333"/>
          <w:sz w:val="20"/>
          <w:szCs w:val="20"/>
        </w:rPr>
        <w:t> – это интегрированная среда разработки (IDE) от компании Microsoft.</w:t>
      </w:r>
    </w:p>
    <w:p w14:paraId="65E761A8" w14:textId="77777777" w:rsidR="00F83830" w:rsidRPr="00C90260" w:rsidRDefault="00F83830" w:rsidP="00F83830">
      <w:pPr>
        <w:pStyle w:val="aa"/>
        <w:shd w:val="clear" w:color="auto" w:fill="FFFFFF"/>
        <w:spacing w:before="0" w:beforeAutospacing="0" w:after="0" w:afterAutospacing="0"/>
        <w:jc w:val="both"/>
        <w:rPr>
          <w:rFonts w:ascii="Helvetica" w:hAnsi="Helvetica" w:cs="Helvetica"/>
          <w:color w:val="333333"/>
          <w:sz w:val="20"/>
          <w:szCs w:val="20"/>
        </w:rPr>
      </w:pPr>
      <w:r w:rsidRPr="00C90260">
        <w:rPr>
          <w:rFonts w:ascii="Helvetica" w:hAnsi="Helvetica" w:cs="Helvetica"/>
          <w:color w:val="333333"/>
          <w:sz w:val="20"/>
          <w:szCs w:val="20"/>
        </w:rPr>
        <w:t>С помощью Visual Studio можно разрабатывать:</w:t>
      </w:r>
    </w:p>
    <w:p w14:paraId="789A4A03" w14:textId="77777777" w:rsidR="00F83830" w:rsidRPr="00C90260" w:rsidRDefault="00F83830" w:rsidP="00F83830">
      <w:pPr>
        <w:numPr>
          <w:ilvl w:val="0"/>
          <w:numId w:val="32"/>
        </w:numPr>
        <w:shd w:val="clear" w:color="auto" w:fill="FFFFFF"/>
        <w:spacing w:after="0" w:line="240" w:lineRule="auto"/>
        <w:ind w:left="240"/>
        <w:jc w:val="both"/>
        <w:rPr>
          <w:rFonts w:ascii="Helvetica" w:hAnsi="Helvetica" w:cs="Helvetica"/>
          <w:color w:val="333333"/>
          <w:sz w:val="20"/>
          <w:szCs w:val="20"/>
        </w:rPr>
      </w:pPr>
      <w:r w:rsidRPr="00C90260">
        <w:rPr>
          <w:rFonts w:ascii="Helvetica" w:hAnsi="Helvetica" w:cs="Helvetica"/>
          <w:color w:val="333333"/>
          <w:sz w:val="20"/>
          <w:szCs w:val="20"/>
        </w:rPr>
        <w:t>Классические приложения для компьютера под управлением операционной системы Windows;</w:t>
      </w:r>
    </w:p>
    <w:p w14:paraId="52164914" w14:textId="77777777" w:rsidR="00F83830" w:rsidRPr="00C90260" w:rsidRDefault="00F83830" w:rsidP="00F83830">
      <w:pPr>
        <w:numPr>
          <w:ilvl w:val="0"/>
          <w:numId w:val="32"/>
        </w:numPr>
        <w:shd w:val="clear" w:color="auto" w:fill="FFFFFF"/>
        <w:spacing w:after="0" w:line="240" w:lineRule="auto"/>
        <w:ind w:left="240"/>
        <w:jc w:val="both"/>
        <w:rPr>
          <w:rFonts w:ascii="Helvetica" w:hAnsi="Helvetica" w:cs="Helvetica"/>
          <w:color w:val="333333"/>
          <w:sz w:val="20"/>
          <w:szCs w:val="20"/>
        </w:rPr>
      </w:pPr>
      <w:r w:rsidRPr="00C90260">
        <w:rPr>
          <w:rFonts w:ascii="Helvetica" w:hAnsi="Helvetica" w:cs="Helvetica"/>
          <w:color w:val="333333"/>
          <w:sz w:val="20"/>
          <w:szCs w:val="20"/>
        </w:rPr>
        <w:t>Мобильные приложения (Windows, iOS, Android);</w:t>
      </w:r>
    </w:p>
    <w:p w14:paraId="3BFE6500" w14:textId="77777777" w:rsidR="00F83830" w:rsidRPr="00C90260" w:rsidRDefault="00F83830" w:rsidP="00F83830">
      <w:pPr>
        <w:numPr>
          <w:ilvl w:val="0"/>
          <w:numId w:val="32"/>
        </w:numPr>
        <w:shd w:val="clear" w:color="auto" w:fill="FFFFFF"/>
        <w:spacing w:after="0" w:line="240" w:lineRule="auto"/>
        <w:ind w:left="240"/>
        <w:jc w:val="both"/>
        <w:rPr>
          <w:rFonts w:ascii="Helvetica" w:hAnsi="Helvetica" w:cs="Helvetica"/>
          <w:color w:val="333333"/>
          <w:sz w:val="20"/>
          <w:szCs w:val="20"/>
        </w:rPr>
      </w:pPr>
      <w:r w:rsidRPr="00C90260">
        <w:rPr>
          <w:rFonts w:ascii="Helvetica" w:hAnsi="Helvetica" w:cs="Helvetica"/>
          <w:color w:val="333333"/>
          <w:sz w:val="20"/>
          <w:szCs w:val="20"/>
        </w:rPr>
        <w:t>Web-приложения;</w:t>
      </w:r>
    </w:p>
    <w:p w14:paraId="29757796" w14:textId="77777777" w:rsidR="00F83830" w:rsidRPr="00C90260" w:rsidRDefault="00F83830" w:rsidP="00F83830">
      <w:pPr>
        <w:numPr>
          <w:ilvl w:val="0"/>
          <w:numId w:val="32"/>
        </w:numPr>
        <w:shd w:val="clear" w:color="auto" w:fill="FFFFFF"/>
        <w:spacing w:after="0" w:line="240" w:lineRule="auto"/>
        <w:ind w:left="240"/>
        <w:jc w:val="both"/>
        <w:rPr>
          <w:rFonts w:ascii="Helvetica" w:hAnsi="Helvetica" w:cs="Helvetica"/>
          <w:color w:val="333333"/>
          <w:sz w:val="20"/>
          <w:szCs w:val="20"/>
        </w:rPr>
      </w:pPr>
      <w:r w:rsidRPr="00C90260">
        <w:rPr>
          <w:rFonts w:ascii="Helvetica" w:hAnsi="Helvetica" w:cs="Helvetica"/>
          <w:color w:val="333333"/>
          <w:sz w:val="20"/>
          <w:szCs w:val="20"/>
        </w:rPr>
        <w:t>Облачные приложения;</w:t>
      </w:r>
    </w:p>
    <w:p w14:paraId="1A796D04" w14:textId="77777777" w:rsidR="00F83830" w:rsidRPr="00C90260" w:rsidRDefault="00F83830" w:rsidP="00F83830">
      <w:pPr>
        <w:numPr>
          <w:ilvl w:val="0"/>
          <w:numId w:val="32"/>
        </w:numPr>
        <w:shd w:val="clear" w:color="auto" w:fill="FFFFFF"/>
        <w:spacing w:after="0" w:line="240" w:lineRule="auto"/>
        <w:ind w:left="240"/>
        <w:jc w:val="both"/>
        <w:rPr>
          <w:rFonts w:ascii="Helvetica" w:hAnsi="Helvetica" w:cs="Helvetica"/>
          <w:color w:val="333333"/>
          <w:sz w:val="20"/>
          <w:szCs w:val="20"/>
        </w:rPr>
      </w:pPr>
      <w:r w:rsidRPr="00C90260">
        <w:rPr>
          <w:rFonts w:ascii="Helvetica" w:hAnsi="Helvetica" w:cs="Helvetica"/>
          <w:color w:val="333333"/>
          <w:sz w:val="20"/>
          <w:szCs w:val="20"/>
        </w:rPr>
        <w:t>Различные расширения для Office, SharePoint, а также создание собственных расширений для Visual Studio;</w:t>
      </w:r>
    </w:p>
    <w:p w14:paraId="3F57FCC8" w14:textId="77777777" w:rsidR="00F83830" w:rsidRPr="00C90260" w:rsidRDefault="00F83830" w:rsidP="00F83830">
      <w:pPr>
        <w:numPr>
          <w:ilvl w:val="0"/>
          <w:numId w:val="32"/>
        </w:numPr>
        <w:shd w:val="clear" w:color="auto" w:fill="FFFFFF"/>
        <w:spacing w:after="0" w:line="240" w:lineRule="auto"/>
        <w:ind w:left="240"/>
        <w:jc w:val="both"/>
        <w:rPr>
          <w:rFonts w:ascii="Helvetica" w:hAnsi="Helvetica" w:cs="Helvetica"/>
          <w:color w:val="333333"/>
          <w:sz w:val="20"/>
          <w:szCs w:val="20"/>
        </w:rPr>
      </w:pPr>
      <w:r w:rsidRPr="00C90260">
        <w:rPr>
          <w:rFonts w:ascii="Helvetica" w:hAnsi="Helvetica" w:cs="Helvetica"/>
          <w:color w:val="333333"/>
          <w:sz w:val="20"/>
          <w:szCs w:val="20"/>
        </w:rPr>
        <w:t>Игры;</w:t>
      </w:r>
    </w:p>
    <w:p w14:paraId="2D8965B1" w14:textId="77777777" w:rsidR="00F83830" w:rsidRPr="00C90260" w:rsidRDefault="00F83830" w:rsidP="00F83830">
      <w:pPr>
        <w:numPr>
          <w:ilvl w:val="0"/>
          <w:numId w:val="32"/>
        </w:numPr>
        <w:shd w:val="clear" w:color="auto" w:fill="FFFFFF"/>
        <w:spacing w:after="0" w:line="240" w:lineRule="auto"/>
        <w:ind w:left="240"/>
        <w:jc w:val="both"/>
        <w:rPr>
          <w:rFonts w:ascii="Helvetica" w:hAnsi="Helvetica" w:cs="Helvetica"/>
          <w:color w:val="333333"/>
          <w:sz w:val="20"/>
          <w:szCs w:val="20"/>
        </w:rPr>
      </w:pPr>
      <w:r w:rsidRPr="00C90260">
        <w:rPr>
          <w:rFonts w:ascii="Helvetica" w:hAnsi="Helvetica" w:cs="Helvetica"/>
          <w:color w:val="333333"/>
          <w:sz w:val="20"/>
          <w:szCs w:val="20"/>
        </w:rPr>
        <w:t>Базы данных SQL Server и SQL Azure.</w:t>
      </w:r>
    </w:p>
    <w:p w14:paraId="0B0EF366" w14:textId="3BB6D270" w:rsidR="00F83830" w:rsidRDefault="00F83830" w:rsidP="00F83830">
      <w:pPr>
        <w:pStyle w:val="aa"/>
        <w:shd w:val="clear" w:color="auto" w:fill="FFFFFF"/>
        <w:spacing w:before="0" w:beforeAutospacing="0" w:after="0" w:afterAutospacing="0"/>
        <w:jc w:val="both"/>
        <w:rPr>
          <w:rFonts w:ascii="Helvetica" w:hAnsi="Helvetica" w:cs="Helvetica"/>
          <w:color w:val="333333"/>
          <w:sz w:val="20"/>
          <w:szCs w:val="20"/>
        </w:rPr>
      </w:pPr>
      <w:r w:rsidRPr="00C90260">
        <w:rPr>
          <w:rFonts w:ascii="Helvetica" w:hAnsi="Helvetica" w:cs="Helvetica"/>
          <w:color w:val="333333"/>
          <w:sz w:val="20"/>
          <w:szCs w:val="20"/>
        </w:rPr>
        <w:t>В Visual Studio Вы можете использовать следующие технологии и языки программирования: .NET, Node.js, C, C#, C++, Python, Visual Basic, F#, JavaScript.</w:t>
      </w:r>
    </w:p>
    <w:p w14:paraId="6FB3E2B5" w14:textId="630D39A8" w:rsidR="00F503C8" w:rsidRDefault="00F503C8" w:rsidP="00F83830">
      <w:pPr>
        <w:pStyle w:val="aa"/>
        <w:shd w:val="clear" w:color="auto" w:fill="FFFFFF"/>
        <w:spacing w:before="0" w:beforeAutospacing="0" w:after="0" w:afterAutospacing="0"/>
        <w:jc w:val="both"/>
        <w:rPr>
          <w:rFonts w:ascii="Helvetica" w:hAnsi="Helvetica" w:cs="Helvetica"/>
          <w:color w:val="333333"/>
          <w:sz w:val="20"/>
          <w:szCs w:val="20"/>
        </w:rPr>
      </w:pPr>
    </w:p>
    <w:p w14:paraId="0D69BE45" w14:textId="6829CEA2" w:rsidR="00F503C8" w:rsidRPr="00160955" w:rsidRDefault="00F503C8" w:rsidP="00F503C8">
      <w:pPr>
        <w:pStyle w:val="aa"/>
        <w:shd w:val="clear" w:color="auto" w:fill="FFFFFF"/>
        <w:spacing w:before="0" w:beforeAutospacing="0" w:after="0" w:afterAutospacing="0"/>
        <w:jc w:val="center"/>
        <w:rPr>
          <w:rFonts w:asciiTheme="minorHAnsi" w:eastAsiaTheme="minorHAnsi" w:hAnsiTheme="minorHAnsi" w:cstheme="minorBidi"/>
          <w:b/>
          <w:color w:val="FF0000"/>
          <w:sz w:val="28"/>
          <w:szCs w:val="28"/>
          <w:highlight w:val="yellow"/>
          <w:lang w:val="en-US" w:eastAsia="en-US"/>
        </w:rPr>
      </w:pPr>
      <w:bookmarkStart w:id="138" w:name="Visual_Studio_Code"/>
      <w:r w:rsidRPr="00160955">
        <w:rPr>
          <w:rFonts w:asciiTheme="minorHAnsi" w:eastAsiaTheme="minorHAnsi" w:hAnsiTheme="minorHAnsi" w:cstheme="minorBidi"/>
          <w:b/>
          <w:color w:val="FF0000"/>
          <w:sz w:val="28"/>
          <w:szCs w:val="28"/>
          <w:highlight w:val="yellow"/>
          <w:lang w:val="en-US" w:eastAsia="en-US"/>
        </w:rPr>
        <w:t>Visual Studio (VSCode)</w:t>
      </w:r>
    </w:p>
    <w:p w14:paraId="26E91603" w14:textId="72E6D124" w:rsidR="007126CB" w:rsidRPr="007126CB" w:rsidRDefault="007126CB" w:rsidP="007126CB">
      <w:pPr>
        <w:pStyle w:val="aa"/>
        <w:shd w:val="clear" w:color="auto" w:fill="FFFFFF"/>
        <w:spacing w:before="0" w:beforeAutospacing="0" w:after="0" w:afterAutospacing="0"/>
        <w:rPr>
          <w:rStyle w:val="a4"/>
          <w:rFonts w:eastAsiaTheme="minorHAnsi"/>
          <w:bCs/>
          <w:sz w:val="20"/>
          <w:szCs w:val="20"/>
          <w:lang w:val="en-US"/>
        </w:rPr>
      </w:pPr>
      <w:r w:rsidRPr="007126CB">
        <w:rPr>
          <w:rStyle w:val="a4"/>
          <w:bCs/>
          <w:sz w:val="20"/>
          <w:szCs w:val="20"/>
          <w:lang w:val="en-US" w:eastAsia="en-US"/>
        </w:rPr>
        <w:t>https://issue.life/questions/30527522</w:t>
      </w:r>
    </w:p>
    <w:p w14:paraId="52EE7362" w14:textId="77777777" w:rsidR="00C03EF6" w:rsidRPr="00C03EF6" w:rsidRDefault="00C03EF6" w:rsidP="00C03EF6">
      <w:pPr>
        <w:numPr>
          <w:ilvl w:val="0"/>
          <w:numId w:val="33"/>
        </w:numPr>
        <w:shd w:val="clear" w:color="auto" w:fill="FFFFFF"/>
        <w:spacing w:after="0" w:line="240" w:lineRule="auto"/>
        <w:rPr>
          <w:rFonts w:ascii="Segoe UI" w:eastAsia="Times New Roman" w:hAnsi="Segoe UI" w:cs="Segoe UI"/>
          <w:b/>
          <w:bCs/>
          <w:color w:val="212529"/>
          <w:sz w:val="20"/>
          <w:szCs w:val="20"/>
          <w:highlight w:val="yellow"/>
          <w:lang w:val="en-US" w:eastAsia="ru-RU"/>
        </w:rPr>
      </w:pPr>
      <w:r w:rsidRPr="00C03EF6">
        <w:rPr>
          <w:rFonts w:ascii="Segoe UI" w:eastAsia="Times New Roman" w:hAnsi="Segoe UI" w:cs="Segoe UI"/>
          <w:b/>
          <w:bCs/>
          <w:color w:val="212529"/>
          <w:sz w:val="20"/>
          <w:szCs w:val="20"/>
          <w:highlight w:val="yellow"/>
          <w:lang w:val="en-US" w:eastAsia="ru-RU"/>
        </w:rPr>
        <w:t>NET Core (Mac / Linux / Windows)</w:t>
      </w:r>
    </w:p>
    <w:p w14:paraId="20CD5790" w14:textId="6C865730" w:rsidR="00C03EF6" w:rsidRPr="00160955" w:rsidRDefault="00160955" w:rsidP="00160955">
      <w:pPr>
        <w:numPr>
          <w:ilvl w:val="0"/>
          <w:numId w:val="33"/>
        </w:numPr>
        <w:shd w:val="clear" w:color="auto" w:fill="FFFFFF"/>
        <w:tabs>
          <w:tab w:val="clear" w:pos="928"/>
          <w:tab w:val="num" w:pos="568"/>
        </w:tabs>
        <w:spacing w:after="0" w:line="240" w:lineRule="auto"/>
        <w:ind w:left="426" w:firstLine="141"/>
        <w:rPr>
          <w:rFonts w:ascii="Segoe UI" w:eastAsia="Times New Roman" w:hAnsi="Segoe UI" w:cs="Segoe UI"/>
          <w:b/>
          <w:bCs/>
          <w:color w:val="212529"/>
          <w:sz w:val="20"/>
          <w:szCs w:val="20"/>
          <w:highlight w:val="yellow"/>
          <w:lang w:eastAsia="ru-RU"/>
        </w:rPr>
      </w:pPr>
      <w:r w:rsidRPr="009C5221">
        <w:rPr>
          <w:rFonts w:ascii="Segoe UI" w:eastAsia="Times New Roman" w:hAnsi="Segoe UI" w:cs="Segoe UI"/>
          <w:b/>
          <w:bCs/>
          <w:color w:val="212529"/>
          <w:sz w:val="20"/>
          <w:szCs w:val="20"/>
          <w:highlight w:val="yellow"/>
          <w:lang w:val="en-US" w:eastAsia="ru-RU"/>
        </w:rPr>
        <w:t xml:space="preserve">    </w:t>
      </w:r>
      <w:r w:rsidR="00C03EF6" w:rsidRPr="00C03EF6">
        <w:rPr>
          <w:rFonts w:ascii="Segoe UI" w:eastAsia="Times New Roman" w:hAnsi="Segoe UI" w:cs="Segoe UI"/>
          <w:b/>
          <w:bCs/>
          <w:color w:val="212529"/>
          <w:sz w:val="20"/>
          <w:szCs w:val="20"/>
          <w:highlight w:val="yellow"/>
          <w:lang w:val="en-US" w:eastAsia="ru-RU"/>
        </w:rPr>
        <w:t>NET</w:t>
      </w:r>
      <w:r w:rsidR="00C03EF6" w:rsidRPr="00160955">
        <w:rPr>
          <w:rFonts w:ascii="Segoe UI" w:eastAsia="Times New Roman" w:hAnsi="Segoe UI" w:cs="Segoe UI"/>
          <w:b/>
          <w:bCs/>
          <w:color w:val="212529"/>
          <w:sz w:val="20"/>
          <w:szCs w:val="20"/>
          <w:highlight w:val="yellow"/>
          <w:lang w:eastAsia="ru-RU"/>
        </w:rPr>
        <w:t xml:space="preserve"> </w:t>
      </w:r>
      <w:r w:rsidR="00C03EF6" w:rsidRPr="00C03EF6">
        <w:rPr>
          <w:rFonts w:ascii="Segoe UI" w:eastAsia="Times New Roman" w:hAnsi="Segoe UI" w:cs="Segoe UI"/>
          <w:b/>
          <w:bCs/>
          <w:color w:val="212529"/>
          <w:sz w:val="20"/>
          <w:szCs w:val="20"/>
          <w:highlight w:val="yellow"/>
          <w:lang w:val="en-US" w:eastAsia="ru-RU"/>
        </w:rPr>
        <w:t>Framework</w:t>
      </w:r>
      <w:r w:rsidR="00C03EF6" w:rsidRPr="00160955">
        <w:rPr>
          <w:rFonts w:ascii="Segoe UI" w:eastAsia="Times New Roman" w:hAnsi="Segoe UI" w:cs="Segoe UI"/>
          <w:b/>
          <w:bCs/>
          <w:color w:val="212529"/>
          <w:sz w:val="20"/>
          <w:szCs w:val="20"/>
          <w:highlight w:val="yellow"/>
          <w:lang w:eastAsia="ru-RU"/>
        </w:rPr>
        <w:t xml:space="preserve"> (</w:t>
      </w:r>
      <w:r w:rsidR="00C03EF6" w:rsidRPr="00C03EF6">
        <w:rPr>
          <w:rFonts w:ascii="Segoe UI" w:eastAsia="Times New Roman" w:hAnsi="Segoe UI" w:cs="Segoe UI"/>
          <w:b/>
          <w:bCs/>
          <w:color w:val="212529"/>
          <w:sz w:val="20"/>
          <w:szCs w:val="20"/>
          <w:highlight w:val="yellow"/>
          <w:lang w:eastAsia="ru-RU"/>
        </w:rPr>
        <w:t>только</w:t>
      </w:r>
      <w:r w:rsidR="00C03EF6" w:rsidRPr="00160955">
        <w:rPr>
          <w:rFonts w:ascii="Segoe UI" w:eastAsia="Times New Roman" w:hAnsi="Segoe UI" w:cs="Segoe UI"/>
          <w:b/>
          <w:bCs/>
          <w:color w:val="212529"/>
          <w:sz w:val="20"/>
          <w:szCs w:val="20"/>
          <w:highlight w:val="yellow"/>
          <w:lang w:eastAsia="ru-RU"/>
        </w:rPr>
        <w:t xml:space="preserve"> </w:t>
      </w:r>
      <w:r w:rsidR="00C03EF6" w:rsidRPr="00C03EF6">
        <w:rPr>
          <w:rFonts w:ascii="Segoe UI" w:eastAsia="Times New Roman" w:hAnsi="Segoe UI" w:cs="Segoe UI"/>
          <w:b/>
          <w:bCs/>
          <w:color w:val="212529"/>
          <w:sz w:val="20"/>
          <w:szCs w:val="20"/>
          <w:highlight w:val="yellow"/>
          <w:lang w:eastAsia="ru-RU"/>
        </w:rPr>
        <w:t>для</w:t>
      </w:r>
      <w:r w:rsidR="00C03EF6" w:rsidRPr="00160955">
        <w:rPr>
          <w:rFonts w:ascii="Segoe UI" w:eastAsia="Times New Roman" w:hAnsi="Segoe UI" w:cs="Segoe UI"/>
          <w:b/>
          <w:bCs/>
          <w:color w:val="212529"/>
          <w:sz w:val="20"/>
          <w:szCs w:val="20"/>
          <w:highlight w:val="yellow"/>
          <w:lang w:eastAsia="ru-RU"/>
        </w:rPr>
        <w:t xml:space="preserve"> </w:t>
      </w:r>
      <w:r w:rsidR="00C03EF6" w:rsidRPr="00C03EF6">
        <w:rPr>
          <w:rFonts w:ascii="Segoe UI" w:eastAsia="Times New Roman" w:hAnsi="Segoe UI" w:cs="Segoe UI"/>
          <w:b/>
          <w:bCs/>
          <w:color w:val="212529"/>
          <w:sz w:val="20"/>
          <w:szCs w:val="20"/>
          <w:highlight w:val="yellow"/>
          <w:lang w:val="en-US" w:eastAsia="ru-RU"/>
        </w:rPr>
        <w:t>Windows</w:t>
      </w:r>
      <w:r w:rsidR="00C03EF6" w:rsidRPr="00160955">
        <w:rPr>
          <w:rFonts w:ascii="Segoe UI" w:eastAsia="Times New Roman" w:hAnsi="Segoe UI" w:cs="Segoe UI"/>
          <w:b/>
          <w:bCs/>
          <w:color w:val="212529"/>
          <w:sz w:val="20"/>
          <w:szCs w:val="20"/>
          <w:highlight w:val="yellow"/>
          <w:lang w:eastAsia="ru-RU"/>
        </w:rPr>
        <w:t>)</w:t>
      </w:r>
      <w:r w:rsidRPr="00160955">
        <w:rPr>
          <w:rFonts w:ascii="Segoe UI" w:eastAsia="Times New Roman" w:hAnsi="Segoe UI" w:cs="Segoe UI"/>
          <w:b/>
          <w:bCs/>
          <w:color w:val="212529"/>
          <w:sz w:val="20"/>
          <w:szCs w:val="20"/>
          <w:highlight w:val="yellow"/>
          <w:lang w:eastAsia="ru-RU"/>
        </w:rPr>
        <w:t xml:space="preserve"> </w:t>
      </w:r>
      <w:r w:rsidRPr="00160955">
        <w:rPr>
          <w:rFonts w:ascii="Segoe UI" w:eastAsia="Times New Roman" w:hAnsi="Segoe UI" w:cs="Segoe UI"/>
          <w:color w:val="212529"/>
          <w:sz w:val="20"/>
          <w:szCs w:val="20"/>
          <w:lang w:eastAsia="ru-RU"/>
        </w:rPr>
        <w:t xml:space="preserve">программная платформа, выпущенная компанией </w:t>
      </w:r>
      <w:r w:rsidRPr="00160955">
        <w:rPr>
          <w:rFonts w:ascii="Segoe UI" w:eastAsia="Times New Roman" w:hAnsi="Segoe UI" w:cs="Segoe UI"/>
          <w:color w:val="212529"/>
          <w:sz w:val="20"/>
          <w:szCs w:val="20"/>
          <w:lang w:val="en-US" w:eastAsia="ru-RU"/>
        </w:rPr>
        <w:t>Microsoft</w:t>
      </w:r>
      <w:r w:rsidRPr="00160955">
        <w:rPr>
          <w:rFonts w:ascii="Segoe UI" w:eastAsia="Times New Roman" w:hAnsi="Segoe UI" w:cs="Segoe UI"/>
          <w:color w:val="212529"/>
          <w:sz w:val="20"/>
          <w:szCs w:val="20"/>
          <w:lang w:eastAsia="ru-RU"/>
        </w:rPr>
        <w:t xml:space="preserve"> в 2002 году. Основой платформы является общеязыковая среда исполнения </w:t>
      </w:r>
      <w:r w:rsidRPr="00160955">
        <w:rPr>
          <w:rFonts w:ascii="Segoe UI" w:eastAsia="Times New Roman" w:hAnsi="Segoe UI" w:cs="Segoe UI"/>
          <w:color w:val="212529"/>
          <w:sz w:val="20"/>
          <w:szCs w:val="20"/>
          <w:lang w:val="en-US" w:eastAsia="ru-RU"/>
        </w:rPr>
        <w:t>Common</w:t>
      </w:r>
      <w:r w:rsidRPr="00160955">
        <w:rPr>
          <w:rFonts w:ascii="Segoe UI" w:eastAsia="Times New Roman" w:hAnsi="Segoe UI" w:cs="Segoe UI"/>
          <w:color w:val="212529"/>
          <w:sz w:val="20"/>
          <w:szCs w:val="20"/>
          <w:lang w:eastAsia="ru-RU"/>
        </w:rPr>
        <w:t xml:space="preserve"> </w:t>
      </w:r>
      <w:r w:rsidRPr="00160955">
        <w:rPr>
          <w:rFonts w:ascii="Segoe UI" w:eastAsia="Times New Roman" w:hAnsi="Segoe UI" w:cs="Segoe UI"/>
          <w:color w:val="212529"/>
          <w:sz w:val="20"/>
          <w:szCs w:val="20"/>
          <w:lang w:val="en-US" w:eastAsia="ru-RU"/>
        </w:rPr>
        <w:t>Language</w:t>
      </w:r>
      <w:r w:rsidRPr="00160955">
        <w:rPr>
          <w:rFonts w:ascii="Segoe UI" w:eastAsia="Times New Roman" w:hAnsi="Segoe UI" w:cs="Segoe UI"/>
          <w:color w:val="212529"/>
          <w:sz w:val="20"/>
          <w:szCs w:val="20"/>
          <w:lang w:eastAsia="ru-RU"/>
        </w:rPr>
        <w:t xml:space="preserve"> </w:t>
      </w:r>
      <w:r w:rsidRPr="00160955">
        <w:rPr>
          <w:rFonts w:ascii="Segoe UI" w:eastAsia="Times New Roman" w:hAnsi="Segoe UI" w:cs="Segoe UI"/>
          <w:color w:val="212529"/>
          <w:sz w:val="20"/>
          <w:szCs w:val="20"/>
          <w:lang w:val="en-US" w:eastAsia="ru-RU"/>
        </w:rPr>
        <w:t>Runtime</w:t>
      </w:r>
      <w:r w:rsidRPr="00160955">
        <w:rPr>
          <w:rFonts w:ascii="Segoe UI" w:eastAsia="Times New Roman" w:hAnsi="Segoe UI" w:cs="Segoe UI"/>
          <w:color w:val="212529"/>
          <w:sz w:val="20"/>
          <w:szCs w:val="20"/>
          <w:lang w:eastAsia="ru-RU"/>
        </w:rPr>
        <w:t xml:space="preserve"> (</w:t>
      </w:r>
      <w:r w:rsidRPr="00160955">
        <w:rPr>
          <w:rFonts w:ascii="Segoe UI" w:eastAsia="Times New Roman" w:hAnsi="Segoe UI" w:cs="Segoe UI"/>
          <w:color w:val="212529"/>
          <w:sz w:val="20"/>
          <w:szCs w:val="20"/>
          <w:lang w:val="en-US" w:eastAsia="ru-RU"/>
        </w:rPr>
        <w:t>CLR</w:t>
      </w:r>
      <w:r w:rsidRPr="00160955">
        <w:rPr>
          <w:rFonts w:ascii="Segoe UI" w:eastAsia="Times New Roman" w:hAnsi="Segoe UI" w:cs="Segoe UI"/>
          <w:color w:val="212529"/>
          <w:sz w:val="20"/>
          <w:szCs w:val="20"/>
          <w:lang w:eastAsia="ru-RU"/>
        </w:rPr>
        <w:t xml:space="preserve">), которая подходит для разных языков программирования. Функциональные возможности </w:t>
      </w:r>
      <w:r w:rsidRPr="00160955">
        <w:rPr>
          <w:rFonts w:ascii="Segoe UI" w:eastAsia="Times New Roman" w:hAnsi="Segoe UI" w:cs="Segoe UI"/>
          <w:color w:val="212529"/>
          <w:sz w:val="20"/>
          <w:szCs w:val="20"/>
          <w:lang w:val="en-US" w:eastAsia="ru-RU"/>
        </w:rPr>
        <w:t>CLR</w:t>
      </w:r>
      <w:r w:rsidRPr="00160955">
        <w:rPr>
          <w:rFonts w:ascii="Segoe UI" w:eastAsia="Times New Roman" w:hAnsi="Segoe UI" w:cs="Segoe UI"/>
          <w:color w:val="212529"/>
          <w:sz w:val="20"/>
          <w:szCs w:val="20"/>
          <w:lang w:eastAsia="ru-RU"/>
        </w:rPr>
        <w:t xml:space="preserve"> доступны в любых языках программирования, использующих эту среду.</w:t>
      </w:r>
    </w:p>
    <w:p w14:paraId="3C8B2D75" w14:textId="11C025C8" w:rsidR="00160955" w:rsidRDefault="00EF507C" w:rsidP="00160955">
      <w:pPr>
        <w:shd w:val="clear" w:color="auto" w:fill="FFFFFF"/>
        <w:tabs>
          <w:tab w:val="num" w:pos="568"/>
        </w:tabs>
        <w:spacing w:after="0" w:line="240" w:lineRule="auto"/>
        <w:ind w:left="426" w:firstLine="141"/>
        <w:rPr>
          <w:rFonts w:ascii="Segoe UI" w:eastAsia="Times New Roman" w:hAnsi="Segoe UI" w:cs="Segoe UI"/>
          <w:b/>
          <w:bCs/>
          <w:color w:val="212529"/>
          <w:sz w:val="20"/>
          <w:szCs w:val="20"/>
          <w:lang w:eastAsia="ru-RU"/>
        </w:rPr>
      </w:pPr>
      <w:hyperlink r:id="rId69" w:history="1">
        <w:r w:rsidR="00160955" w:rsidRPr="00F66A5B">
          <w:rPr>
            <w:rStyle w:val="a4"/>
            <w:rFonts w:ascii="Segoe UI" w:eastAsia="Times New Roman" w:hAnsi="Segoe UI" w:cs="Segoe UI"/>
            <w:b/>
            <w:bCs/>
            <w:sz w:val="20"/>
            <w:szCs w:val="20"/>
            <w:lang w:eastAsia="ru-RU"/>
          </w:rPr>
          <w:t>https://ru.wikipedia.org/wiki/.NET_Framework</w:t>
        </w:r>
      </w:hyperlink>
    </w:p>
    <w:p w14:paraId="299A1A7B" w14:textId="720ECFEF" w:rsidR="00160955" w:rsidRDefault="00270FD1" w:rsidP="00160955">
      <w:pPr>
        <w:shd w:val="clear" w:color="auto" w:fill="FFFFFF"/>
        <w:spacing w:after="0" w:line="240" w:lineRule="auto"/>
        <w:ind w:left="928"/>
        <w:rPr>
          <w:rFonts w:ascii="Segoe UI" w:eastAsia="Times New Roman" w:hAnsi="Segoe UI" w:cs="Segoe UI"/>
          <w:color w:val="212529"/>
          <w:sz w:val="20"/>
          <w:szCs w:val="20"/>
          <w:lang w:eastAsia="ru-RU"/>
        </w:rPr>
      </w:pPr>
      <w:r w:rsidRPr="00270FD1">
        <w:rPr>
          <w:rFonts w:ascii="Segoe UI" w:eastAsia="Times New Roman" w:hAnsi="Segoe UI" w:cs="Segoe UI"/>
          <w:color w:val="212529"/>
          <w:sz w:val="20"/>
          <w:szCs w:val="20"/>
          <w:lang w:eastAsia="ru-RU"/>
        </w:rPr>
        <w:t>В настоящее время .NET Framework получает развитие в виде .NET Core, изначально предполагающей кроссплатформенную разработку и эксплуатацию.</w:t>
      </w:r>
    </w:p>
    <w:p w14:paraId="3D4BF4BE" w14:textId="3DE14A9F" w:rsidR="00EE50BC" w:rsidRDefault="00EE50BC" w:rsidP="00160955">
      <w:pPr>
        <w:shd w:val="clear" w:color="auto" w:fill="FFFFFF"/>
        <w:spacing w:after="0" w:line="240" w:lineRule="auto"/>
        <w:ind w:left="928"/>
        <w:rPr>
          <w:rFonts w:ascii="Segoe UI" w:eastAsia="Times New Roman" w:hAnsi="Segoe UI" w:cs="Segoe UI"/>
          <w:color w:val="212529"/>
          <w:sz w:val="20"/>
          <w:szCs w:val="20"/>
          <w:lang w:val="en-US" w:eastAsia="ru-RU"/>
        </w:rPr>
      </w:pPr>
      <w:r>
        <w:rPr>
          <w:rFonts w:ascii="Segoe UI" w:eastAsia="Times New Roman" w:hAnsi="Segoe UI" w:cs="Segoe UI"/>
          <w:color w:val="212529"/>
          <w:sz w:val="20"/>
          <w:szCs w:val="20"/>
          <w:lang w:eastAsia="ru-RU"/>
        </w:rPr>
        <w:t>Состоят</w:t>
      </w:r>
      <w:r w:rsidRPr="00EE50BC">
        <w:rPr>
          <w:rFonts w:ascii="Segoe UI" w:eastAsia="Times New Roman" w:hAnsi="Segoe UI" w:cs="Segoe UI"/>
          <w:color w:val="212529"/>
          <w:sz w:val="20"/>
          <w:szCs w:val="20"/>
          <w:lang w:val="en-US" w:eastAsia="ru-RU"/>
        </w:rPr>
        <w:t xml:space="preserve"> </w:t>
      </w:r>
      <w:r>
        <w:rPr>
          <w:rFonts w:ascii="Segoe UI" w:eastAsia="Times New Roman" w:hAnsi="Segoe UI" w:cs="Segoe UI"/>
          <w:color w:val="212529"/>
          <w:sz w:val="20"/>
          <w:szCs w:val="20"/>
          <w:lang w:eastAsia="ru-RU"/>
        </w:rPr>
        <w:t>из</w:t>
      </w:r>
      <w:r w:rsidRPr="00EE50BC">
        <w:rPr>
          <w:rFonts w:ascii="Segoe UI" w:eastAsia="Times New Roman" w:hAnsi="Segoe UI" w:cs="Segoe UI"/>
          <w:color w:val="212529"/>
          <w:sz w:val="20"/>
          <w:szCs w:val="20"/>
          <w:lang w:val="en-US" w:eastAsia="ru-RU"/>
        </w:rPr>
        <w:t xml:space="preserve"> </w:t>
      </w:r>
      <w:r>
        <w:rPr>
          <w:rFonts w:ascii="Segoe UI" w:eastAsia="Times New Roman" w:hAnsi="Segoe UI" w:cs="Segoe UI"/>
          <w:color w:val="212529"/>
          <w:sz w:val="20"/>
          <w:szCs w:val="20"/>
          <w:lang w:eastAsia="ru-RU"/>
        </w:rPr>
        <w:t>исполняющей</w:t>
      </w:r>
      <w:r w:rsidRPr="00EE50BC">
        <w:rPr>
          <w:rFonts w:ascii="Segoe UI" w:eastAsia="Times New Roman" w:hAnsi="Segoe UI" w:cs="Segoe UI"/>
          <w:color w:val="212529"/>
          <w:sz w:val="20"/>
          <w:szCs w:val="20"/>
          <w:lang w:val="en-US" w:eastAsia="ru-RU"/>
        </w:rPr>
        <w:t xml:space="preserve"> </w:t>
      </w:r>
      <w:r>
        <w:rPr>
          <w:rFonts w:ascii="Segoe UI" w:eastAsia="Times New Roman" w:hAnsi="Segoe UI" w:cs="Segoe UI"/>
          <w:color w:val="212529"/>
          <w:sz w:val="20"/>
          <w:szCs w:val="20"/>
          <w:lang w:eastAsia="ru-RU"/>
        </w:rPr>
        <w:t>среды</w:t>
      </w:r>
      <w:r w:rsidRPr="00EE50BC">
        <w:rPr>
          <w:rFonts w:ascii="Segoe UI" w:eastAsia="Times New Roman" w:hAnsi="Segoe UI" w:cs="Segoe UI"/>
          <w:color w:val="212529"/>
          <w:sz w:val="20"/>
          <w:szCs w:val="20"/>
          <w:lang w:val="en-US" w:eastAsia="ru-RU"/>
        </w:rPr>
        <w:t xml:space="preserve"> </w:t>
      </w:r>
      <w:r w:rsidRPr="00160955">
        <w:rPr>
          <w:rFonts w:ascii="Segoe UI" w:eastAsia="Times New Roman" w:hAnsi="Segoe UI" w:cs="Segoe UI"/>
          <w:color w:val="212529"/>
          <w:sz w:val="20"/>
          <w:szCs w:val="20"/>
          <w:lang w:val="en-US" w:eastAsia="ru-RU"/>
        </w:rPr>
        <w:t>Common</w:t>
      </w:r>
      <w:r w:rsidRPr="00EE50BC">
        <w:rPr>
          <w:rFonts w:ascii="Segoe UI" w:eastAsia="Times New Roman" w:hAnsi="Segoe UI" w:cs="Segoe UI"/>
          <w:color w:val="212529"/>
          <w:sz w:val="20"/>
          <w:szCs w:val="20"/>
          <w:lang w:val="en-US" w:eastAsia="ru-RU"/>
        </w:rPr>
        <w:t xml:space="preserve"> </w:t>
      </w:r>
      <w:r w:rsidRPr="00160955">
        <w:rPr>
          <w:rFonts w:ascii="Segoe UI" w:eastAsia="Times New Roman" w:hAnsi="Segoe UI" w:cs="Segoe UI"/>
          <w:color w:val="212529"/>
          <w:sz w:val="20"/>
          <w:szCs w:val="20"/>
          <w:lang w:val="en-US" w:eastAsia="ru-RU"/>
        </w:rPr>
        <w:t>Language</w:t>
      </w:r>
      <w:r w:rsidRPr="00EE50BC">
        <w:rPr>
          <w:rFonts w:ascii="Segoe UI" w:eastAsia="Times New Roman" w:hAnsi="Segoe UI" w:cs="Segoe UI"/>
          <w:color w:val="212529"/>
          <w:sz w:val="20"/>
          <w:szCs w:val="20"/>
          <w:lang w:val="en-US" w:eastAsia="ru-RU"/>
        </w:rPr>
        <w:t xml:space="preserve"> </w:t>
      </w:r>
      <w:r w:rsidRPr="00160955">
        <w:rPr>
          <w:rFonts w:ascii="Segoe UI" w:eastAsia="Times New Roman" w:hAnsi="Segoe UI" w:cs="Segoe UI"/>
          <w:color w:val="212529"/>
          <w:sz w:val="20"/>
          <w:szCs w:val="20"/>
          <w:lang w:val="en-US" w:eastAsia="ru-RU"/>
        </w:rPr>
        <w:t>Runtime</w:t>
      </w:r>
      <w:r w:rsidRPr="00EE50BC">
        <w:rPr>
          <w:rFonts w:ascii="Segoe UI" w:eastAsia="Times New Roman" w:hAnsi="Segoe UI" w:cs="Segoe UI"/>
          <w:color w:val="212529"/>
          <w:sz w:val="20"/>
          <w:szCs w:val="20"/>
          <w:lang w:val="en-US" w:eastAsia="ru-RU"/>
        </w:rPr>
        <w:t xml:space="preserve"> (</w:t>
      </w:r>
      <w:r w:rsidRPr="00160955">
        <w:rPr>
          <w:rFonts w:ascii="Segoe UI" w:eastAsia="Times New Roman" w:hAnsi="Segoe UI" w:cs="Segoe UI"/>
          <w:color w:val="212529"/>
          <w:sz w:val="20"/>
          <w:szCs w:val="20"/>
          <w:lang w:val="en-US" w:eastAsia="ru-RU"/>
        </w:rPr>
        <w:t>CLR</w:t>
      </w:r>
      <w:r w:rsidRPr="00EE50BC">
        <w:rPr>
          <w:rFonts w:ascii="Segoe UI" w:eastAsia="Times New Roman" w:hAnsi="Segoe UI" w:cs="Segoe UI"/>
          <w:color w:val="212529"/>
          <w:sz w:val="20"/>
          <w:szCs w:val="20"/>
          <w:lang w:val="en-US" w:eastAsia="ru-RU"/>
        </w:rPr>
        <w:t xml:space="preserve">) </w:t>
      </w:r>
      <w:r>
        <w:rPr>
          <w:rFonts w:ascii="Segoe UI" w:eastAsia="Times New Roman" w:hAnsi="Segoe UI" w:cs="Segoe UI"/>
          <w:color w:val="212529"/>
          <w:sz w:val="20"/>
          <w:szCs w:val="20"/>
          <w:lang w:eastAsia="ru-RU"/>
        </w:rPr>
        <w:t>для</w:t>
      </w:r>
      <w:r w:rsidRPr="00EE50BC">
        <w:rPr>
          <w:rFonts w:ascii="Segoe UI" w:eastAsia="Times New Roman" w:hAnsi="Segoe UI" w:cs="Segoe UI"/>
          <w:color w:val="212529"/>
          <w:sz w:val="20"/>
          <w:szCs w:val="20"/>
          <w:lang w:val="en-US" w:eastAsia="ru-RU"/>
        </w:rPr>
        <w:t xml:space="preserve"> .</w:t>
      </w:r>
      <w:r>
        <w:rPr>
          <w:rFonts w:ascii="Segoe UI" w:eastAsia="Times New Roman" w:hAnsi="Segoe UI" w:cs="Segoe UI"/>
          <w:color w:val="212529"/>
          <w:sz w:val="20"/>
          <w:szCs w:val="20"/>
          <w:lang w:val="en-US" w:eastAsia="ru-RU"/>
        </w:rPr>
        <w:t>NET Framework</w:t>
      </w:r>
    </w:p>
    <w:p w14:paraId="06F8815E" w14:textId="427DC917" w:rsidR="00EE50BC" w:rsidRPr="009C5221" w:rsidRDefault="00EE50BC" w:rsidP="00160955">
      <w:pPr>
        <w:shd w:val="clear" w:color="auto" w:fill="FFFFFF"/>
        <w:spacing w:after="0" w:line="240" w:lineRule="auto"/>
        <w:ind w:left="928"/>
        <w:rPr>
          <w:rFonts w:ascii="Segoe UI" w:eastAsia="Times New Roman" w:hAnsi="Segoe UI" w:cs="Segoe UI"/>
          <w:color w:val="212529"/>
          <w:sz w:val="20"/>
          <w:szCs w:val="20"/>
          <w:lang w:eastAsia="ru-RU"/>
        </w:rPr>
      </w:pPr>
      <w:r>
        <w:rPr>
          <w:rFonts w:ascii="Segoe UI" w:eastAsia="Times New Roman" w:hAnsi="Segoe UI" w:cs="Segoe UI"/>
          <w:color w:val="212529"/>
          <w:sz w:val="20"/>
          <w:szCs w:val="20"/>
          <w:lang w:val="en-US" w:eastAsia="ru-RU"/>
        </w:rPr>
        <w:t>Core</w:t>
      </w:r>
      <w:r w:rsidRPr="009C5221">
        <w:rPr>
          <w:rFonts w:ascii="Segoe UI" w:eastAsia="Times New Roman" w:hAnsi="Segoe UI" w:cs="Segoe UI"/>
          <w:color w:val="212529"/>
          <w:sz w:val="20"/>
          <w:szCs w:val="20"/>
          <w:lang w:eastAsia="ru-RU"/>
        </w:rPr>
        <w:t xml:space="preserve"> </w:t>
      </w:r>
      <w:r w:rsidRPr="00160955">
        <w:rPr>
          <w:rFonts w:ascii="Segoe UI" w:eastAsia="Times New Roman" w:hAnsi="Segoe UI" w:cs="Segoe UI"/>
          <w:color w:val="212529"/>
          <w:sz w:val="20"/>
          <w:szCs w:val="20"/>
          <w:lang w:val="en-US" w:eastAsia="ru-RU"/>
        </w:rPr>
        <w:t>Language</w:t>
      </w:r>
      <w:r w:rsidRPr="009C5221">
        <w:rPr>
          <w:rFonts w:ascii="Segoe UI" w:eastAsia="Times New Roman" w:hAnsi="Segoe UI" w:cs="Segoe UI"/>
          <w:color w:val="212529"/>
          <w:sz w:val="20"/>
          <w:szCs w:val="20"/>
          <w:lang w:eastAsia="ru-RU"/>
        </w:rPr>
        <w:t xml:space="preserve"> </w:t>
      </w:r>
      <w:r w:rsidRPr="00160955">
        <w:rPr>
          <w:rFonts w:ascii="Segoe UI" w:eastAsia="Times New Roman" w:hAnsi="Segoe UI" w:cs="Segoe UI"/>
          <w:color w:val="212529"/>
          <w:sz w:val="20"/>
          <w:szCs w:val="20"/>
          <w:lang w:val="en-US" w:eastAsia="ru-RU"/>
        </w:rPr>
        <w:t>Runtime</w:t>
      </w:r>
    </w:p>
    <w:p w14:paraId="6E983D56" w14:textId="3D66D1DF" w:rsidR="00F1434E" w:rsidRDefault="00F1434E" w:rsidP="00F1434E">
      <w:pPr>
        <w:shd w:val="clear" w:color="auto" w:fill="FFFFFF"/>
        <w:spacing w:after="0" w:line="240" w:lineRule="auto"/>
        <w:ind w:left="284"/>
        <w:rPr>
          <w:rFonts w:ascii="Segoe UI" w:eastAsia="Times New Roman" w:hAnsi="Segoe UI" w:cs="Segoe UI"/>
          <w:color w:val="212529"/>
          <w:sz w:val="20"/>
          <w:szCs w:val="20"/>
          <w:lang w:val="en-US" w:eastAsia="ru-RU"/>
        </w:rPr>
      </w:pPr>
      <w:r w:rsidRPr="00F1434E">
        <w:rPr>
          <w:rFonts w:ascii="Segoe UI" w:eastAsia="Times New Roman" w:hAnsi="Segoe UI" w:cs="Segoe UI"/>
          <w:color w:val="212529"/>
          <w:sz w:val="20"/>
          <w:szCs w:val="20"/>
          <w:lang w:eastAsia="ru-RU"/>
        </w:rPr>
        <w:t>Объектные классы .NET, доступные для всех поддерживаемых языков программирования, содержатся в библиотеке Framework Class Library (FCL). В</w:t>
      </w:r>
      <w:r w:rsidRPr="00F1434E">
        <w:rPr>
          <w:rFonts w:ascii="Segoe UI" w:eastAsia="Times New Roman" w:hAnsi="Segoe UI" w:cs="Segoe UI"/>
          <w:color w:val="212529"/>
          <w:sz w:val="20"/>
          <w:szCs w:val="20"/>
          <w:lang w:val="en-US" w:eastAsia="ru-RU"/>
        </w:rPr>
        <w:t xml:space="preserve"> FCL </w:t>
      </w:r>
      <w:r w:rsidRPr="00F1434E">
        <w:rPr>
          <w:rFonts w:ascii="Segoe UI" w:eastAsia="Times New Roman" w:hAnsi="Segoe UI" w:cs="Segoe UI"/>
          <w:color w:val="212529"/>
          <w:sz w:val="20"/>
          <w:szCs w:val="20"/>
          <w:lang w:eastAsia="ru-RU"/>
        </w:rPr>
        <w:t>входят</w:t>
      </w:r>
      <w:r w:rsidRPr="00F1434E">
        <w:rPr>
          <w:rFonts w:ascii="Segoe UI" w:eastAsia="Times New Roman" w:hAnsi="Segoe UI" w:cs="Segoe UI"/>
          <w:color w:val="212529"/>
          <w:sz w:val="20"/>
          <w:szCs w:val="20"/>
          <w:lang w:val="en-US" w:eastAsia="ru-RU"/>
        </w:rPr>
        <w:t xml:space="preserve"> </w:t>
      </w:r>
      <w:r w:rsidRPr="00F1434E">
        <w:rPr>
          <w:rFonts w:ascii="Segoe UI" w:eastAsia="Times New Roman" w:hAnsi="Segoe UI" w:cs="Segoe UI"/>
          <w:color w:val="212529"/>
          <w:sz w:val="20"/>
          <w:szCs w:val="20"/>
          <w:lang w:eastAsia="ru-RU"/>
        </w:rPr>
        <w:t>классы</w:t>
      </w:r>
      <w:r w:rsidRPr="00F1434E">
        <w:rPr>
          <w:rFonts w:ascii="Segoe UI" w:eastAsia="Times New Roman" w:hAnsi="Segoe UI" w:cs="Segoe UI"/>
          <w:color w:val="212529"/>
          <w:sz w:val="20"/>
          <w:szCs w:val="20"/>
          <w:lang w:val="en-US" w:eastAsia="ru-RU"/>
        </w:rPr>
        <w:t xml:space="preserve"> Windows Forms, ADO.NET, ASP.NET, Language Integrated Query, Windows Presentation Foundation, Windows Communication Foundation </w:t>
      </w:r>
      <w:r w:rsidRPr="00F1434E">
        <w:rPr>
          <w:rFonts w:ascii="Segoe UI" w:eastAsia="Times New Roman" w:hAnsi="Segoe UI" w:cs="Segoe UI"/>
          <w:color w:val="212529"/>
          <w:sz w:val="20"/>
          <w:szCs w:val="20"/>
          <w:lang w:eastAsia="ru-RU"/>
        </w:rPr>
        <w:t>и</w:t>
      </w:r>
      <w:r w:rsidRPr="00F1434E">
        <w:rPr>
          <w:rFonts w:ascii="Segoe UI" w:eastAsia="Times New Roman" w:hAnsi="Segoe UI" w:cs="Segoe UI"/>
          <w:color w:val="212529"/>
          <w:sz w:val="20"/>
          <w:szCs w:val="20"/>
          <w:lang w:val="en-US" w:eastAsia="ru-RU"/>
        </w:rPr>
        <w:t xml:space="preserve"> </w:t>
      </w:r>
      <w:r w:rsidRPr="00F1434E">
        <w:rPr>
          <w:rFonts w:ascii="Segoe UI" w:eastAsia="Times New Roman" w:hAnsi="Segoe UI" w:cs="Segoe UI"/>
          <w:color w:val="212529"/>
          <w:sz w:val="20"/>
          <w:szCs w:val="20"/>
          <w:lang w:eastAsia="ru-RU"/>
        </w:rPr>
        <w:t>другие</w:t>
      </w:r>
      <w:r w:rsidRPr="00F1434E">
        <w:rPr>
          <w:rFonts w:ascii="Segoe UI" w:eastAsia="Times New Roman" w:hAnsi="Segoe UI" w:cs="Segoe UI"/>
          <w:color w:val="212529"/>
          <w:sz w:val="20"/>
          <w:szCs w:val="20"/>
          <w:lang w:val="en-US" w:eastAsia="ru-RU"/>
        </w:rPr>
        <w:t xml:space="preserve">. </w:t>
      </w:r>
      <w:r w:rsidRPr="00F1434E">
        <w:rPr>
          <w:rFonts w:ascii="Segoe UI" w:eastAsia="Times New Roman" w:hAnsi="Segoe UI" w:cs="Segoe UI"/>
          <w:color w:val="212529"/>
          <w:sz w:val="20"/>
          <w:szCs w:val="20"/>
          <w:highlight w:val="yellow"/>
          <w:lang w:eastAsia="ru-RU"/>
        </w:rPr>
        <w:t>Ядро</w:t>
      </w:r>
      <w:r w:rsidRPr="00F1434E">
        <w:rPr>
          <w:rFonts w:ascii="Segoe UI" w:eastAsia="Times New Roman" w:hAnsi="Segoe UI" w:cs="Segoe UI"/>
          <w:color w:val="212529"/>
          <w:sz w:val="20"/>
          <w:szCs w:val="20"/>
          <w:highlight w:val="yellow"/>
          <w:lang w:val="en-US" w:eastAsia="ru-RU"/>
        </w:rPr>
        <w:t xml:space="preserve"> FCL </w:t>
      </w:r>
      <w:r w:rsidRPr="00F1434E">
        <w:rPr>
          <w:rFonts w:ascii="Segoe UI" w:eastAsia="Times New Roman" w:hAnsi="Segoe UI" w:cs="Segoe UI"/>
          <w:color w:val="212529"/>
          <w:sz w:val="20"/>
          <w:szCs w:val="20"/>
          <w:highlight w:val="yellow"/>
          <w:lang w:eastAsia="ru-RU"/>
        </w:rPr>
        <w:t>называется</w:t>
      </w:r>
      <w:r w:rsidRPr="00F1434E">
        <w:rPr>
          <w:rFonts w:ascii="Segoe UI" w:eastAsia="Times New Roman" w:hAnsi="Segoe UI" w:cs="Segoe UI"/>
          <w:color w:val="212529"/>
          <w:sz w:val="20"/>
          <w:szCs w:val="20"/>
          <w:highlight w:val="yellow"/>
          <w:lang w:val="en-US" w:eastAsia="ru-RU"/>
        </w:rPr>
        <w:t xml:space="preserve"> Base Class Library (BCL).</w:t>
      </w:r>
    </w:p>
    <w:p w14:paraId="2C8E2317" w14:textId="77777777" w:rsidR="004E0BD6" w:rsidRPr="009C5221" w:rsidRDefault="004E0BD6" w:rsidP="00F1434E">
      <w:pPr>
        <w:shd w:val="clear" w:color="auto" w:fill="FFFFFF"/>
        <w:spacing w:after="0" w:line="240" w:lineRule="auto"/>
        <w:ind w:left="284"/>
        <w:rPr>
          <w:rFonts w:ascii="Segoe UI" w:eastAsia="Times New Roman" w:hAnsi="Segoe UI" w:cs="Segoe UI"/>
          <w:b/>
          <w:bCs/>
          <w:color w:val="212529"/>
          <w:sz w:val="20"/>
          <w:szCs w:val="20"/>
          <w:lang w:val="en-US" w:eastAsia="ru-RU"/>
        </w:rPr>
      </w:pPr>
    </w:p>
    <w:p w14:paraId="3E6C9B7C" w14:textId="77777777" w:rsidR="00750426" w:rsidRPr="00F1434E" w:rsidRDefault="00750426" w:rsidP="00C03EF6">
      <w:pPr>
        <w:spacing w:after="0"/>
        <w:rPr>
          <w:rFonts w:ascii="Helvetica" w:eastAsia="Times New Roman" w:hAnsi="Helvetica" w:cs="Helvetica"/>
          <w:b/>
          <w:bCs/>
          <w:color w:val="333333"/>
          <w:sz w:val="20"/>
          <w:szCs w:val="20"/>
          <w:lang w:val="en-US" w:eastAsia="ru-RU"/>
        </w:rPr>
      </w:pPr>
      <w:r w:rsidRPr="00C03EF6">
        <w:rPr>
          <w:rFonts w:ascii="Helvetica" w:eastAsia="Times New Roman" w:hAnsi="Helvetica" w:cs="Helvetica"/>
          <w:b/>
          <w:bCs/>
          <w:color w:val="333333"/>
          <w:sz w:val="20"/>
          <w:szCs w:val="20"/>
          <w:lang w:eastAsia="ru-RU"/>
        </w:rPr>
        <w:t>редактор</w:t>
      </w:r>
      <w:r w:rsidRPr="00F1434E">
        <w:rPr>
          <w:rFonts w:ascii="Helvetica" w:eastAsia="Times New Roman" w:hAnsi="Helvetica" w:cs="Helvetica"/>
          <w:b/>
          <w:bCs/>
          <w:color w:val="333333"/>
          <w:sz w:val="20"/>
          <w:szCs w:val="20"/>
          <w:lang w:val="en-US" w:eastAsia="ru-RU"/>
        </w:rPr>
        <w:t xml:space="preserve"> </w:t>
      </w:r>
      <w:r w:rsidRPr="00C03EF6">
        <w:rPr>
          <w:rFonts w:ascii="Helvetica" w:eastAsia="Times New Roman" w:hAnsi="Helvetica" w:cs="Helvetica"/>
          <w:b/>
          <w:bCs/>
          <w:color w:val="333333"/>
          <w:sz w:val="20"/>
          <w:szCs w:val="20"/>
          <w:lang w:eastAsia="ru-RU"/>
        </w:rPr>
        <w:t>кода</w:t>
      </w:r>
      <w:r w:rsidRPr="00F1434E">
        <w:rPr>
          <w:rFonts w:ascii="Helvetica" w:eastAsia="Times New Roman" w:hAnsi="Helvetica" w:cs="Helvetica"/>
          <w:b/>
          <w:bCs/>
          <w:color w:val="333333"/>
          <w:sz w:val="20"/>
          <w:szCs w:val="20"/>
          <w:lang w:val="en-US" w:eastAsia="ru-RU"/>
        </w:rPr>
        <w:t xml:space="preserve"> </w:t>
      </w:r>
      <w:r w:rsidRPr="00C03EF6">
        <w:rPr>
          <w:rFonts w:ascii="Helvetica" w:eastAsia="Times New Roman" w:hAnsi="Helvetica" w:cs="Helvetica"/>
          <w:b/>
          <w:bCs/>
          <w:color w:val="333333"/>
          <w:sz w:val="20"/>
          <w:szCs w:val="20"/>
          <w:lang w:eastAsia="ru-RU"/>
        </w:rPr>
        <w:t>для</w:t>
      </w:r>
      <w:r w:rsidRPr="00F1434E">
        <w:rPr>
          <w:rFonts w:ascii="Helvetica" w:eastAsia="Times New Roman" w:hAnsi="Helvetica" w:cs="Helvetica"/>
          <w:b/>
          <w:bCs/>
          <w:color w:val="333333"/>
          <w:sz w:val="20"/>
          <w:szCs w:val="20"/>
          <w:lang w:val="en-US" w:eastAsia="ru-RU"/>
        </w:rPr>
        <w:t xml:space="preserve"> Linux, OS X </w:t>
      </w:r>
      <w:r w:rsidRPr="00C03EF6">
        <w:rPr>
          <w:rFonts w:ascii="Helvetica" w:eastAsia="Times New Roman" w:hAnsi="Helvetica" w:cs="Helvetica"/>
          <w:b/>
          <w:bCs/>
          <w:color w:val="333333"/>
          <w:sz w:val="20"/>
          <w:szCs w:val="20"/>
          <w:lang w:eastAsia="ru-RU"/>
        </w:rPr>
        <w:t>и</w:t>
      </w:r>
      <w:r w:rsidRPr="00F1434E">
        <w:rPr>
          <w:rFonts w:ascii="Helvetica" w:eastAsia="Times New Roman" w:hAnsi="Helvetica" w:cs="Helvetica"/>
          <w:b/>
          <w:bCs/>
          <w:color w:val="333333"/>
          <w:sz w:val="20"/>
          <w:szCs w:val="20"/>
          <w:lang w:val="en-US" w:eastAsia="ru-RU"/>
        </w:rPr>
        <w:t xml:space="preserve"> Windows</w:t>
      </w:r>
    </w:p>
    <w:bookmarkEnd w:id="138"/>
    <w:p w14:paraId="76B7E0E4" w14:textId="18E150C8" w:rsidR="00F83830" w:rsidRPr="00846556" w:rsidRDefault="00846556" w:rsidP="00750426">
      <w:pPr>
        <w:pStyle w:val="1"/>
        <w:shd w:val="clear" w:color="auto" w:fill="FFFFFF"/>
        <w:spacing w:before="0" w:beforeAutospacing="0" w:after="0" w:afterAutospacing="0"/>
        <w:ind w:left="284"/>
        <w:rPr>
          <w:rFonts w:ascii="Helvetica" w:hAnsi="Helvetica" w:cs="Helvetica"/>
          <w:b w:val="0"/>
          <w:bCs w:val="0"/>
          <w:color w:val="333333"/>
          <w:kern w:val="0"/>
          <w:sz w:val="20"/>
          <w:szCs w:val="20"/>
        </w:rPr>
      </w:pPr>
      <w:r w:rsidRPr="00846556">
        <w:rPr>
          <w:rFonts w:ascii="Helvetica" w:hAnsi="Helvetica" w:cs="Helvetica"/>
          <w:color w:val="333333"/>
          <w:kern w:val="0"/>
          <w:sz w:val="20"/>
          <w:szCs w:val="20"/>
        </w:rPr>
        <w:t>Visual Studio (VSCode)</w:t>
      </w:r>
      <w:r w:rsidRPr="00846556">
        <w:rPr>
          <w:rFonts w:ascii="Helvetica" w:hAnsi="Helvetica" w:cs="Helvetica"/>
          <w:b w:val="0"/>
          <w:bCs w:val="0"/>
          <w:color w:val="333333"/>
          <w:kern w:val="0"/>
          <w:sz w:val="20"/>
          <w:szCs w:val="20"/>
        </w:rPr>
        <w:t> </w:t>
      </w:r>
      <w:proofErr w:type="gramStart"/>
      <w:r w:rsidRPr="00846556">
        <w:rPr>
          <w:rFonts w:ascii="Helvetica" w:hAnsi="Helvetica" w:cs="Helvetica"/>
          <w:b w:val="0"/>
          <w:bCs w:val="0"/>
          <w:color w:val="333333"/>
          <w:kern w:val="0"/>
          <w:sz w:val="20"/>
          <w:szCs w:val="20"/>
        </w:rPr>
        <w:t>- это</w:t>
      </w:r>
      <w:proofErr w:type="gramEnd"/>
      <w:r w:rsidRPr="00846556">
        <w:rPr>
          <w:rFonts w:ascii="Helvetica" w:hAnsi="Helvetica" w:cs="Helvetica"/>
          <w:b w:val="0"/>
          <w:bCs w:val="0"/>
          <w:color w:val="333333"/>
          <w:kern w:val="0"/>
          <w:sz w:val="20"/>
          <w:szCs w:val="20"/>
        </w:rPr>
        <w:t xml:space="preserve"> кросс-платформенный (Linux, Mac OS, Windows) редактор, который может быть дополнен плагинами в соответствии с вашими потребностями.</w:t>
      </w:r>
    </w:p>
    <w:bookmarkEnd w:id="137"/>
    <w:p w14:paraId="672DEDBA" w14:textId="3A110552" w:rsidR="0068128D" w:rsidRDefault="007E4B65" w:rsidP="007E4B65">
      <w:pPr>
        <w:spacing w:after="0"/>
        <w:rPr>
          <w:rFonts w:ascii="Verdana" w:hAnsi="Verdana"/>
          <w:b/>
          <w:bCs/>
          <w:color w:val="000000"/>
          <w:sz w:val="20"/>
          <w:szCs w:val="20"/>
          <w:shd w:val="clear" w:color="auto" w:fill="F6F6F6"/>
        </w:rPr>
      </w:pPr>
      <w:r w:rsidRPr="007E4B65">
        <w:rPr>
          <w:rFonts w:ascii="Helvetica" w:eastAsia="Times New Roman" w:hAnsi="Helvetica" w:cs="Helvetica"/>
          <w:b/>
          <w:bCs/>
          <w:color w:val="333333"/>
          <w:sz w:val="20"/>
          <w:szCs w:val="20"/>
          <w:lang w:eastAsia="ru-RU"/>
        </w:rPr>
        <w:t xml:space="preserve">Visual Studio Code </w:t>
      </w:r>
      <w:proofErr w:type="gramStart"/>
      <w:r w:rsidRPr="007E4B65">
        <w:rPr>
          <w:rFonts w:ascii="Helvetica" w:eastAsia="Times New Roman" w:hAnsi="Helvetica" w:cs="Helvetica"/>
          <w:b/>
          <w:bCs/>
          <w:color w:val="333333"/>
          <w:sz w:val="20"/>
          <w:szCs w:val="20"/>
          <w:lang w:eastAsia="ru-RU"/>
        </w:rPr>
        <w:t>- это</w:t>
      </w:r>
      <w:proofErr w:type="gramEnd"/>
      <w:r w:rsidRPr="007E4B65">
        <w:rPr>
          <w:rFonts w:ascii="Helvetica" w:eastAsia="Times New Roman" w:hAnsi="Helvetica" w:cs="Helvetica"/>
          <w:b/>
          <w:bCs/>
          <w:color w:val="333333"/>
          <w:sz w:val="20"/>
          <w:szCs w:val="20"/>
          <w:lang w:eastAsia="ru-RU"/>
        </w:rPr>
        <w:t xml:space="preserve"> что-то вроде Notepad++</w:t>
      </w:r>
      <w:r w:rsidR="00037CAF">
        <w:rPr>
          <w:rFonts w:ascii="Helvetica" w:eastAsia="Times New Roman" w:hAnsi="Helvetica" w:cs="Helvetica"/>
          <w:b/>
          <w:bCs/>
          <w:color w:val="333333"/>
          <w:sz w:val="20"/>
          <w:szCs w:val="20"/>
          <w:lang w:eastAsia="ru-RU"/>
        </w:rPr>
        <w:t>.</w:t>
      </w:r>
      <w:r w:rsidR="00037CAF" w:rsidRPr="00037CAF">
        <w:rPr>
          <w:rFonts w:ascii="Verdana" w:hAnsi="Verdana"/>
          <w:color w:val="000000"/>
          <w:sz w:val="20"/>
          <w:szCs w:val="20"/>
          <w:shd w:val="clear" w:color="auto" w:fill="F6F6F6"/>
        </w:rPr>
        <w:t xml:space="preserve"> </w:t>
      </w:r>
      <w:r w:rsidR="00037CAF">
        <w:rPr>
          <w:rFonts w:ascii="Verdana" w:hAnsi="Verdana"/>
          <w:color w:val="000000"/>
          <w:sz w:val="20"/>
          <w:szCs w:val="20"/>
          <w:shd w:val="clear" w:color="auto" w:fill="F6F6F6"/>
        </w:rPr>
        <w:t xml:space="preserve">При чём в этом редакторе </w:t>
      </w:r>
      <w:r w:rsidR="00037CAF" w:rsidRPr="00037CAF">
        <w:rPr>
          <w:rFonts w:ascii="Verdana" w:hAnsi="Verdana"/>
          <w:b/>
          <w:bCs/>
          <w:color w:val="000000"/>
          <w:sz w:val="20"/>
          <w:szCs w:val="20"/>
          <w:highlight w:val="yellow"/>
          <w:shd w:val="clear" w:color="auto" w:fill="F6F6F6"/>
        </w:rPr>
        <w:t>нет поддержки C++</w:t>
      </w:r>
    </w:p>
    <w:p w14:paraId="3A05F42E" w14:textId="259D5581" w:rsidR="00230681" w:rsidRPr="00D656AF" w:rsidRDefault="00230681" w:rsidP="00230681">
      <w:pPr>
        <w:spacing w:after="0"/>
        <w:jc w:val="center"/>
        <w:rPr>
          <w:b/>
          <w:color w:val="FF0000"/>
          <w:sz w:val="28"/>
          <w:szCs w:val="28"/>
        </w:rPr>
      </w:pPr>
      <w:bookmarkStart w:id="139" w:name="Blend_Microsoft"/>
      <w:r w:rsidRPr="00230681">
        <w:rPr>
          <w:b/>
          <w:color w:val="FF0000"/>
          <w:sz w:val="28"/>
          <w:szCs w:val="28"/>
          <w:highlight w:val="yellow"/>
          <w:lang w:val="en-US"/>
        </w:rPr>
        <w:t>Microsoft</w:t>
      </w:r>
      <w:r w:rsidRPr="00D656AF">
        <w:rPr>
          <w:b/>
          <w:color w:val="FF0000"/>
          <w:sz w:val="28"/>
          <w:szCs w:val="28"/>
          <w:highlight w:val="yellow"/>
        </w:rPr>
        <w:t xml:space="preserve"> </w:t>
      </w:r>
      <w:r w:rsidRPr="00230681">
        <w:rPr>
          <w:b/>
          <w:color w:val="FF0000"/>
          <w:sz w:val="28"/>
          <w:szCs w:val="28"/>
          <w:highlight w:val="yellow"/>
          <w:lang w:val="en-US"/>
        </w:rPr>
        <w:t>Expression</w:t>
      </w:r>
      <w:r w:rsidRPr="00D656AF">
        <w:rPr>
          <w:b/>
          <w:color w:val="FF0000"/>
          <w:sz w:val="28"/>
          <w:szCs w:val="28"/>
          <w:highlight w:val="yellow"/>
        </w:rPr>
        <w:t xml:space="preserve"> </w:t>
      </w:r>
      <w:r w:rsidRPr="00230681">
        <w:rPr>
          <w:b/>
          <w:color w:val="FF0000"/>
          <w:sz w:val="28"/>
          <w:szCs w:val="28"/>
          <w:highlight w:val="yellow"/>
          <w:lang w:val="en-US"/>
        </w:rPr>
        <w:t>Blend</w:t>
      </w:r>
      <w:bookmarkEnd w:id="139"/>
    </w:p>
    <w:p w14:paraId="1FE60CB5" w14:textId="31C1AF6C" w:rsidR="00357C95" w:rsidRPr="00160955" w:rsidRDefault="00357C95" w:rsidP="00357C95">
      <w:pPr>
        <w:spacing w:after="0"/>
        <w:rPr>
          <w:rFonts w:ascii="Helvetica" w:eastAsia="Times New Roman" w:hAnsi="Helvetica" w:cs="Helvetica"/>
          <w:b/>
          <w:bCs/>
          <w:color w:val="333333"/>
          <w:sz w:val="20"/>
          <w:szCs w:val="20"/>
          <w:lang w:eastAsia="ru-RU"/>
        </w:rPr>
      </w:pPr>
      <w:r w:rsidRPr="00357C95">
        <w:rPr>
          <w:rFonts w:ascii="Helvetica" w:eastAsia="Times New Roman" w:hAnsi="Helvetica" w:cs="Helvetica"/>
          <w:b/>
          <w:bCs/>
          <w:color w:val="333333"/>
          <w:sz w:val="20"/>
          <w:szCs w:val="20"/>
          <w:lang w:eastAsia="ru-RU"/>
        </w:rPr>
        <w:t>Microsoft Expression Blend — программа от корпорации Microsoft, предназначенная для разработки дизайна веб-интерфейсов и графических настольных приложений, совмещает в себе особенности этих двух типов приложений. Интерактивный WYSIWYG-редактор для дизайна интерфейсов, основанных на XAML-приложениях, для Windows Presentation Foundation и приложения Silverlight. Входит в состав пакета графических программ Microsoft Expression Studio. Expression Blend поддерживает WPF, в котором используется метод OpenType и ClearType, основанный на 2D- и 3D-элементах управления с аппаратным ускорением через DirectX.</w:t>
      </w:r>
    </w:p>
    <w:p w14:paraId="6E343B4F" w14:textId="348AFF22" w:rsidR="00037CAF" w:rsidRPr="00242384" w:rsidRDefault="00357C95" w:rsidP="00242384">
      <w:pPr>
        <w:spacing w:after="0"/>
        <w:jc w:val="center"/>
        <w:rPr>
          <w:rFonts w:ascii="Helvetica" w:eastAsia="Times New Roman" w:hAnsi="Helvetica" w:cs="Helvetica"/>
          <w:b/>
          <w:bCs/>
          <w:color w:val="333333"/>
          <w:sz w:val="24"/>
          <w:szCs w:val="24"/>
          <w:lang w:eastAsia="ru-RU"/>
        </w:rPr>
      </w:pPr>
      <w:r w:rsidRPr="00242384">
        <w:rPr>
          <w:rFonts w:ascii="Helvetica" w:eastAsia="Times New Roman" w:hAnsi="Helvetica" w:cs="Helvetica"/>
          <w:b/>
          <w:bCs/>
          <w:color w:val="333333"/>
          <w:sz w:val="24"/>
          <w:szCs w:val="24"/>
          <w:highlight w:val="yellow"/>
          <w:lang w:eastAsia="ru-RU"/>
        </w:rPr>
        <w:t xml:space="preserve">Импортируется в проект из </w:t>
      </w:r>
      <w:r w:rsidRPr="00242384">
        <w:rPr>
          <w:rFonts w:ascii="Helvetica" w:eastAsia="Times New Roman" w:hAnsi="Helvetica" w:cs="Helvetica"/>
          <w:b/>
          <w:bCs/>
          <w:color w:val="333333"/>
          <w:sz w:val="24"/>
          <w:szCs w:val="24"/>
          <w:highlight w:val="yellow"/>
          <w:lang w:val="en-US" w:eastAsia="ru-RU"/>
        </w:rPr>
        <w:t>Photosho</w:t>
      </w:r>
      <w:r w:rsidR="00242384" w:rsidRPr="00242384">
        <w:rPr>
          <w:rFonts w:ascii="Helvetica" w:eastAsia="Times New Roman" w:hAnsi="Helvetica" w:cs="Helvetica"/>
          <w:b/>
          <w:bCs/>
          <w:color w:val="333333"/>
          <w:sz w:val="24"/>
          <w:szCs w:val="24"/>
          <w:highlight w:val="yellow"/>
          <w:lang w:val="en-US" w:eastAsia="ru-RU"/>
        </w:rPr>
        <w:t>p</w:t>
      </w:r>
      <w:r w:rsidRPr="00242384">
        <w:rPr>
          <w:rFonts w:ascii="Helvetica" w:eastAsia="Times New Roman" w:hAnsi="Helvetica" w:cs="Helvetica"/>
          <w:b/>
          <w:bCs/>
          <w:color w:val="333333"/>
          <w:sz w:val="24"/>
          <w:szCs w:val="24"/>
          <w:highlight w:val="yellow"/>
          <w:lang w:eastAsia="ru-RU"/>
        </w:rPr>
        <w:t xml:space="preserve"> и </w:t>
      </w:r>
      <w:r w:rsidR="00242384" w:rsidRPr="00242384">
        <w:rPr>
          <w:rFonts w:ascii="Helvetica" w:eastAsia="Times New Roman" w:hAnsi="Helvetica" w:cs="Helvetica"/>
          <w:b/>
          <w:bCs/>
          <w:color w:val="333333"/>
          <w:sz w:val="24"/>
          <w:szCs w:val="24"/>
          <w:highlight w:val="yellow"/>
          <w:lang w:val="en-US" w:eastAsia="ru-RU"/>
        </w:rPr>
        <w:t>Illuctration</w:t>
      </w:r>
      <w:r w:rsidR="00242384" w:rsidRPr="00242384">
        <w:rPr>
          <w:rFonts w:ascii="Helvetica" w:eastAsia="Times New Roman" w:hAnsi="Helvetica" w:cs="Helvetica"/>
          <w:b/>
          <w:bCs/>
          <w:color w:val="333333"/>
          <w:sz w:val="24"/>
          <w:szCs w:val="24"/>
          <w:highlight w:val="yellow"/>
          <w:lang w:eastAsia="ru-RU"/>
        </w:rPr>
        <w:t xml:space="preserve"> со всеми слоями и функциями</w:t>
      </w:r>
    </w:p>
    <w:p w14:paraId="2F63AB8F" w14:textId="6E737FAC" w:rsidR="00272822" w:rsidRDefault="00FE7E8F" w:rsidP="00014911">
      <w:pPr>
        <w:spacing w:after="0"/>
        <w:jc w:val="center"/>
        <w:rPr>
          <w:b/>
          <w:color w:val="FF0000"/>
          <w:sz w:val="28"/>
          <w:szCs w:val="28"/>
          <w:highlight w:val="yellow"/>
        </w:rPr>
      </w:pPr>
      <w:bookmarkStart w:id="140" w:name="PHP"/>
      <w:bookmarkStart w:id="141" w:name="C_C_plusplus"/>
      <w:bookmarkEnd w:id="136"/>
      <w:r>
        <w:rPr>
          <w:b/>
          <w:color w:val="FF0000"/>
          <w:sz w:val="28"/>
          <w:szCs w:val="28"/>
          <w:highlight w:val="yellow"/>
          <w:lang w:val="en-US"/>
        </w:rPr>
        <w:t>C</w:t>
      </w:r>
      <w:r w:rsidRPr="00883D6B">
        <w:rPr>
          <w:b/>
          <w:color w:val="FF0000"/>
          <w:sz w:val="28"/>
          <w:szCs w:val="28"/>
          <w:highlight w:val="yellow"/>
        </w:rPr>
        <w:t xml:space="preserve"># </w:t>
      </w:r>
      <w:r>
        <w:rPr>
          <w:b/>
          <w:color w:val="FF0000"/>
          <w:sz w:val="28"/>
          <w:szCs w:val="28"/>
          <w:highlight w:val="yellow"/>
          <w:lang w:val="en-US"/>
        </w:rPr>
        <w:t>C</w:t>
      </w:r>
      <w:r w:rsidRPr="00883D6B">
        <w:rPr>
          <w:b/>
          <w:color w:val="FF0000"/>
          <w:sz w:val="28"/>
          <w:szCs w:val="28"/>
          <w:highlight w:val="yellow"/>
        </w:rPr>
        <w:t>++</w:t>
      </w:r>
    </w:p>
    <w:p w14:paraId="5FF5E796" w14:textId="77777777" w:rsidR="00357C95" w:rsidRPr="00883D6B" w:rsidRDefault="00357C95" w:rsidP="00014911">
      <w:pPr>
        <w:spacing w:after="0"/>
        <w:jc w:val="center"/>
        <w:rPr>
          <w:b/>
          <w:color w:val="FF0000"/>
          <w:sz w:val="28"/>
          <w:szCs w:val="28"/>
          <w:highlight w:val="yellow"/>
        </w:rPr>
      </w:pPr>
    </w:p>
    <w:p w14:paraId="4A3CF90F" w14:textId="11AA1FF7" w:rsidR="008E26A2" w:rsidRPr="008E26A2" w:rsidRDefault="008E26A2" w:rsidP="00014911">
      <w:pPr>
        <w:spacing w:after="0"/>
        <w:jc w:val="center"/>
        <w:rPr>
          <w:b/>
          <w:color w:val="FF0000"/>
          <w:sz w:val="28"/>
          <w:szCs w:val="28"/>
          <w:highlight w:val="yellow"/>
        </w:rPr>
      </w:pPr>
      <w:r>
        <w:rPr>
          <w:b/>
          <w:color w:val="FF0000"/>
          <w:sz w:val="28"/>
          <w:szCs w:val="28"/>
          <w:highlight w:val="yellow"/>
        </w:rPr>
        <w:t>Отличии очень большие</w:t>
      </w:r>
    </w:p>
    <w:p w14:paraId="2B8C15CF" w14:textId="007E0221" w:rsidR="00FE7E8F" w:rsidRPr="00A07B63" w:rsidRDefault="00FE7E8F" w:rsidP="00FE7E8F">
      <w:pPr>
        <w:spacing w:after="0"/>
        <w:rPr>
          <w:bCs/>
          <w:sz w:val="28"/>
          <w:szCs w:val="28"/>
        </w:rPr>
      </w:pPr>
      <w:r w:rsidRPr="00FE7E8F">
        <w:rPr>
          <w:b/>
          <w:sz w:val="28"/>
          <w:szCs w:val="28"/>
          <w:lang w:val="en-US"/>
        </w:rPr>
        <w:t>C</w:t>
      </w:r>
      <w:r w:rsidRPr="00FE7E8F">
        <w:rPr>
          <w:b/>
          <w:sz w:val="28"/>
          <w:szCs w:val="28"/>
        </w:rPr>
        <w:t xml:space="preserve"># </w:t>
      </w:r>
      <w:r w:rsidR="00883D6B">
        <w:rPr>
          <w:b/>
          <w:sz w:val="28"/>
          <w:szCs w:val="28"/>
        </w:rPr>
        <w:t>(Си шарп)</w:t>
      </w:r>
      <w:r w:rsidRPr="00A07B63">
        <w:rPr>
          <w:bCs/>
          <w:sz w:val="28"/>
          <w:szCs w:val="28"/>
        </w:rPr>
        <w:t>— объектно-ориентированный язык программирования с автоматическим управлением памятью, предназначенный для программирования на платформе .</w:t>
      </w:r>
      <w:r w:rsidRPr="00A07B63">
        <w:rPr>
          <w:bCs/>
          <w:sz w:val="28"/>
          <w:szCs w:val="28"/>
          <w:lang w:val="en-US"/>
        </w:rPr>
        <w:t>NET</w:t>
      </w:r>
      <w:r w:rsidRPr="00A07B63">
        <w:rPr>
          <w:bCs/>
          <w:sz w:val="28"/>
          <w:szCs w:val="28"/>
        </w:rPr>
        <w:t>.</w:t>
      </w:r>
    </w:p>
    <w:p w14:paraId="382D6EA8" w14:textId="4A9163E5" w:rsidR="00FE7E8F" w:rsidRDefault="00EF507C" w:rsidP="00FE7E8F">
      <w:pPr>
        <w:spacing w:after="0"/>
        <w:rPr>
          <w:b/>
          <w:sz w:val="28"/>
          <w:szCs w:val="28"/>
        </w:rPr>
      </w:pPr>
      <w:hyperlink r:id="rId70" w:history="1">
        <w:r w:rsidR="00883D6B" w:rsidRPr="00250EA3">
          <w:rPr>
            <w:rStyle w:val="a4"/>
            <w:b/>
            <w:sz w:val="28"/>
            <w:szCs w:val="28"/>
          </w:rPr>
          <w:t>https://ru.wikipedia.org/wiki/C_Sharp</w:t>
        </w:r>
      </w:hyperlink>
    </w:p>
    <w:p w14:paraId="7D390945" w14:textId="46B232BD" w:rsidR="00883D6B" w:rsidRDefault="00883D6B" w:rsidP="00FE7E8F">
      <w:pPr>
        <w:spacing w:after="0"/>
        <w:rPr>
          <w:b/>
          <w:sz w:val="28"/>
          <w:szCs w:val="28"/>
        </w:rPr>
      </w:pPr>
    </w:p>
    <w:p w14:paraId="3D5161BD" w14:textId="77777777" w:rsidR="00883D6B" w:rsidRPr="00FE7E8F" w:rsidRDefault="00883D6B" w:rsidP="00FE7E8F">
      <w:pPr>
        <w:spacing w:after="0"/>
        <w:rPr>
          <w:b/>
          <w:sz w:val="28"/>
          <w:szCs w:val="28"/>
        </w:rPr>
      </w:pPr>
    </w:p>
    <w:p w14:paraId="051253BA" w14:textId="15951117" w:rsidR="00FE7E8F" w:rsidRDefault="00FE7E8F" w:rsidP="00FE7E8F">
      <w:pPr>
        <w:spacing w:after="0"/>
        <w:rPr>
          <w:bCs/>
          <w:sz w:val="28"/>
          <w:szCs w:val="28"/>
        </w:rPr>
      </w:pPr>
      <w:r w:rsidRPr="00FE7E8F">
        <w:rPr>
          <w:b/>
          <w:sz w:val="28"/>
          <w:szCs w:val="28"/>
          <w:lang w:val="en-US"/>
        </w:rPr>
        <w:t>C</w:t>
      </w:r>
      <w:r w:rsidRPr="00FE7E8F">
        <w:rPr>
          <w:b/>
          <w:sz w:val="28"/>
          <w:szCs w:val="28"/>
        </w:rPr>
        <w:t xml:space="preserve">++ </w:t>
      </w:r>
      <w:r w:rsidRPr="00A07B63">
        <w:rPr>
          <w:bCs/>
          <w:sz w:val="28"/>
          <w:szCs w:val="28"/>
        </w:rPr>
        <w:t xml:space="preserve">— кросс-платформенный язык программирования общего назначения, совместимый в большинстве случаев с </w:t>
      </w:r>
      <w:r w:rsidRPr="00A07B63">
        <w:rPr>
          <w:bCs/>
          <w:sz w:val="28"/>
          <w:szCs w:val="28"/>
          <w:lang w:val="en-US"/>
        </w:rPr>
        <w:t>C</w:t>
      </w:r>
      <w:r w:rsidRPr="00A07B63">
        <w:rPr>
          <w:bCs/>
          <w:sz w:val="28"/>
          <w:szCs w:val="28"/>
        </w:rPr>
        <w:t>.</w:t>
      </w:r>
    </w:p>
    <w:p w14:paraId="12BD6E55" w14:textId="431BB31E" w:rsidR="00053968" w:rsidRPr="00107DA0" w:rsidRDefault="00053968" w:rsidP="00FE7E8F">
      <w:pPr>
        <w:spacing w:after="0"/>
        <w:rPr>
          <w:bCs/>
          <w:sz w:val="28"/>
          <w:szCs w:val="28"/>
          <w:highlight w:val="yellow"/>
        </w:rPr>
      </w:pPr>
      <w:r>
        <w:rPr>
          <w:bCs/>
          <w:sz w:val="28"/>
          <w:szCs w:val="28"/>
        </w:rPr>
        <w:t>В С++ существует понятие пространство имен. Это пространство определяет некую область</w:t>
      </w:r>
      <w:r w:rsidRPr="00053968">
        <w:rPr>
          <w:bCs/>
          <w:sz w:val="28"/>
          <w:szCs w:val="28"/>
        </w:rPr>
        <w:t xml:space="preserve">, </w:t>
      </w:r>
      <w:r>
        <w:rPr>
          <w:bCs/>
          <w:sz w:val="28"/>
          <w:szCs w:val="28"/>
        </w:rPr>
        <w:t xml:space="preserve">на </w:t>
      </w:r>
      <w:proofErr w:type="gramStart"/>
      <w:r>
        <w:rPr>
          <w:bCs/>
          <w:sz w:val="28"/>
          <w:szCs w:val="28"/>
        </w:rPr>
        <w:t>которую  приходятся</w:t>
      </w:r>
      <w:proofErr w:type="gramEnd"/>
      <w:r>
        <w:rPr>
          <w:bCs/>
          <w:sz w:val="28"/>
          <w:szCs w:val="28"/>
        </w:rPr>
        <w:t xml:space="preserve"> действия оператора или функции. Для того что бы использовать оператор, находящийся в определенном </w:t>
      </w:r>
      <w:proofErr w:type="gramStart"/>
      <w:r>
        <w:rPr>
          <w:bCs/>
          <w:sz w:val="28"/>
          <w:szCs w:val="28"/>
        </w:rPr>
        <w:t>пространстве,необходимо</w:t>
      </w:r>
      <w:proofErr w:type="gramEnd"/>
      <w:r>
        <w:rPr>
          <w:bCs/>
          <w:sz w:val="28"/>
          <w:szCs w:val="28"/>
        </w:rPr>
        <w:t xml:space="preserve"> подключить это пространство в свою программу. Например подключить просторанства </w:t>
      </w:r>
      <w:r>
        <w:rPr>
          <w:bCs/>
          <w:sz w:val="28"/>
          <w:szCs w:val="28"/>
          <w:lang w:val="en-US"/>
        </w:rPr>
        <w:t>std</w:t>
      </w:r>
      <w:r w:rsidRPr="00107DA0">
        <w:rPr>
          <w:bCs/>
          <w:sz w:val="28"/>
          <w:szCs w:val="28"/>
        </w:rPr>
        <w:t xml:space="preserve"> </w:t>
      </w:r>
      <w:proofErr w:type="gramStart"/>
      <w:r w:rsidRPr="00107DA0">
        <w:rPr>
          <w:bCs/>
          <w:sz w:val="28"/>
          <w:szCs w:val="28"/>
        </w:rPr>
        <w:t xml:space="preserve">( </w:t>
      </w:r>
      <w:r>
        <w:rPr>
          <w:bCs/>
          <w:sz w:val="28"/>
          <w:szCs w:val="28"/>
          <w:lang w:val="en-US"/>
        </w:rPr>
        <w:t>using</w:t>
      </w:r>
      <w:proofErr w:type="gramEnd"/>
      <w:r w:rsidRPr="00107DA0">
        <w:rPr>
          <w:bCs/>
          <w:sz w:val="28"/>
          <w:szCs w:val="28"/>
        </w:rPr>
        <w:t xml:space="preserve"> </w:t>
      </w:r>
      <w:r>
        <w:rPr>
          <w:bCs/>
          <w:sz w:val="28"/>
          <w:szCs w:val="28"/>
          <w:lang w:val="en-US"/>
        </w:rPr>
        <w:t>namespace</w:t>
      </w:r>
      <w:r w:rsidRPr="00107DA0">
        <w:rPr>
          <w:bCs/>
          <w:sz w:val="28"/>
          <w:szCs w:val="28"/>
        </w:rPr>
        <w:t xml:space="preserve"> </w:t>
      </w:r>
      <w:r>
        <w:rPr>
          <w:bCs/>
          <w:sz w:val="28"/>
          <w:szCs w:val="28"/>
          <w:lang w:val="en-US"/>
        </w:rPr>
        <w:t>std</w:t>
      </w:r>
      <w:r w:rsidRPr="00107DA0">
        <w:rPr>
          <w:bCs/>
          <w:sz w:val="28"/>
          <w:szCs w:val="28"/>
        </w:rPr>
        <w:t>;</w:t>
      </w:r>
    </w:p>
    <w:bookmarkEnd w:id="140"/>
    <w:bookmarkEnd w:id="141"/>
    <w:p w14:paraId="69170E2E" w14:textId="3487DA3F" w:rsidR="00272822" w:rsidRPr="00272822" w:rsidRDefault="00272822" w:rsidP="00014911">
      <w:pPr>
        <w:spacing w:after="0"/>
        <w:jc w:val="center"/>
        <w:rPr>
          <w:b/>
          <w:color w:val="FF0000"/>
          <w:sz w:val="28"/>
          <w:szCs w:val="28"/>
          <w:highlight w:val="yellow"/>
        </w:rPr>
      </w:pPr>
    </w:p>
    <w:p w14:paraId="4EFA30B7" w14:textId="006AC169" w:rsidR="006B4C94" w:rsidRPr="009456DA" w:rsidRDefault="006B4C94" w:rsidP="009456DA">
      <w:pPr>
        <w:spacing w:after="0"/>
        <w:jc w:val="center"/>
        <w:rPr>
          <w:b/>
          <w:color w:val="FF0000"/>
          <w:highlight w:val="yellow"/>
        </w:rPr>
      </w:pPr>
      <w:bookmarkStart w:id="142" w:name="GNU"/>
      <w:r w:rsidRPr="009456DA">
        <w:rPr>
          <w:b/>
          <w:color w:val="FF0000"/>
          <w:highlight w:val="yellow"/>
        </w:rPr>
        <w:t>GNU</w:t>
      </w:r>
    </w:p>
    <w:p w14:paraId="1A8A85CE" w14:textId="1EF46A26" w:rsidR="006B4C94" w:rsidRDefault="006B4C94" w:rsidP="006B4C94">
      <w:pPr>
        <w:pStyle w:val="a3"/>
        <w:shd w:val="clear" w:color="auto" w:fill="FFFFFF"/>
        <w:spacing w:after="0"/>
        <w:ind w:left="360"/>
        <w:rPr>
          <w:sz w:val="18"/>
          <w:szCs w:val="18"/>
        </w:rPr>
      </w:pPr>
      <w:r w:rsidRPr="006B4C94">
        <w:rPr>
          <w:rFonts w:ascii="Arial" w:hAnsi="Arial" w:cs="Arial"/>
          <w:i/>
          <w:iCs/>
          <w:color w:val="FF0000"/>
          <w:sz w:val="18"/>
          <w:szCs w:val="18"/>
          <w:shd w:val="clear" w:color="auto" w:fill="FFFFFF"/>
          <w:lang w:val="en"/>
        </w:rPr>
        <w:t>G</w:t>
      </w:r>
      <w:r w:rsidRPr="006B4C94">
        <w:rPr>
          <w:rFonts w:ascii="Arial" w:hAnsi="Arial" w:cs="Arial"/>
          <w:i/>
          <w:iCs/>
          <w:color w:val="222222"/>
          <w:sz w:val="18"/>
          <w:szCs w:val="18"/>
          <w:shd w:val="clear" w:color="auto" w:fill="FFFFFF"/>
          <w:lang w:val="en"/>
        </w:rPr>
        <w:t>NU</w:t>
      </w:r>
      <w:r w:rsidRPr="006B4C94">
        <w:rPr>
          <w:rFonts w:ascii="Arial" w:hAnsi="Arial" w:cs="Arial"/>
          <w:i/>
          <w:iCs/>
          <w:color w:val="222222"/>
          <w:sz w:val="18"/>
          <w:szCs w:val="18"/>
          <w:shd w:val="clear" w:color="auto" w:fill="FFFFFF"/>
        </w:rPr>
        <w:t>’</w:t>
      </w:r>
      <w:r w:rsidRPr="006B4C94">
        <w:rPr>
          <w:rFonts w:ascii="Arial" w:hAnsi="Arial" w:cs="Arial"/>
          <w:i/>
          <w:iCs/>
          <w:color w:val="222222"/>
          <w:sz w:val="18"/>
          <w:szCs w:val="18"/>
          <w:shd w:val="clear" w:color="auto" w:fill="FFFFFF"/>
          <w:lang w:val="en"/>
        </w:rPr>
        <w:t>s </w:t>
      </w:r>
      <w:r w:rsidRPr="006B4C94">
        <w:rPr>
          <w:rFonts w:ascii="Arial" w:hAnsi="Arial" w:cs="Arial"/>
          <w:i/>
          <w:iCs/>
          <w:color w:val="FF0000"/>
          <w:sz w:val="18"/>
          <w:szCs w:val="18"/>
          <w:shd w:val="clear" w:color="auto" w:fill="FFFFFF"/>
          <w:lang w:val="en"/>
        </w:rPr>
        <w:t>N</w:t>
      </w:r>
      <w:r w:rsidRPr="006B4C94">
        <w:rPr>
          <w:rFonts w:ascii="Arial" w:hAnsi="Arial" w:cs="Arial"/>
          <w:i/>
          <w:iCs/>
          <w:color w:val="222222"/>
          <w:sz w:val="18"/>
          <w:szCs w:val="18"/>
          <w:shd w:val="clear" w:color="auto" w:fill="FFFFFF"/>
          <w:lang w:val="en"/>
        </w:rPr>
        <w:t>ot </w:t>
      </w:r>
      <w:r w:rsidRPr="006B4C94">
        <w:rPr>
          <w:rFonts w:ascii="Arial" w:hAnsi="Arial" w:cs="Arial"/>
          <w:i/>
          <w:iCs/>
          <w:color w:val="FF0000"/>
          <w:sz w:val="18"/>
          <w:szCs w:val="18"/>
          <w:shd w:val="clear" w:color="auto" w:fill="FFFFFF"/>
          <w:lang w:val="en"/>
        </w:rPr>
        <w:t>U</w:t>
      </w:r>
      <w:r w:rsidRPr="006B4C94">
        <w:rPr>
          <w:rFonts w:ascii="Arial" w:hAnsi="Arial" w:cs="Arial"/>
          <w:i/>
          <w:iCs/>
          <w:color w:val="222222"/>
          <w:sz w:val="18"/>
          <w:szCs w:val="18"/>
          <w:shd w:val="clear" w:color="auto" w:fill="FFFFFF"/>
          <w:lang w:val="en"/>
        </w:rPr>
        <w:t>NIX</w:t>
      </w:r>
      <w:r w:rsidRPr="006B4C94">
        <w:rPr>
          <w:rFonts w:ascii="Arial" w:hAnsi="Arial" w:cs="Arial"/>
          <w:color w:val="222222"/>
          <w:sz w:val="18"/>
          <w:szCs w:val="18"/>
          <w:shd w:val="clear" w:color="auto" w:fill="FFFFFF"/>
        </w:rPr>
        <w:t> — «GNU — не </w:t>
      </w:r>
      <w:hyperlink r:id="rId71" w:tooltip="Unix" w:history="1">
        <w:r w:rsidRPr="006B4C94">
          <w:rPr>
            <w:rStyle w:val="a4"/>
            <w:rFonts w:ascii="Arial" w:hAnsi="Arial" w:cs="Arial"/>
            <w:color w:val="0B0080"/>
            <w:sz w:val="18"/>
            <w:szCs w:val="18"/>
            <w:u w:val="none"/>
            <w:shd w:val="clear" w:color="auto" w:fill="FFFFFF"/>
          </w:rPr>
          <w:t>Unix</w:t>
        </w:r>
      </w:hyperlink>
      <w:r w:rsidRPr="006B4C94">
        <w:rPr>
          <w:rFonts w:ascii="Arial" w:hAnsi="Arial" w:cs="Arial"/>
          <w:color w:val="222222"/>
          <w:sz w:val="18"/>
          <w:szCs w:val="18"/>
          <w:shd w:val="clear" w:color="auto" w:fill="FFFFFF"/>
        </w:rPr>
        <w:t>»</w:t>
      </w:r>
      <w:hyperlink r:id="rId72" w:anchor="cite_note-:0-1" w:history="1">
        <w:r w:rsidRPr="006B4C94">
          <w:rPr>
            <w:rStyle w:val="a4"/>
            <w:rFonts w:ascii="Arial" w:hAnsi="Arial" w:cs="Arial"/>
            <w:color w:val="0B0080"/>
            <w:sz w:val="18"/>
            <w:szCs w:val="18"/>
            <w:u w:val="none"/>
            <w:shd w:val="clear" w:color="auto" w:fill="FFFFFF"/>
            <w:vertAlign w:val="superscript"/>
          </w:rPr>
          <w:t>[1]</w:t>
        </w:r>
      </w:hyperlink>
      <w:r w:rsidRPr="006B4C94">
        <w:rPr>
          <w:rFonts w:ascii="Arial" w:hAnsi="Arial" w:cs="Arial"/>
          <w:color w:val="222222"/>
          <w:sz w:val="18"/>
          <w:szCs w:val="18"/>
          <w:shd w:val="clear" w:color="auto" w:fill="FFFFFF"/>
        </w:rPr>
        <w:t>) — </w:t>
      </w:r>
      <w:hyperlink r:id="rId73" w:tooltip="Свободное программное обеспечение" w:history="1">
        <w:r w:rsidRPr="006B4C94">
          <w:rPr>
            <w:rStyle w:val="a4"/>
            <w:rFonts w:ascii="Arial" w:hAnsi="Arial" w:cs="Arial"/>
            <w:color w:val="0B0080"/>
            <w:sz w:val="18"/>
            <w:szCs w:val="18"/>
            <w:u w:val="none"/>
            <w:shd w:val="clear" w:color="auto" w:fill="FFFFFF"/>
          </w:rPr>
          <w:t>свободная</w:t>
        </w:r>
      </w:hyperlink>
      <w:hyperlink r:id="rId74" w:anchor="cite_note-2" w:history="1">
        <w:r w:rsidRPr="006B4C94">
          <w:rPr>
            <w:rStyle w:val="a4"/>
            <w:rFonts w:ascii="Arial" w:hAnsi="Arial" w:cs="Arial"/>
            <w:color w:val="0B0080"/>
            <w:sz w:val="18"/>
            <w:szCs w:val="18"/>
            <w:u w:val="none"/>
            <w:shd w:val="clear" w:color="auto" w:fill="FFFFFF"/>
            <w:vertAlign w:val="superscript"/>
          </w:rPr>
          <w:t>[2]</w:t>
        </w:r>
      </w:hyperlink>
      <w:r w:rsidRPr="006B4C94">
        <w:rPr>
          <w:rFonts w:ascii="Arial" w:hAnsi="Arial" w:cs="Arial"/>
          <w:color w:val="222222"/>
          <w:sz w:val="18"/>
          <w:szCs w:val="18"/>
          <w:shd w:val="clear" w:color="auto" w:fill="FFFFFF"/>
        </w:rPr>
        <w:t> </w:t>
      </w:r>
      <w:hyperlink r:id="rId75" w:tooltip="Unix-подобная операционная система" w:history="1">
        <w:r w:rsidRPr="006B4C94">
          <w:rPr>
            <w:rStyle w:val="a4"/>
            <w:rFonts w:ascii="Arial" w:hAnsi="Arial" w:cs="Arial"/>
            <w:color w:val="0B0080"/>
            <w:sz w:val="18"/>
            <w:szCs w:val="18"/>
            <w:u w:val="none"/>
            <w:shd w:val="clear" w:color="auto" w:fill="FFFFFF"/>
          </w:rPr>
          <w:t>Unix-подобная операционная система</w:t>
        </w:r>
      </w:hyperlink>
      <w:r w:rsidRPr="006B4C94">
        <w:rPr>
          <w:rFonts w:ascii="Arial" w:hAnsi="Arial" w:cs="Arial"/>
          <w:color w:val="222222"/>
          <w:sz w:val="18"/>
          <w:szCs w:val="18"/>
          <w:shd w:val="clear" w:color="auto" w:fill="FFFFFF"/>
        </w:rPr>
        <w:t>, разрабатываемая </w:t>
      </w:r>
      <w:hyperlink r:id="rId76" w:history="1">
        <w:r w:rsidRPr="006B4C94">
          <w:rPr>
            <w:rStyle w:val="a4"/>
            <w:rFonts w:ascii="Arial" w:hAnsi="Arial" w:cs="Arial"/>
            <w:color w:val="0B0080"/>
            <w:sz w:val="18"/>
            <w:szCs w:val="18"/>
            <w:shd w:val="clear" w:color="auto" w:fill="FFFFFF"/>
          </w:rPr>
          <w:t>Проектом GNU</w:t>
        </w:r>
      </w:hyperlink>
    </w:p>
    <w:p w14:paraId="78A93852" w14:textId="0D2F9078" w:rsidR="006B4C94" w:rsidRDefault="006B4C94" w:rsidP="006B4C94">
      <w:pPr>
        <w:pStyle w:val="a3"/>
        <w:shd w:val="clear" w:color="auto" w:fill="FFFFFF"/>
        <w:spacing w:after="0"/>
        <w:ind w:left="360" w:firstLine="491"/>
        <w:rPr>
          <w:rStyle w:val="a4"/>
          <w:color w:val="auto"/>
          <w:sz w:val="18"/>
          <w:szCs w:val="18"/>
          <w:u w:val="none"/>
        </w:rPr>
      </w:pPr>
      <w:r w:rsidRPr="006B4C94">
        <w:rPr>
          <w:rStyle w:val="a4"/>
          <w:color w:val="auto"/>
          <w:sz w:val="18"/>
          <w:szCs w:val="18"/>
          <w:u w:val="none"/>
        </w:rPr>
        <w:t>Проект GNU (англ. The GNU Project) — проект по разработке свободного программного обеспечения (СПО), является результатом сотрудничества множества отдельных проектов. Проект был запущен известным программистом и сторонником СПО Ричардом Столлманом 27 сентября 1983 года в Массачусетском технологическом институте.[1] Изначальной целью проекта было «разработать достаточно свободного программного обеспечения &lt;…&gt;, чтобы можно было обойтись без программного обеспечения, которое не является свободным».[2] Чтобы этого достичь, проект в 1984 году приступил к разработке операционной системы GNU (GNU является рекурсивным акронимом, расшифровывающимся, как «GNU is Not Unix»). Эта цель была достигнута в 1992 году, когда последний пробел в ОС GNU — ядро системы — был заполнен сторонней разработкой, ядром Linux, которое было выпущено как свободное программное обеспечение в соответствии с лицензией GNU GPL v2.</w:t>
      </w:r>
    </w:p>
    <w:p w14:paraId="0D54FEAE" w14:textId="5F236B54" w:rsidR="00B038FE" w:rsidRPr="00713E06" w:rsidRDefault="00B038FE" w:rsidP="006B4C94">
      <w:pPr>
        <w:pStyle w:val="a3"/>
        <w:shd w:val="clear" w:color="auto" w:fill="FFFFFF"/>
        <w:spacing w:after="0"/>
        <w:ind w:left="360" w:firstLine="491"/>
        <w:rPr>
          <w:rStyle w:val="a4"/>
          <w:b/>
          <w:color w:val="auto"/>
          <w:sz w:val="18"/>
          <w:szCs w:val="18"/>
          <w:u w:val="none"/>
        </w:rPr>
      </w:pPr>
      <w:r w:rsidRPr="00713E06">
        <w:rPr>
          <w:rStyle w:val="a4"/>
          <w:b/>
          <w:color w:val="auto"/>
          <w:sz w:val="18"/>
          <w:szCs w:val="18"/>
          <w:highlight w:val="yellow"/>
          <w:u w:val="none"/>
        </w:rPr>
        <w:t>Основатель Ричард Столлман</w:t>
      </w:r>
    </w:p>
    <w:p w14:paraId="2198E735" w14:textId="29AC3B05" w:rsidR="006B4C94" w:rsidRDefault="006B4C94" w:rsidP="006B4C94">
      <w:pPr>
        <w:pStyle w:val="a3"/>
        <w:shd w:val="clear" w:color="auto" w:fill="FFFFFF"/>
        <w:spacing w:after="0"/>
        <w:ind w:left="360" w:firstLine="491"/>
        <w:rPr>
          <w:rStyle w:val="a4"/>
          <w:color w:val="auto"/>
          <w:sz w:val="18"/>
          <w:szCs w:val="18"/>
          <w:u w:val="none"/>
        </w:rPr>
      </w:pPr>
      <w:r w:rsidRPr="006B4C94">
        <w:rPr>
          <w:rStyle w:val="a4"/>
          <w:color w:val="auto"/>
          <w:sz w:val="18"/>
          <w:szCs w:val="18"/>
          <w:u w:val="none"/>
        </w:rPr>
        <w:t>Текущая работа проекта GNU включает в себя разработку программного обеспечения, повышение осведомлённости, проведение политических кампаний и раздачу новых материалов.</w:t>
      </w:r>
    </w:p>
    <w:p w14:paraId="4F60E537" w14:textId="39465798" w:rsidR="006B4C94" w:rsidRPr="006B4C94" w:rsidRDefault="006B4C94" w:rsidP="006B4C94">
      <w:pPr>
        <w:pStyle w:val="a3"/>
        <w:shd w:val="clear" w:color="auto" w:fill="FFFFFF"/>
        <w:spacing w:after="0"/>
        <w:ind w:left="360" w:firstLine="491"/>
        <w:rPr>
          <w:rStyle w:val="a4"/>
          <w:color w:val="auto"/>
          <w:sz w:val="18"/>
          <w:szCs w:val="18"/>
          <w:u w:val="none"/>
        </w:rPr>
      </w:pPr>
      <w:r w:rsidRPr="006B4C94">
        <w:rPr>
          <w:rStyle w:val="a4"/>
          <w:color w:val="auto"/>
          <w:sz w:val="18"/>
          <w:szCs w:val="18"/>
          <w:u w:val="none"/>
        </w:rPr>
        <w:t>https://ru.wikipedia.org/wiki/Проект_GNU</w:t>
      </w:r>
    </w:p>
    <w:p w14:paraId="41C159C4" w14:textId="6AE9BF5E" w:rsidR="00272822" w:rsidRDefault="00C90260" w:rsidP="00066647">
      <w:pPr>
        <w:spacing w:after="0"/>
        <w:jc w:val="center"/>
        <w:rPr>
          <w:b/>
          <w:color w:val="FF0000"/>
          <w:highlight w:val="yellow"/>
        </w:rPr>
      </w:pPr>
      <w:bookmarkStart w:id="143" w:name="Linux"/>
      <w:bookmarkEnd w:id="142"/>
      <w:r w:rsidRPr="00066647">
        <w:rPr>
          <w:b/>
          <w:color w:val="FF0000"/>
          <w:highlight w:val="yellow"/>
        </w:rPr>
        <w:t>Linux</w:t>
      </w:r>
    </w:p>
    <w:p w14:paraId="245F5E61" w14:textId="7869BCB5" w:rsidR="006B14DF" w:rsidRDefault="006B14DF" w:rsidP="00066647">
      <w:pPr>
        <w:spacing w:after="0"/>
        <w:jc w:val="center"/>
        <w:rPr>
          <w:b/>
          <w:color w:val="FF0000"/>
          <w:highlight w:val="yellow"/>
        </w:rPr>
      </w:pPr>
      <w:r>
        <w:rPr>
          <w:b/>
          <w:color w:val="FF0000"/>
          <w:highlight w:val="yellow"/>
        </w:rPr>
        <w:t>Установка</w:t>
      </w:r>
    </w:p>
    <w:p w14:paraId="0B795E66" w14:textId="45A8B3C5" w:rsidR="006B14DF" w:rsidRPr="006C6724" w:rsidRDefault="006B14DF" w:rsidP="006B14DF">
      <w:pPr>
        <w:spacing w:after="0"/>
      </w:pPr>
      <w:r w:rsidRPr="006B14DF">
        <w:t xml:space="preserve">16.02.2020 </w:t>
      </w:r>
      <w:r w:rsidRPr="006B14DF">
        <w:rPr>
          <w:lang w:val="en-US"/>
        </w:rPr>
        <w:t>Ubuntu</w:t>
      </w:r>
      <w:r w:rsidRPr="006B14DF">
        <w:t>180404</w:t>
      </w:r>
      <w:r w:rsidRPr="006B14DF">
        <w:rPr>
          <w:lang w:val="en-US"/>
        </w:rPr>
        <w:t>LST</w:t>
      </w:r>
      <w:r w:rsidRPr="006B14DF">
        <w:t xml:space="preserve"> </w:t>
      </w:r>
      <w:r>
        <w:rPr>
          <w:lang w:val="en-US"/>
        </w:rPr>
        <w:t>Name</w:t>
      </w:r>
      <w:r w:rsidRPr="006B14DF">
        <w:t xml:space="preserve"> </w:t>
      </w:r>
      <w:r>
        <w:rPr>
          <w:lang w:val="en-US"/>
        </w:rPr>
        <w:t>Jjohn</w:t>
      </w:r>
    </w:p>
    <w:p w14:paraId="3101201D" w14:textId="58F2DF34" w:rsidR="006B14DF" w:rsidRPr="006B14DF" w:rsidRDefault="006B14DF" w:rsidP="00066647">
      <w:pPr>
        <w:spacing w:after="0"/>
        <w:jc w:val="center"/>
        <w:rPr>
          <w:b/>
          <w:color w:val="FF0000"/>
          <w:highlight w:val="yellow"/>
        </w:rPr>
      </w:pPr>
      <w:r>
        <w:rPr>
          <w:b/>
          <w:color w:val="FF0000"/>
          <w:highlight w:val="yellow"/>
        </w:rPr>
        <w:t>Общие описание</w:t>
      </w:r>
    </w:p>
    <w:p w14:paraId="10225FB6" w14:textId="67CA60C9" w:rsidR="006B4C94" w:rsidRDefault="006B4C94" w:rsidP="00F5504C">
      <w:pPr>
        <w:rPr>
          <w:rFonts w:ascii="Arial" w:hAnsi="Arial" w:cs="Arial"/>
          <w:color w:val="222222"/>
          <w:sz w:val="21"/>
          <w:szCs w:val="21"/>
          <w:shd w:val="clear" w:color="auto" w:fill="FFFFFF"/>
        </w:rPr>
      </w:pPr>
      <w:r w:rsidRPr="00997423">
        <w:rPr>
          <w:rStyle w:val="a4"/>
          <w:color w:val="auto"/>
          <w:sz w:val="18"/>
          <w:szCs w:val="18"/>
          <w:u w:val="none"/>
        </w:rPr>
        <w:t>семейство </w:t>
      </w:r>
      <w:hyperlink r:id="rId77" w:tooltip="Unix-подобная операционная система" w:history="1">
        <w:r w:rsidRPr="00997423">
          <w:rPr>
            <w:rStyle w:val="a4"/>
            <w:color w:val="auto"/>
            <w:sz w:val="18"/>
            <w:szCs w:val="18"/>
            <w:u w:val="none"/>
          </w:rPr>
          <w:t>Unix-подобных операционных систем</w:t>
        </w:r>
      </w:hyperlink>
      <w:r w:rsidR="00BA5789" w:rsidRPr="00BA5789">
        <w:rPr>
          <w:rStyle w:val="a4"/>
          <w:color w:val="auto"/>
          <w:sz w:val="18"/>
          <w:szCs w:val="18"/>
          <w:u w:val="none"/>
        </w:rPr>
        <w:t xml:space="preserve"> </w:t>
      </w:r>
      <w:r w:rsidRPr="00997423">
        <w:rPr>
          <w:rStyle w:val="a4"/>
          <w:color w:val="auto"/>
          <w:sz w:val="18"/>
          <w:szCs w:val="18"/>
          <w:u w:val="none"/>
        </w:rPr>
        <w:t>на базе </w:t>
      </w:r>
      <w:hyperlink r:id="rId78" w:tooltip="Ядро Linux" w:history="1">
        <w:r w:rsidRPr="00997423">
          <w:rPr>
            <w:rStyle w:val="a4"/>
            <w:color w:val="auto"/>
            <w:sz w:val="18"/>
            <w:szCs w:val="18"/>
            <w:u w:val="none"/>
          </w:rPr>
          <w:t>ядра Linux</w:t>
        </w:r>
      </w:hyperlink>
      <w:r w:rsidRPr="00997423">
        <w:rPr>
          <w:rStyle w:val="a4"/>
          <w:color w:val="auto"/>
          <w:sz w:val="18"/>
          <w:szCs w:val="18"/>
          <w:u w:val="none"/>
        </w:rPr>
        <w:t>, включающих тот или иной набор утилит и программ проекта </w:t>
      </w:r>
      <w:hyperlink r:id="rId79" w:tooltip="GNU" w:history="1">
        <w:r w:rsidRPr="00997423">
          <w:rPr>
            <w:rStyle w:val="a4"/>
            <w:color w:val="auto"/>
            <w:sz w:val="18"/>
            <w:szCs w:val="18"/>
            <w:u w:val="none"/>
          </w:rPr>
          <w:t>GNU</w:t>
        </w:r>
      </w:hyperlink>
      <w:r w:rsidRPr="00997423">
        <w:rPr>
          <w:rStyle w:val="a4"/>
          <w:color w:val="auto"/>
          <w:sz w:val="18"/>
          <w:szCs w:val="18"/>
          <w:u w:val="none"/>
        </w:rPr>
        <w:t>, и, возможно, другие компоненты. Как и ядро Linux, системы на его основе как правило создаются и распространяются в соответствии с моделью разработки </w:t>
      </w:r>
      <w:hyperlink r:id="rId80" w:tooltip="FOSS" w:history="1">
        <w:r w:rsidRPr="00997423">
          <w:rPr>
            <w:rStyle w:val="a4"/>
            <w:color w:val="auto"/>
            <w:sz w:val="18"/>
            <w:szCs w:val="18"/>
            <w:u w:val="none"/>
          </w:rPr>
          <w:t>свободного и открытого программного обеспечения</w:t>
        </w:r>
      </w:hyperlink>
      <w:r w:rsidRPr="00997423">
        <w:rPr>
          <w:rStyle w:val="a4"/>
          <w:color w:val="auto"/>
          <w:sz w:val="18"/>
          <w:szCs w:val="18"/>
          <w:u w:val="none"/>
        </w:rPr>
        <w:t>. Linux-системы распространяются в основном бесплатно в виде различных </w:t>
      </w:r>
      <w:hyperlink r:id="rId81" w:tooltip="Дистрибутив Linux" w:history="1">
        <w:r w:rsidRPr="00997423">
          <w:rPr>
            <w:rStyle w:val="a4"/>
            <w:color w:val="auto"/>
            <w:sz w:val="18"/>
            <w:szCs w:val="18"/>
            <w:u w:val="none"/>
          </w:rPr>
          <w:t>дистрибутивов</w:t>
        </w:r>
      </w:hyperlink>
      <w:r w:rsidRPr="00997423">
        <w:rPr>
          <w:rStyle w:val="a4"/>
          <w:color w:val="auto"/>
          <w:sz w:val="18"/>
          <w:szCs w:val="18"/>
          <w:u w:val="none"/>
        </w:rPr>
        <w:t> — в форме, готовой для установки и удобной для сопровождения и обновлений, — и имеющих свой набор </w:t>
      </w:r>
      <w:hyperlink r:id="rId82" w:tooltip="Системное программное обеспечение" w:history="1">
        <w:r w:rsidRPr="00997423">
          <w:rPr>
            <w:rStyle w:val="a4"/>
            <w:color w:val="auto"/>
            <w:sz w:val="18"/>
            <w:szCs w:val="18"/>
            <w:u w:val="none"/>
          </w:rPr>
          <w:t>системных</w:t>
        </w:r>
      </w:hyperlink>
      <w:r w:rsidRPr="00997423">
        <w:rPr>
          <w:rStyle w:val="a4"/>
          <w:color w:val="auto"/>
          <w:sz w:val="18"/>
          <w:szCs w:val="18"/>
          <w:u w:val="none"/>
        </w:rPr>
        <w:t> и </w:t>
      </w:r>
      <w:hyperlink r:id="rId83" w:tooltip="Прикладное программное обеспечение" w:history="1">
        <w:r w:rsidRPr="00997423">
          <w:rPr>
            <w:rStyle w:val="a4"/>
            <w:color w:val="auto"/>
            <w:sz w:val="18"/>
            <w:szCs w:val="18"/>
            <w:u w:val="none"/>
          </w:rPr>
          <w:t>прикладных</w:t>
        </w:r>
      </w:hyperlink>
      <w:r w:rsidRPr="00997423">
        <w:rPr>
          <w:rStyle w:val="a4"/>
          <w:color w:val="auto"/>
          <w:sz w:val="18"/>
          <w:szCs w:val="18"/>
          <w:u w:val="none"/>
        </w:rPr>
        <w:t> компонентов, как свободных, так, возможно, и собственнических</w:t>
      </w:r>
      <w:r>
        <w:rPr>
          <w:rFonts w:ascii="Arial" w:hAnsi="Arial" w:cs="Arial"/>
          <w:color w:val="222222"/>
          <w:sz w:val="21"/>
          <w:szCs w:val="21"/>
          <w:shd w:val="clear" w:color="auto" w:fill="FFFFFF"/>
        </w:rPr>
        <w:t>.</w:t>
      </w:r>
    </w:p>
    <w:p w14:paraId="2DF185A1" w14:textId="6797F709" w:rsidR="00B0300F" w:rsidRPr="00B0300F" w:rsidRDefault="00B0300F" w:rsidP="00F5504C">
      <w:pPr>
        <w:rPr>
          <w:rStyle w:val="a4"/>
          <w:color w:val="auto"/>
          <w:sz w:val="18"/>
          <w:szCs w:val="18"/>
          <w:u w:val="none"/>
        </w:rPr>
      </w:pPr>
      <w:r w:rsidRPr="00B0300F">
        <w:rPr>
          <w:rStyle w:val="a4"/>
          <w:color w:val="auto"/>
          <w:sz w:val="18"/>
          <w:szCs w:val="18"/>
          <w:u w:val="none"/>
        </w:rPr>
        <w:t>Официальным </w:t>
      </w:r>
      <w:hyperlink r:id="rId84" w:tooltip="Логотип" w:history="1">
        <w:r w:rsidRPr="00B0300F">
          <w:rPr>
            <w:rStyle w:val="a4"/>
            <w:color w:val="auto"/>
            <w:sz w:val="18"/>
            <w:szCs w:val="18"/>
            <w:u w:val="none"/>
          </w:rPr>
          <w:t>логотипом</w:t>
        </w:r>
      </w:hyperlink>
      <w:r w:rsidRPr="00B0300F">
        <w:rPr>
          <w:rStyle w:val="a4"/>
          <w:color w:val="auto"/>
          <w:sz w:val="18"/>
          <w:szCs w:val="18"/>
          <w:u w:val="none"/>
        </w:rPr>
        <w:t> и </w:t>
      </w:r>
      <w:hyperlink r:id="rId85" w:tooltip="Талисман" w:history="1">
        <w:r w:rsidRPr="00B0300F">
          <w:rPr>
            <w:rStyle w:val="a4"/>
            <w:color w:val="auto"/>
            <w:sz w:val="18"/>
            <w:szCs w:val="18"/>
            <w:u w:val="none"/>
          </w:rPr>
          <w:t>талисманом</w:t>
        </w:r>
      </w:hyperlink>
      <w:r w:rsidRPr="00B0300F">
        <w:rPr>
          <w:rStyle w:val="a4"/>
          <w:color w:val="auto"/>
          <w:sz w:val="18"/>
          <w:szCs w:val="18"/>
          <w:u w:val="none"/>
        </w:rPr>
        <w:t> Linux является </w:t>
      </w:r>
      <w:hyperlink r:id="rId86" w:tooltip="Пингвин" w:history="1">
        <w:r w:rsidRPr="00B0300F">
          <w:rPr>
            <w:rStyle w:val="a4"/>
            <w:color w:val="auto"/>
            <w:sz w:val="18"/>
            <w:szCs w:val="18"/>
            <w:u w:val="none"/>
          </w:rPr>
          <w:t>пингвин</w:t>
        </w:r>
      </w:hyperlink>
      <w:r w:rsidRPr="00B0300F">
        <w:rPr>
          <w:rStyle w:val="a4"/>
          <w:color w:val="auto"/>
          <w:sz w:val="18"/>
          <w:szCs w:val="18"/>
          <w:u w:val="none"/>
        </w:rPr>
        <w:t> </w:t>
      </w:r>
      <w:hyperlink r:id="rId87" w:tooltip="Tux" w:history="1">
        <w:r w:rsidRPr="00B0300F">
          <w:rPr>
            <w:rStyle w:val="a4"/>
            <w:color w:val="auto"/>
            <w:sz w:val="18"/>
            <w:szCs w:val="18"/>
            <w:u w:val="none"/>
          </w:rPr>
          <w:t>Tux</w:t>
        </w:r>
      </w:hyperlink>
      <w:r w:rsidRPr="00B0300F">
        <w:rPr>
          <w:rStyle w:val="a4"/>
          <w:color w:val="auto"/>
          <w:sz w:val="18"/>
          <w:szCs w:val="18"/>
          <w:u w:val="none"/>
        </w:rPr>
        <w:t>, созданный в 1996 году </w:t>
      </w:r>
      <w:hyperlink r:id="rId88" w:tooltip="Юинг, Ларри" w:history="1">
        <w:r w:rsidRPr="00B0300F">
          <w:rPr>
            <w:rStyle w:val="a4"/>
            <w:color w:val="auto"/>
            <w:sz w:val="18"/>
            <w:szCs w:val="18"/>
            <w:u w:val="none"/>
          </w:rPr>
          <w:t>Ларри Юингом</w:t>
        </w:r>
      </w:hyperlink>
      <w:hyperlink r:id="rId89" w:anchor="cite_note-18" w:history="1">
        <w:r w:rsidRPr="00B0300F">
          <w:rPr>
            <w:rStyle w:val="a4"/>
            <w:color w:val="auto"/>
            <w:sz w:val="18"/>
            <w:szCs w:val="18"/>
            <w:u w:val="none"/>
          </w:rPr>
          <w:t>[18]</w:t>
        </w:r>
      </w:hyperlink>
      <w:r w:rsidRPr="00B0300F">
        <w:rPr>
          <w:rStyle w:val="a4"/>
          <w:color w:val="auto"/>
          <w:sz w:val="18"/>
          <w:szCs w:val="18"/>
          <w:u w:val="none"/>
        </w:rPr>
        <w:t>. Торговая марка «Linux» принадлежит создателю и основному разработчику ядра </w:t>
      </w:r>
      <w:hyperlink r:id="rId90" w:tooltip="Торвальдс, Линус" w:history="1">
        <w:r w:rsidRPr="006F309E">
          <w:rPr>
            <w:rStyle w:val="a4"/>
            <w:color w:val="auto"/>
            <w:sz w:val="18"/>
            <w:szCs w:val="18"/>
            <w:highlight w:val="yellow"/>
            <w:u w:val="none"/>
          </w:rPr>
          <w:t>Линусу Торвальдсу</w:t>
        </w:r>
      </w:hyperlink>
      <w:r w:rsidRPr="00B0300F">
        <w:rPr>
          <w:rStyle w:val="a4"/>
          <w:color w:val="auto"/>
          <w:sz w:val="18"/>
          <w:szCs w:val="18"/>
          <w:u w:val="none"/>
        </w:rPr>
        <w:t>. </w:t>
      </w:r>
    </w:p>
    <w:p w14:paraId="0F1FFB64" w14:textId="5167C103" w:rsidR="00C90260" w:rsidRPr="00160955" w:rsidRDefault="00C637F6" w:rsidP="00F5504C">
      <w:r>
        <w:rPr>
          <w:rStyle w:val="a4"/>
          <w:b/>
          <w:sz w:val="20"/>
          <w:szCs w:val="20"/>
          <w:lang w:val="en-US"/>
        </w:rPr>
        <w:fldChar w:fldCharType="begin"/>
      </w:r>
      <w:r w:rsidRPr="00215B34">
        <w:rPr>
          <w:rStyle w:val="a4"/>
          <w:b/>
          <w:sz w:val="20"/>
          <w:rPrChange w:id="144" w:author="Евгений Мироевский" w:date="2020-03-15T19:52:00Z">
            <w:rPr>
              <w:rStyle w:val="a4"/>
              <w:b/>
              <w:sz w:val="20"/>
              <w:szCs w:val="20"/>
              <w:lang w:val="en-US"/>
            </w:rPr>
          </w:rPrChange>
        </w:rPr>
        <w:instrText xml:space="preserve"> </w:instrText>
      </w:r>
      <w:r>
        <w:rPr>
          <w:rStyle w:val="a4"/>
          <w:b/>
          <w:sz w:val="20"/>
          <w:szCs w:val="20"/>
          <w:lang w:val="en-US"/>
        </w:rPr>
        <w:instrText>HYPERLINK</w:instrText>
      </w:r>
      <w:r w:rsidRPr="00215B34">
        <w:rPr>
          <w:rStyle w:val="a4"/>
          <w:b/>
          <w:sz w:val="20"/>
          <w:rPrChange w:id="145" w:author="Евгений Мироевский" w:date="2020-03-15T19:52:00Z">
            <w:rPr>
              <w:rStyle w:val="a4"/>
              <w:b/>
              <w:sz w:val="20"/>
              <w:szCs w:val="20"/>
              <w:lang w:val="en-US"/>
            </w:rPr>
          </w:rPrChange>
        </w:rPr>
        <w:instrText xml:space="preserve"> "</w:instrText>
      </w:r>
      <w:r>
        <w:rPr>
          <w:rStyle w:val="a4"/>
          <w:b/>
          <w:sz w:val="20"/>
          <w:szCs w:val="20"/>
          <w:lang w:val="en-US"/>
        </w:rPr>
        <w:instrText>https</w:instrText>
      </w:r>
      <w:r w:rsidRPr="00215B34">
        <w:rPr>
          <w:rStyle w:val="a4"/>
          <w:b/>
          <w:sz w:val="20"/>
          <w:rPrChange w:id="146" w:author="Евгений Мироевский" w:date="2020-03-15T19:52:00Z">
            <w:rPr>
              <w:rStyle w:val="a4"/>
              <w:b/>
              <w:sz w:val="20"/>
              <w:szCs w:val="20"/>
              <w:lang w:val="en-US"/>
            </w:rPr>
          </w:rPrChange>
        </w:rPr>
        <w:instrText>://</w:instrText>
      </w:r>
      <w:r>
        <w:rPr>
          <w:rStyle w:val="a4"/>
          <w:b/>
          <w:sz w:val="20"/>
          <w:szCs w:val="20"/>
          <w:lang w:val="en-US"/>
        </w:rPr>
        <w:instrText>ru</w:instrText>
      </w:r>
      <w:r w:rsidRPr="00215B34">
        <w:rPr>
          <w:rStyle w:val="a4"/>
          <w:b/>
          <w:sz w:val="20"/>
          <w:rPrChange w:id="147" w:author="Евгений Мироевский" w:date="2020-03-15T19:52:00Z">
            <w:rPr>
              <w:rStyle w:val="a4"/>
              <w:b/>
              <w:sz w:val="20"/>
              <w:szCs w:val="20"/>
              <w:lang w:val="en-US"/>
            </w:rPr>
          </w:rPrChange>
        </w:rPr>
        <w:instrText>.</w:instrText>
      </w:r>
      <w:r>
        <w:rPr>
          <w:rStyle w:val="a4"/>
          <w:b/>
          <w:sz w:val="20"/>
          <w:szCs w:val="20"/>
          <w:lang w:val="en-US"/>
        </w:rPr>
        <w:instrText>wikipedia</w:instrText>
      </w:r>
      <w:r w:rsidRPr="00215B34">
        <w:rPr>
          <w:rStyle w:val="a4"/>
          <w:b/>
          <w:sz w:val="20"/>
          <w:rPrChange w:id="148" w:author="Евгений Мироевский" w:date="2020-03-15T19:52:00Z">
            <w:rPr>
              <w:rStyle w:val="a4"/>
              <w:b/>
              <w:sz w:val="20"/>
              <w:szCs w:val="20"/>
              <w:lang w:val="en-US"/>
            </w:rPr>
          </w:rPrChange>
        </w:rPr>
        <w:instrText>.</w:instrText>
      </w:r>
      <w:r>
        <w:rPr>
          <w:rStyle w:val="a4"/>
          <w:b/>
          <w:sz w:val="20"/>
          <w:szCs w:val="20"/>
          <w:lang w:val="en-US"/>
        </w:rPr>
        <w:instrText>org</w:instrText>
      </w:r>
      <w:r w:rsidRPr="00215B34">
        <w:rPr>
          <w:rStyle w:val="a4"/>
          <w:b/>
          <w:sz w:val="20"/>
          <w:rPrChange w:id="149" w:author="Евгений Мироевский" w:date="2020-03-15T19:52:00Z">
            <w:rPr>
              <w:rStyle w:val="a4"/>
              <w:b/>
              <w:sz w:val="20"/>
              <w:szCs w:val="20"/>
              <w:lang w:val="en-US"/>
            </w:rPr>
          </w:rPrChange>
        </w:rPr>
        <w:instrText>/</w:instrText>
      </w:r>
      <w:r>
        <w:rPr>
          <w:rStyle w:val="a4"/>
          <w:b/>
          <w:sz w:val="20"/>
          <w:szCs w:val="20"/>
          <w:lang w:val="en-US"/>
        </w:rPr>
        <w:instrText>wiki</w:instrText>
      </w:r>
      <w:r w:rsidRPr="00215B34">
        <w:rPr>
          <w:rStyle w:val="a4"/>
          <w:b/>
          <w:sz w:val="20"/>
          <w:rPrChange w:id="150" w:author="Евгений Мироевский" w:date="2020-03-15T19:52:00Z">
            <w:rPr>
              <w:rStyle w:val="a4"/>
              <w:b/>
              <w:sz w:val="20"/>
              <w:szCs w:val="20"/>
              <w:lang w:val="en-US"/>
            </w:rPr>
          </w:rPrChange>
        </w:rPr>
        <w:instrText>/</w:instrText>
      </w:r>
      <w:r>
        <w:rPr>
          <w:rStyle w:val="a4"/>
          <w:b/>
          <w:sz w:val="20"/>
          <w:szCs w:val="20"/>
          <w:lang w:val="en-US"/>
        </w:rPr>
        <w:instrText>Linux</w:instrText>
      </w:r>
      <w:r w:rsidRPr="00215B34">
        <w:rPr>
          <w:rStyle w:val="a4"/>
          <w:b/>
          <w:sz w:val="20"/>
          <w:rPrChange w:id="151" w:author="Евгений Мироевский" w:date="2020-03-15T19:52:00Z">
            <w:rPr>
              <w:rStyle w:val="a4"/>
              <w:b/>
              <w:sz w:val="20"/>
              <w:szCs w:val="20"/>
              <w:lang w:val="en-US"/>
            </w:rPr>
          </w:rPrChange>
        </w:rPr>
        <w:instrText xml:space="preserve">" </w:instrText>
      </w:r>
      <w:r>
        <w:rPr>
          <w:rStyle w:val="a4"/>
          <w:b/>
          <w:sz w:val="20"/>
          <w:szCs w:val="20"/>
          <w:lang w:val="en-US"/>
        </w:rPr>
        <w:fldChar w:fldCharType="separate"/>
      </w:r>
      <w:r w:rsidR="00C90260" w:rsidRPr="00250EA3">
        <w:rPr>
          <w:rStyle w:val="a4"/>
          <w:b/>
          <w:sz w:val="20"/>
          <w:szCs w:val="20"/>
          <w:lang w:val="en-US"/>
        </w:rPr>
        <w:t>https</w:t>
      </w:r>
      <w:r w:rsidR="00C90260" w:rsidRPr="00160955">
        <w:rPr>
          <w:rStyle w:val="a4"/>
          <w:b/>
          <w:sz w:val="20"/>
          <w:szCs w:val="20"/>
        </w:rPr>
        <w:t>://</w:t>
      </w:r>
      <w:r w:rsidR="00C90260" w:rsidRPr="00250EA3">
        <w:rPr>
          <w:rStyle w:val="a4"/>
          <w:b/>
          <w:sz w:val="20"/>
          <w:szCs w:val="20"/>
          <w:lang w:val="en-US"/>
        </w:rPr>
        <w:t>ru</w:t>
      </w:r>
      <w:r w:rsidR="00C90260" w:rsidRPr="00160955">
        <w:rPr>
          <w:rStyle w:val="a4"/>
          <w:b/>
          <w:sz w:val="20"/>
          <w:szCs w:val="20"/>
        </w:rPr>
        <w:t>.</w:t>
      </w:r>
      <w:r w:rsidR="00C90260" w:rsidRPr="00250EA3">
        <w:rPr>
          <w:rStyle w:val="a4"/>
          <w:b/>
          <w:sz w:val="20"/>
          <w:szCs w:val="20"/>
          <w:lang w:val="en-US"/>
        </w:rPr>
        <w:t>wikipedia</w:t>
      </w:r>
      <w:r w:rsidR="00C90260" w:rsidRPr="00160955">
        <w:rPr>
          <w:rStyle w:val="a4"/>
          <w:b/>
          <w:sz w:val="20"/>
          <w:szCs w:val="20"/>
        </w:rPr>
        <w:t>.</w:t>
      </w:r>
      <w:r w:rsidR="00C90260" w:rsidRPr="00250EA3">
        <w:rPr>
          <w:rStyle w:val="a4"/>
          <w:b/>
          <w:sz w:val="20"/>
          <w:szCs w:val="20"/>
          <w:lang w:val="en-US"/>
        </w:rPr>
        <w:t>org</w:t>
      </w:r>
      <w:r w:rsidR="00C90260" w:rsidRPr="00160955">
        <w:rPr>
          <w:rStyle w:val="a4"/>
          <w:b/>
          <w:sz w:val="20"/>
          <w:szCs w:val="20"/>
        </w:rPr>
        <w:t>/</w:t>
      </w:r>
      <w:r w:rsidR="00C90260" w:rsidRPr="00250EA3">
        <w:rPr>
          <w:rStyle w:val="a4"/>
          <w:b/>
          <w:sz w:val="20"/>
          <w:szCs w:val="20"/>
          <w:lang w:val="en-US"/>
        </w:rPr>
        <w:t>wiki</w:t>
      </w:r>
      <w:r w:rsidR="00C90260" w:rsidRPr="00160955">
        <w:rPr>
          <w:rStyle w:val="a4"/>
          <w:b/>
          <w:sz w:val="20"/>
          <w:szCs w:val="20"/>
        </w:rPr>
        <w:t>/</w:t>
      </w:r>
      <w:r w:rsidR="00C90260" w:rsidRPr="00250EA3">
        <w:rPr>
          <w:rStyle w:val="a4"/>
          <w:b/>
          <w:sz w:val="20"/>
          <w:szCs w:val="20"/>
          <w:lang w:val="en-US"/>
        </w:rPr>
        <w:t>Linux</w:t>
      </w:r>
      <w:r>
        <w:rPr>
          <w:rStyle w:val="a4"/>
          <w:b/>
          <w:sz w:val="20"/>
          <w:szCs w:val="20"/>
          <w:lang w:val="en-US"/>
        </w:rPr>
        <w:fldChar w:fldCharType="end"/>
      </w:r>
    </w:p>
    <w:p w14:paraId="79F2A8EE" w14:textId="77777777" w:rsidR="00C90260" w:rsidRPr="00C90260" w:rsidRDefault="00C90260" w:rsidP="00F5504C">
      <w:pPr>
        <w:rPr>
          <w:bCs/>
        </w:rPr>
      </w:pPr>
      <w:r w:rsidRPr="00C90260">
        <w:rPr>
          <w:bCs/>
        </w:rPr>
        <w:t xml:space="preserve">Большинство пользователей для установки </w:t>
      </w:r>
      <w:r w:rsidRPr="00C90260">
        <w:rPr>
          <w:bCs/>
          <w:lang w:val="en-US"/>
        </w:rPr>
        <w:t>Linux</w:t>
      </w:r>
      <w:r w:rsidRPr="00C90260">
        <w:rPr>
          <w:bCs/>
        </w:rPr>
        <w:t xml:space="preserve"> используют дистрибутивы, включающие не только набор программ, но и решающие ряд задач по обслуживанию, объединённых едиными системами установки, управления и обновления пакетов, настройки и поддержки.</w:t>
      </w:r>
    </w:p>
    <w:p w14:paraId="6D47AFE3" w14:textId="77777777" w:rsidR="00C90260" w:rsidRPr="00C90260" w:rsidRDefault="00C90260" w:rsidP="00C90260">
      <w:pPr>
        <w:spacing w:after="0"/>
        <w:rPr>
          <w:bCs/>
          <w:sz w:val="20"/>
          <w:szCs w:val="20"/>
        </w:rPr>
      </w:pPr>
    </w:p>
    <w:p w14:paraId="35C04951" w14:textId="417E0EE0" w:rsidR="00C90260" w:rsidRDefault="00C90260" w:rsidP="00C90260">
      <w:pPr>
        <w:spacing w:after="0"/>
        <w:rPr>
          <w:bCs/>
          <w:sz w:val="20"/>
          <w:szCs w:val="20"/>
        </w:rPr>
      </w:pPr>
      <w:r w:rsidRPr="00C90260">
        <w:rPr>
          <w:b/>
          <w:sz w:val="20"/>
          <w:szCs w:val="20"/>
          <w:highlight w:val="yellow"/>
        </w:rPr>
        <w:t>Самые распространённые в мире дистрибутивы (</w:t>
      </w:r>
      <w:proofErr w:type="gramStart"/>
      <w:r w:rsidRPr="00C90260">
        <w:rPr>
          <w:b/>
          <w:sz w:val="20"/>
          <w:szCs w:val="20"/>
          <w:highlight w:val="yellow"/>
        </w:rPr>
        <w:t>2017)[</w:t>
      </w:r>
      <w:proofErr w:type="gramEnd"/>
      <w:r w:rsidRPr="00C90260">
        <w:rPr>
          <w:b/>
          <w:sz w:val="20"/>
          <w:szCs w:val="20"/>
          <w:highlight w:val="yellow"/>
        </w:rPr>
        <w:t xml:space="preserve">61]: </w:t>
      </w:r>
      <w:r w:rsidRPr="00C90260">
        <w:rPr>
          <w:b/>
          <w:sz w:val="20"/>
          <w:szCs w:val="20"/>
          <w:highlight w:val="yellow"/>
          <w:lang w:val="en-US"/>
        </w:rPr>
        <w:t>Linux</w:t>
      </w:r>
      <w:r w:rsidRPr="00C90260">
        <w:rPr>
          <w:b/>
          <w:sz w:val="20"/>
          <w:szCs w:val="20"/>
          <w:highlight w:val="yellow"/>
        </w:rPr>
        <w:t xml:space="preserve"> </w:t>
      </w:r>
      <w:r w:rsidRPr="00C90260">
        <w:rPr>
          <w:b/>
          <w:sz w:val="20"/>
          <w:szCs w:val="20"/>
          <w:highlight w:val="yellow"/>
          <w:lang w:val="en-US"/>
        </w:rPr>
        <w:t>Mint</w:t>
      </w:r>
      <w:r w:rsidRPr="00C90260">
        <w:rPr>
          <w:b/>
          <w:sz w:val="20"/>
          <w:szCs w:val="20"/>
          <w:highlight w:val="yellow"/>
        </w:rPr>
        <w:t xml:space="preserve">, </w:t>
      </w:r>
      <w:r w:rsidRPr="00C90260">
        <w:rPr>
          <w:b/>
          <w:sz w:val="20"/>
          <w:szCs w:val="20"/>
          <w:highlight w:val="yellow"/>
          <w:lang w:val="en-US"/>
        </w:rPr>
        <w:t>Ubuntu</w:t>
      </w:r>
      <w:r w:rsidRPr="00C90260">
        <w:rPr>
          <w:b/>
          <w:sz w:val="20"/>
          <w:szCs w:val="20"/>
          <w:highlight w:val="yellow"/>
        </w:rPr>
        <w:t xml:space="preserve">, </w:t>
      </w:r>
      <w:r w:rsidRPr="00C90260">
        <w:rPr>
          <w:b/>
          <w:sz w:val="20"/>
          <w:szCs w:val="20"/>
          <w:highlight w:val="yellow"/>
          <w:lang w:val="en-US"/>
        </w:rPr>
        <w:t>Debian</w:t>
      </w:r>
      <w:r w:rsidRPr="00C90260">
        <w:rPr>
          <w:b/>
          <w:sz w:val="20"/>
          <w:szCs w:val="20"/>
          <w:highlight w:val="yellow"/>
        </w:rPr>
        <w:t xml:space="preserve">, </w:t>
      </w:r>
      <w:r w:rsidRPr="00C90260">
        <w:rPr>
          <w:b/>
          <w:sz w:val="20"/>
          <w:szCs w:val="20"/>
          <w:highlight w:val="yellow"/>
          <w:lang w:val="en-US"/>
        </w:rPr>
        <w:t>Mageia</w:t>
      </w:r>
      <w:r w:rsidRPr="00C90260">
        <w:rPr>
          <w:b/>
          <w:sz w:val="20"/>
          <w:szCs w:val="20"/>
          <w:highlight w:val="yellow"/>
        </w:rPr>
        <w:t xml:space="preserve">, </w:t>
      </w:r>
      <w:r w:rsidRPr="00C90260">
        <w:rPr>
          <w:b/>
          <w:sz w:val="20"/>
          <w:szCs w:val="20"/>
          <w:highlight w:val="yellow"/>
          <w:lang w:val="en-US"/>
        </w:rPr>
        <w:t>Fedora</w:t>
      </w:r>
      <w:r w:rsidRPr="00C90260">
        <w:rPr>
          <w:b/>
          <w:sz w:val="20"/>
          <w:szCs w:val="20"/>
          <w:highlight w:val="yellow"/>
        </w:rPr>
        <w:t xml:space="preserve">, </w:t>
      </w:r>
      <w:r w:rsidRPr="00C90260">
        <w:rPr>
          <w:b/>
          <w:sz w:val="20"/>
          <w:szCs w:val="20"/>
          <w:highlight w:val="yellow"/>
          <w:lang w:val="en-US"/>
        </w:rPr>
        <w:t>OpenSUSE</w:t>
      </w:r>
      <w:r w:rsidRPr="00C90260">
        <w:rPr>
          <w:b/>
          <w:sz w:val="20"/>
          <w:szCs w:val="20"/>
          <w:highlight w:val="yellow"/>
        </w:rPr>
        <w:t xml:space="preserve">, </w:t>
      </w:r>
      <w:r w:rsidRPr="00C90260">
        <w:rPr>
          <w:b/>
          <w:sz w:val="20"/>
          <w:szCs w:val="20"/>
          <w:highlight w:val="yellow"/>
          <w:lang w:val="en-US"/>
        </w:rPr>
        <w:t>ArchLinux</w:t>
      </w:r>
      <w:r w:rsidRPr="00C90260">
        <w:rPr>
          <w:b/>
          <w:sz w:val="20"/>
          <w:szCs w:val="20"/>
          <w:highlight w:val="yellow"/>
        </w:rPr>
        <w:t xml:space="preserve">, </w:t>
      </w:r>
      <w:r w:rsidRPr="00C90260">
        <w:rPr>
          <w:b/>
          <w:sz w:val="20"/>
          <w:szCs w:val="20"/>
          <w:highlight w:val="yellow"/>
          <w:lang w:val="en-US"/>
        </w:rPr>
        <w:t>CentOS</w:t>
      </w:r>
      <w:r w:rsidRPr="00C90260">
        <w:rPr>
          <w:b/>
          <w:sz w:val="20"/>
          <w:szCs w:val="20"/>
          <w:highlight w:val="yellow"/>
        </w:rPr>
        <w:t xml:space="preserve">, </w:t>
      </w:r>
      <w:r w:rsidRPr="00C90260">
        <w:rPr>
          <w:b/>
          <w:sz w:val="20"/>
          <w:szCs w:val="20"/>
          <w:highlight w:val="yellow"/>
          <w:lang w:val="en-US"/>
        </w:rPr>
        <w:t>PCLinuxOS</w:t>
      </w:r>
      <w:r w:rsidRPr="00C90260">
        <w:rPr>
          <w:b/>
          <w:sz w:val="20"/>
          <w:szCs w:val="20"/>
          <w:highlight w:val="yellow"/>
        </w:rPr>
        <w:t xml:space="preserve">, </w:t>
      </w:r>
      <w:r w:rsidRPr="00C90260">
        <w:rPr>
          <w:b/>
          <w:sz w:val="20"/>
          <w:szCs w:val="20"/>
          <w:highlight w:val="yellow"/>
          <w:lang w:val="en-US"/>
        </w:rPr>
        <w:t>Slackware</w:t>
      </w:r>
      <w:r w:rsidRPr="00C90260">
        <w:rPr>
          <w:b/>
          <w:sz w:val="20"/>
          <w:szCs w:val="20"/>
          <w:highlight w:val="yellow"/>
        </w:rPr>
        <w:t xml:space="preserve">, </w:t>
      </w:r>
      <w:r w:rsidRPr="00C90260">
        <w:rPr>
          <w:b/>
          <w:sz w:val="20"/>
          <w:szCs w:val="20"/>
          <w:highlight w:val="yellow"/>
          <w:lang w:val="en-US"/>
        </w:rPr>
        <w:t>Gentoo</w:t>
      </w:r>
      <w:r w:rsidRPr="00C90260">
        <w:rPr>
          <w:bCs/>
          <w:sz w:val="20"/>
          <w:szCs w:val="20"/>
        </w:rPr>
        <w:t xml:space="preserve">. </w:t>
      </w:r>
    </w:p>
    <w:p w14:paraId="5E5D665F" w14:textId="77777777" w:rsidR="009456DA" w:rsidRPr="009456DA" w:rsidRDefault="009456DA" w:rsidP="009456DA">
      <w:pPr>
        <w:shd w:val="clear" w:color="auto" w:fill="FFFFFF"/>
        <w:spacing w:after="0" w:line="240" w:lineRule="auto"/>
        <w:rPr>
          <w:rFonts w:ascii="Source Sans Pro" w:eastAsia="Times New Roman" w:hAnsi="Source Sans Pro" w:cs="Times New Roman"/>
          <w:color w:val="333333"/>
          <w:sz w:val="20"/>
          <w:szCs w:val="20"/>
          <w:lang w:eastAsia="ru-RU"/>
        </w:rPr>
      </w:pPr>
      <w:r w:rsidRPr="009456DA">
        <w:rPr>
          <w:rFonts w:ascii="Source Sans Pro" w:eastAsia="Times New Roman" w:hAnsi="Source Sans Pro" w:cs="Times New Roman"/>
          <w:bCs/>
          <w:color w:val="333333"/>
          <w:sz w:val="20"/>
          <w:szCs w:val="20"/>
          <w:lang w:eastAsia="ru-RU"/>
        </w:rPr>
        <w:t>2</w:t>
      </w:r>
      <w:r w:rsidRPr="00C52860">
        <w:rPr>
          <w:rFonts w:ascii="Source Sans Pro" w:eastAsia="Times New Roman" w:hAnsi="Source Sans Pro" w:cs="Times New Roman"/>
          <w:b/>
          <w:bCs/>
          <w:color w:val="333333"/>
          <w:sz w:val="20"/>
          <w:szCs w:val="20"/>
          <w:lang w:eastAsia="ru-RU"/>
        </w:rPr>
        <w:t> Большинство серверов (хостинги, хранилища и прочее) используют в качестве основной ОС Линукс.</w:t>
      </w:r>
      <w:r w:rsidRPr="009456DA">
        <w:rPr>
          <w:rFonts w:ascii="Source Sans Pro" w:eastAsia="Times New Roman" w:hAnsi="Source Sans Pro" w:cs="Times New Roman"/>
          <w:color w:val="333333"/>
          <w:sz w:val="20"/>
          <w:szCs w:val="20"/>
          <w:lang w:eastAsia="ru-RU"/>
        </w:rPr>
        <w:t xml:space="preserve"> Это связано с тем, что она бесплатна, проще настраивается и более стабильна. Однако среди обычных пользователей бесспорное лидерство занимает Windows. Лишь 5% населения пользуются Линуксом в качестве домашней операционной системы.</w:t>
      </w:r>
    </w:p>
    <w:p w14:paraId="402D4060" w14:textId="77777777" w:rsidR="009456DA" w:rsidRPr="009456DA" w:rsidRDefault="009456DA" w:rsidP="009456DA">
      <w:pPr>
        <w:shd w:val="clear" w:color="auto" w:fill="FFFFFF"/>
        <w:spacing w:after="0" w:line="240" w:lineRule="auto"/>
        <w:rPr>
          <w:rFonts w:ascii="Source Sans Pro" w:eastAsia="Times New Roman" w:hAnsi="Source Sans Pro" w:cs="Times New Roman"/>
          <w:color w:val="333333"/>
          <w:sz w:val="20"/>
          <w:szCs w:val="20"/>
          <w:lang w:eastAsia="ru-RU"/>
        </w:rPr>
      </w:pPr>
      <w:r w:rsidRPr="009456DA">
        <w:rPr>
          <w:rFonts w:ascii="Source Sans Pro" w:eastAsia="Times New Roman" w:hAnsi="Source Sans Pro" w:cs="Times New Roman"/>
          <w:bCs/>
          <w:color w:val="333333"/>
          <w:sz w:val="20"/>
          <w:szCs w:val="20"/>
          <w:lang w:eastAsia="ru-RU"/>
        </w:rPr>
        <w:t>3</w:t>
      </w:r>
      <w:r w:rsidRPr="009456DA">
        <w:rPr>
          <w:rFonts w:ascii="Source Sans Pro" w:eastAsia="Times New Roman" w:hAnsi="Source Sans Pro" w:cs="Times New Roman"/>
          <w:color w:val="333333"/>
          <w:sz w:val="20"/>
          <w:szCs w:val="20"/>
          <w:lang w:eastAsia="ru-RU"/>
        </w:rPr>
        <w:t> </w:t>
      </w:r>
      <w:r w:rsidRPr="00C52860">
        <w:rPr>
          <w:rFonts w:ascii="Source Sans Pro" w:eastAsia="Times New Roman" w:hAnsi="Source Sans Pro" w:cs="Times New Roman"/>
          <w:b/>
          <w:bCs/>
          <w:color w:val="333333"/>
          <w:sz w:val="20"/>
          <w:szCs w:val="20"/>
          <w:lang w:eastAsia="ru-RU"/>
        </w:rPr>
        <w:t>Linux является многозадачной и многопользовательской операционной системой</w:t>
      </w:r>
      <w:r w:rsidRPr="009456DA">
        <w:rPr>
          <w:rFonts w:ascii="Source Sans Pro" w:eastAsia="Times New Roman" w:hAnsi="Source Sans Pro" w:cs="Times New Roman"/>
          <w:color w:val="333333"/>
          <w:sz w:val="20"/>
          <w:szCs w:val="20"/>
          <w:lang w:eastAsia="ru-RU"/>
        </w:rPr>
        <w:t>. Windows в этом плане также сильно преуспел, но все же его возможности не очень удобные для работы нескольких пользователей</w:t>
      </w:r>
    </w:p>
    <w:p w14:paraId="230B7200" w14:textId="77777777" w:rsidR="009456DA" w:rsidRPr="009456DA" w:rsidRDefault="009456DA" w:rsidP="009456DA">
      <w:pPr>
        <w:shd w:val="clear" w:color="auto" w:fill="FFFFFF"/>
        <w:spacing w:after="0" w:line="240" w:lineRule="auto"/>
        <w:rPr>
          <w:rFonts w:ascii="Source Sans Pro" w:eastAsia="Times New Roman" w:hAnsi="Source Sans Pro" w:cs="Times New Roman"/>
          <w:color w:val="333333"/>
          <w:sz w:val="20"/>
          <w:szCs w:val="20"/>
          <w:lang w:eastAsia="ru-RU"/>
        </w:rPr>
      </w:pPr>
      <w:r w:rsidRPr="009456DA">
        <w:rPr>
          <w:rFonts w:ascii="Source Sans Pro" w:eastAsia="Times New Roman" w:hAnsi="Source Sans Pro" w:cs="Times New Roman"/>
          <w:bCs/>
          <w:color w:val="333333"/>
          <w:sz w:val="20"/>
          <w:szCs w:val="20"/>
          <w:lang w:eastAsia="ru-RU"/>
        </w:rPr>
        <w:t>4</w:t>
      </w:r>
      <w:r w:rsidRPr="009456DA">
        <w:rPr>
          <w:rFonts w:ascii="Source Sans Pro" w:eastAsia="Times New Roman" w:hAnsi="Source Sans Pro" w:cs="Times New Roman"/>
          <w:color w:val="333333"/>
          <w:sz w:val="20"/>
          <w:szCs w:val="20"/>
          <w:lang w:eastAsia="ru-RU"/>
        </w:rPr>
        <w:t> В Linux нету жестких дисков, как на Windows. Здесь все хранится в едином каталоге, который начинается с «/» (корневой каталог, root directory). Файлы пользователей лежат в каталогах «/home/name_users/».</w:t>
      </w:r>
    </w:p>
    <w:p w14:paraId="09213CA6" w14:textId="77777777" w:rsidR="009456DA" w:rsidRPr="009456DA" w:rsidRDefault="009456DA" w:rsidP="009456DA">
      <w:pPr>
        <w:shd w:val="clear" w:color="auto" w:fill="FFFFFF"/>
        <w:spacing w:after="0" w:line="240" w:lineRule="auto"/>
        <w:rPr>
          <w:rFonts w:ascii="Source Sans Pro" w:eastAsia="Times New Roman" w:hAnsi="Source Sans Pro" w:cs="Times New Roman"/>
          <w:color w:val="333333"/>
          <w:sz w:val="20"/>
          <w:szCs w:val="20"/>
          <w:lang w:eastAsia="ru-RU"/>
        </w:rPr>
      </w:pPr>
      <w:r w:rsidRPr="00C52860">
        <w:rPr>
          <w:rFonts w:ascii="Source Sans Pro" w:eastAsia="Times New Roman" w:hAnsi="Source Sans Pro" w:cs="Times New Roman"/>
          <w:b/>
          <w:bCs/>
          <w:color w:val="333333"/>
          <w:sz w:val="20"/>
          <w:szCs w:val="20"/>
          <w:lang w:eastAsia="ru-RU"/>
        </w:rPr>
        <w:t>5</w:t>
      </w:r>
      <w:r w:rsidRPr="00C52860">
        <w:rPr>
          <w:rFonts w:ascii="Source Sans Pro" w:eastAsia="Times New Roman" w:hAnsi="Source Sans Pro" w:cs="Times New Roman"/>
          <w:b/>
          <w:color w:val="333333"/>
          <w:sz w:val="20"/>
          <w:szCs w:val="20"/>
          <w:lang w:eastAsia="ru-RU"/>
        </w:rPr>
        <w:t> </w:t>
      </w:r>
      <w:r w:rsidRPr="00C52860">
        <w:rPr>
          <w:rFonts w:ascii="Source Sans Pro" w:eastAsia="Times New Roman" w:hAnsi="Source Sans Pro" w:cs="Times New Roman"/>
          <w:b/>
          <w:bCs/>
          <w:color w:val="333333"/>
          <w:sz w:val="20"/>
          <w:szCs w:val="20"/>
          <w:lang w:eastAsia="ru-RU"/>
        </w:rPr>
        <w:t>Программные</w:t>
      </w:r>
      <w:r w:rsidRPr="00C52860">
        <w:rPr>
          <w:rFonts w:ascii="Source Sans Pro" w:eastAsia="Times New Roman" w:hAnsi="Source Sans Pro" w:cs="Times New Roman"/>
          <w:b/>
          <w:color w:val="333333"/>
          <w:sz w:val="20"/>
          <w:szCs w:val="20"/>
          <w:lang w:eastAsia="ru-RU"/>
        </w:rPr>
        <w:t xml:space="preserve"> оболочки bash или tcsh</w:t>
      </w:r>
      <w:r w:rsidRPr="009456DA">
        <w:rPr>
          <w:rFonts w:ascii="Source Sans Pro" w:eastAsia="Times New Roman" w:hAnsi="Source Sans Pro" w:cs="Times New Roman"/>
          <w:color w:val="333333"/>
          <w:sz w:val="20"/>
          <w:szCs w:val="20"/>
          <w:lang w:eastAsia="ru-RU"/>
        </w:rPr>
        <w:t>. С помощью них Linux выполняет команды пользователей. Отдаваемая команда относится к текущему каталогу (current directory). Домашний каталог можно обозначать символом «~» (тильда). Это аналог «/home/name_users/»</w:t>
      </w:r>
    </w:p>
    <w:p w14:paraId="5B206D31" w14:textId="77777777" w:rsidR="009456DA" w:rsidRPr="00C52860" w:rsidRDefault="009456DA" w:rsidP="009456DA">
      <w:pPr>
        <w:shd w:val="clear" w:color="auto" w:fill="FFFFFF"/>
        <w:spacing w:after="0" w:line="240" w:lineRule="auto"/>
        <w:rPr>
          <w:rFonts w:ascii="Source Sans Pro" w:eastAsia="Times New Roman" w:hAnsi="Source Sans Pro" w:cs="Times New Roman"/>
          <w:b/>
          <w:color w:val="333333"/>
          <w:sz w:val="20"/>
          <w:szCs w:val="20"/>
          <w:lang w:eastAsia="ru-RU"/>
        </w:rPr>
      </w:pPr>
      <w:r w:rsidRPr="00C52860">
        <w:rPr>
          <w:rFonts w:ascii="Source Sans Pro" w:eastAsia="Times New Roman" w:hAnsi="Source Sans Pro" w:cs="Times New Roman"/>
          <w:b/>
          <w:color w:val="333333"/>
          <w:sz w:val="20"/>
          <w:szCs w:val="20"/>
          <w:lang w:eastAsia="ru-RU"/>
        </w:rPr>
        <w:t>6 Файловые системы в Linux отличны от Windows:</w:t>
      </w:r>
    </w:p>
    <w:p w14:paraId="0609D62F" w14:textId="77777777" w:rsidR="009456DA" w:rsidRPr="009456DA" w:rsidRDefault="009456DA" w:rsidP="009456DA">
      <w:pPr>
        <w:numPr>
          <w:ilvl w:val="0"/>
          <w:numId w:val="36"/>
        </w:numPr>
        <w:shd w:val="clear" w:color="auto" w:fill="FFFFFF"/>
        <w:spacing w:after="0" w:line="240" w:lineRule="auto"/>
        <w:ind w:left="0"/>
        <w:rPr>
          <w:rFonts w:ascii="Source Sans Pro" w:eastAsia="Times New Roman" w:hAnsi="Source Sans Pro" w:cs="Times New Roman"/>
          <w:color w:val="333333"/>
          <w:sz w:val="20"/>
          <w:szCs w:val="20"/>
          <w:lang w:eastAsia="ru-RU"/>
        </w:rPr>
      </w:pPr>
      <w:r w:rsidRPr="009456DA">
        <w:rPr>
          <w:rFonts w:ascii="Source Sans Pro" w:eastAsia="Times New Roman" w:hAnsi="Source Sans Pro" w:cs="Times New Roman"/>
          <w:bCs/>
          <w:color w:val="333333"/>
          <w:sz w:val="20"/>
          <w:szCs w:val="20"/>
          <w:lang w:eastAsia="ru-RU"/>
        </w:rPr>
        <w:t>ext4</w:t>
      </w:r>
      <w:r w:rsidRPr="009456DA">
        <w:rPr>
          <w:rFonts w:ascii="Source Sans Pro" w:eastAsia="Times New Roman" w:hAnsi="Source Sans Pro" w:cs="Times New Roman"/>
          <w:color w:val="333333"/>
          <w:sz w:val="20"/>
          <w:szCs w:val="20"/>
          <w:lang w:eastAsia="ru-RU"/>
        </w:rPr>
        <w:t> — журналируемая файловая система (стандарт для Linux)</w:t>
      </w:r>
    </w:p>
    <w:p w14:paraId="426A7355" w14:textId="77777777" w:rsidR="009456DA" w:rsidRPr="009456DA" w:rsidRDefault="009456DA" w:rsidP="009456DA">
      <w:pPr>
        <w:numPr>
          <w:ilvl w:val="0"/>
          <w:numId w:val="36"/>
        </w:numPr>
        <w:shd w:val="clear" w:color="auto" w:fill="FFFFFF"/>
        <w:spacing w:after="0" w:line="240" w:lineRule="auto"/>
        <w:ind w:left="0"/>
        <w:rPr>
          <w:rFonts w:ascii="Source Sans Pro" w:eastAsia="Times New Roman" w:hAnsi="Source Sans Pro" w:cs="Times New Roman"/>
          <w:color w:val="333333"/>
          <w:sz w:val="20"/>
          <w:szCs w:val="20"/>
          <w:lang w:eastAsia="ru-RU"/>
        </w:rPr>
      </w:pPr>
      <w:r w:rsidRPr="009456DA">
        <w:rPr>
          <w:rFonts w:ascii="Source Sans Pro" w:eastAsia="Times New Roman" w:hAnsi="Source Sans Pro" w:cs="Times New Roman"/>
          <w:bCs/>
          <w:color w:val="333333"/>
          <w:sz w:val="20"/>
          <w:szCs w:val="20"/>
          <w:lang w:eastAsia="ru-RU"/>
        </w:rPr>
        <w:t>btrfs</w:t>
      </w:r>
      <w:r w:rsidRPr="009456DA">
        <w:rPr>
          <w:rFonts w:ascii="Source Sans Pro" w:eastAsia="Times New Roman" w:hAnsi="Source Sans Pro" w:cs="Times New Roman"/>
          <w:color w:val="333333"/>
          <w:sz w:val="20"/>
          <w:szCs w:val="20"/>
          <w:lang w:eastAsia="ru-RU"/>
        </w:rPr>
        <w:t> — новая файловая система, основанная на структурах B-деревьев</w:t>
      </w:r>
    </w:p>
    <w:p w14:paraId="08D76ECE" w14:textId="77777777" w:rsidR="009456DA" w:rsidRPr="009456DA" w:rsidRDefault="009456DA" w:rsidP="009456DA">
      <w:pPr>
        <w:numPr>
          <w:ilvl w:val="0"/>
          <w:numId w:val="36"/>
        </w:numPr>
        <w:shd w:val="clear" w:color="auto" w:fill="FFFFFF"/>
        <w:spacing w:after="0" w:line="240" w:lineRule="auto"/>
        <w:ind w:left="0"/>
        <w:rPr>
          <w:rFonts w:ascii="Source Sans Pro" w:eastAsia="Times New Roman" w:hAnsi="Source Sans Pro" w:cs="Times New Roman"/>
          <w:color w:val="333333"/>
          <w:sz w:val="20"/>
          <w:szCs w:val="20"/>
          <w:lang w:eastAsia="ru-RU"/>
        </w:rPr>
      </w:pPr>
      <w:r w:rsidRPr="009456DA">
        <w:rPr>
          <w:rFonts w:ascii="Source Sans Pro" w:eastAsia="Times New Roman" w:hAnsi="Source Sans Pro" w:cs="Times New Roman"/>
          <w:bCs/>
          <w:color w:val="333333"/>
          <w:sz w:val="20"/>
          <w:szCs w:val="20"/>
          <w:lang w:eastAsia="ru-RU"/>
        </w:rPr>
        <w:t>xfs</w:t>
      </w:r>
      <w:r w:rsidRPr="009456DA">
        <w:rPr>
          <w:rFonts w:ascii="Source Sans Pro" w:eastAsia="Times New Roman" w:hAnsi="Source Sans Pro" w:cs="Times New Roman"/>
          <w:color w:val="333333"/>
          <w:sz w:val="20"/>
          <w:szCs w:val="20"/>
          <w:lang w:eastAsia="ru-RU"/>
        </w:rPr>
        <w:t> — данную файловую систему отличает достаточно высокая производительность в части записи и чтения данных.</w:t>
      </w:r>
    </w:p>
    <w:p w14:paraId="4BC29007" w14:textId="77777777" w:rsidR="009456DA" w:rsidRPr="009456DA" w:rsidRDefault="009456DA" w:rsidP="00C52860">
      <w:pPr>
        <w:shd w:val="clear" w:color="auto" w:fill="FFFFFF"/>
        <w:spacing w:after="0" w:line="240" w:lineRule="auto"/>
        <w:rPr>
          <w:rFonts w:ascii="Source Sans Pro" w:eastAsia="Times New Roman" w:hAnsi="Source Sans Pro" w:cs="Times New Roman"/>
          <w:color w:val="333333"/>
          <w:sz w:val="20"/>
          <w:szCs w:val="20"/>
          <w:lang w:eastAsia="ru-RU"/>
        </w:rPr>
      </w:pPr>
      <w:r w:rsidRPr="009456DA">
        <w:rPr>
          <w:rFonts w:ascii="Source Sans Pro" w:eastAsia="Times New Roman" w:hAnsi="Source Sans Pro" w:cs="Times New Roman"/>
          <w:color w:val="333333"/>
          <w:sz w:val="20"/>
          <w:szCs w:val="20"/>
          <w:lang w:eastAsia="ru-RU"/>
        </w:rPr>
        <w:t>Стоит отметить, что Линукс поддерживает очень много файловых систем (в том числе Windows-ие NTFS, FAT32). Напомню, что Windows не поддерживает ext4. Про файловые системы Linux будет рассказано более подробно в отдельной статье.</w:t>
      </w:r>
    </w:p>
    <w:p w14:paraId="021C496B" w14:textId="77777777" w:rsidR="009456DA" w:rsidRPr="009456DA" w:rsidRDefault="009456DA" w:rsidP="00C52860">
      <w:pPr>
        <w:shd w:val="clear" w:color="auto" w:fill="FFFFFF"/>
        <w:spacing w:after="0" w:line="240" w:lineRule="auto"/>
        <w:rPr>
          <w:rFonts w:ascii="Source Sans Pro" w:eastAsia="Times New Roman" w:hAnsi="Source Sans Pro" w:cs="Times New Roman"/>
          <w:color w:val="333333"/>
          <w:sz w:val="20"/>
          <w:szCs w:val="20"/>
          <w:lang w:eastAsia="ru-RU"/>
        </w:rPr>
      </w:pPr>
      <w:r w:rsidRPr="009456DA">
        <w:rPr>
          <w:rFonts w:ascii="Source Sans Pro" w:eastAsia="Times New Roman" w:hAnsi="Source Sans Pro" w:cs="Times New Roman"/>
          <w:bCs/>
          <w:color w:val="333333"/>
          <w:sz w:val="20"/>
          <w:szCs w:val="20"/>
          <w:lang w:eastAsia="ru-RU"/>
        </w:rPr>
        <w:t>7</w:t>
      </w:r>
      <w:r w:rsidRPr="009456DA">
        <w:rPr>
          <w:rFonts w:ascii="Source Sans Pro" w:eastAsia="Times New Roman" w:hAnsi="Source Sans Pro" w:cs="Times New Roman"/>
          <w:color w:val="333333"/>
          <w:sz w:val="20"/>
          <w:szCs w:val="20"/>
          <w:lang w:eastAsia="ru-RU"/>
        </w:rPr>
        <w:t> </w:t>
      </w:r>
      <w:r w:rsidRPr="00C52860">
        <w:rPr>
          <w:rFonts w:ascii="Source Sans Pro" w:eastAsia="Times New Roman" w:hAnsi="Source Sans Pro" w:cs="Times New Roman"/>
          <w:b/>
          <w:color w:val="333333"/>
          <w:sz w:val="20"/>
          <w:szCs w:val="20"/>
          <w:lang w:eastAsia="ru-RU"/>
        </w:rPr>
        <w:t>Существует два вида дистрибутивов Linux,</w:t>
      </w:r>
      <w:r w:rsidRPr="009456DA">
        <w:rPr>
          <w:rFonts w:ascii="Source Sans Pro" w:eastAsia="Times New Roman" w:hAnsi="Source Sans Pro" w:cs="Times New Roman"/>
          <w:color w:val="333333"/>
          <w:sz w:val="20"/>
          <w:szCs w:val="20"/>
          <w:lang w:eastAsia="ru-RU"/>
        </w:rPr>
        <w:t xml:space="preserve"> которые делятся по способу организации и управления программным обеспечением (пакетами)</w:t>
      </w:r>
    </w:p>
    <w:p w14:paraId="12393E6E" w14:textId="77777777" w:rsidR="009456DA" w:rsidRPr="009456DA" w:rsidRDefault="009456DA" w:rsidP="009456DA">
      <w:pPr>
        <w:numPr>
          <w:ilvl w:val="0"/>
          <w:numId w:val="37"/>
        </w:numPr>
        <w:shd w:val="clear" w:color="auto" w:fill="FFFFFF"/>
        <w:spacing w:after="0" w:line="240" w:lineRule="auto"/>
        <w:ind w:left="0"/>
        <w:rPr>
          <w:rFonts w:ascii="Source Sans Pro" w:eastAsia="Times New Roman" w:hAnsi="Source Sans Pro" w:cs="Times New Roman"/>
          <w:color w:val="333333"/>
          <w:sz w:val="20"/>
          <w:szCs w:val="20"/>
          <w:lang w:eastAsia="ru-RU"/>
        </w:rPr>
      </w:pPr>
      <w:r w:rsidRPr="00C52860">
        <w:rPr>
          <w:rFonts w:ascii="Source Sans Pro" w:eastAsia="Times New Roman" w:hAnsi="Source Sans Pro" w:cs="Times New Roman"/>
          <w:b/>
          <w:bCs/>
          <w:color w:val="333333"/>
          <w:sz w:val="20"/>
          <w:szCs w:val="20"/>
          <w:lang w:eastAsia="ru-RU"/>
        </w:rPr>
        <w:t>DEB</w:t>
      </w:r>
      <w:r w:rsidRPr="00C52860">
        <w:rPr>
          <w:rFonts w:ascii="Source Sans Pro" w:eastAsia="Times New Roman" w:hAnsi="Source Sans Pro" w:cs="Times New Roman"/>
          <w:b/>
          <w:color w:val="333333"/>
          <w:sz w:val="20"/>
          <w:szCs w:val="20"/>
          <w:lang w:eastAsia="ru-RU"/>
        </w:rPr>
        <w:t> — используются в дистрибутиве Debian</w:t>
      </w:r>
      <w:r w:rsidRPr="009456DA">
        <w:rPr>
          <w:rFonts w:ascii="Source Sans Pro" w:eastAsia="Times New Roman" w:hAnsi="Source Sans Pro" w:cs="Times New Roman"/>
          <w:color w:val="333333"/>
          <w:sz w:val="20"/>
          <w:szCs w:val="20"/>
          <w:lang w:eastAsia="ru-RU"/>
        </w:rPr>
        <w:t xml:space="preserve"> и во всех основанных на нем дистрибутивах</w:t>
      </w:r>
    </w:p>
    <w:p w14:paraId="391CAA0D" w14:textId="77777777" w:rsidR="009456DA" w:rsidRPr="009456DA" w:rsidRDefault="009456DA" w:rsidP="009456DA">
      <w:pPr>
        <w:numPr>
          <w:ilvl w:val="0"/>
          <w:numId w:val="37"/>
        </w:numPr>
        <w:shd w:val="clear" w:color="auto" w:fill="FFFFFF"/>
        <w:spacing w:after="0" w:line="240" w:lineRule="auto"/>
        <w:ind w:left="0"/>
        <w:rPr>
          <w:rFonts w:ascii="Source Sans Pro" w:eastAsia="Times New Roman" w:hAnsi="Source Sans Pro" w:cs="Times New Roman"/>
          <w:color w:val="333333"/>
          <w:sz w:val="20"/>
          <w:szCs w:val="20"/>
          <w:lang w:eastAsia="ru-RU"/>
        </w:rPr>
      </w:pPr>
      <w:r w:rsidRPr="00C52860">
        <w:rPr>
          <w:rFonts w:ascii="Source Sans Pro" w:eastAsia="Times New Roman" w:hAnsi="Source Sans Pro" w:cs="Times New Roman"/>
          <w:b/>
          <w:bCs/>
          <w:color w:val="333333"/>
          <w:sz w:val="20"/>
          <w:szCs w:val="20"/>
          <w:lang w:eastAsia="ru-RU"/>
        </w:rPr>
        <w:t>RPM</w:t>
      </w:r>
      <w:r w:rsidRPr="00C52860">
        <w:rPr>
          <w:rFonts w:ascii="Source Sans Pro" w:eastAsia="Times New Roman" w:hAnsi="Source Sans Pro" w:cs="Times New Roman"/>
          <w:b/>
          <w:color w:val="333333"/>
          <w:sz w:val="20"/>
          <w:szCs w:val="20"/>
          <w:lang w:eastAsia="ru-RU"/>
        </w:rPr>
        <w:t> — менеджер пакетов, использующийся в дистрибутиве Red Hat</w:t>
      </w:r>
      <w:r w:rsidRPr="009456DA">
        <w:rPr>
          <w:rFonts w:ascii="Source Sans Pro" w:eastAsia="Times New Roman" w:hAnsi="Source Sans Pro" w:cs="Times New Roman"/>
          <w:color w:val="333333"/>
          <w:sz w:val="20"/>
          <w:szCs w:val="20"/>
          <w:lang w:eastAsia="ru-RU"/>
        </w:rPr>
        <w:t>, а также во многих других популярных дистрибутивах (Fedora)</w:t>
      </w:r>
    </w:p>
    <w:p w14:paraId="1BB48606" w14:textId="77777777" w:rsidR="009456DA" w:rsidRPr="009456DA" w:rsidRDefault="009456DA" w:rsidP="009456DA">
      <w:pPr>
        <w:shd w:val="clear" w:color="auto" w:fill="FFFFFF"/>
        <w:spacing w:after="0" w:line="240" w:lineRule="auto"/>
        <w:rPr>
          <w:rFonts w:ascii="Source Sans Pro" w:eastAsia="Times New Roman" w:hAnsi="Source Sans Pro" w:cs="Times New Roman"/>
          <w:color w:val="333333"/>
          <w:sz w:val="20"/>
          <w:szCs w:val="20"/>
          <w:lang w:eastAsia="ru-RU"/>
        </w:rPr>
      </w:pPr>
      <w:r w:rsidRPr="009456DA">
        <w:rPr>
          <w:lang w:eastAsia="ru-RU"/>
        </w:rPr>
        <w:t>8 </w:t>
      </w:r>
      <w:r w:rsidRPr="00C52860">
        <w:rPr>
          <w:b/>
          <w:lang w:eastAsia="ru-RU"/>
        </w:rPr>
        <w:t>Процессы</w:t>
      </w:r>
      <w:r w:rsidRPr="00C52860">
        <w:rPr>
          <w:rFonts w:ascii="Source Sans Pro" w:eastAsia="Times New Roman" w:hAnsi="Source Sans Pro" w:cs="Times New Roman"/>
          <w:b/>
          <w:color w:val="333333"/>
          <w:sz w:val="20"/>
          <w:szCs w:val="20"/>
          <w:lang w:eastAsia="ru-RU"/>
        </w:rPr>
        <w:t xml:space="preserve"> разделены по ресурсам. </w:t>
      </w:r>
      <w:r w:rsidRPr="009456DA">
        <w:rPr>
          <w:rFonts w:ascii="Source Sans Pro" w:eastAsia="Times New Roman" w:hAnsi="Source Sans Pro" w:cs="Times New Roman"/>
          <w:color w:val="333333"/>
          <w:sz w:val="20"/>
          <w:szCs w:val="20"/>
          <w:lang w:eastAsia="ru-RU"/>
        </w:rPr>
        <w:t>Чтобы добавить новое устройств нужен драйвер. Его можно написать самостоятельно и запустить в ядре. Драйверы устройств либо интегрируются непосредственно в ядро, либо добавляются в виде модулей, загружаемых во время работы системы.</w:t>
      </w:r>
    </w:p>
    <w:p w14:paraId="6E235A4A" w14:textId="77777777" w:rsidR="00D66B0E" w:rsidRPr="00D66B0E" w:rsidRDefault="009456DA" w:rsidP="00F5504C">
      <w:pPr>
        <w:rPr>
          <w:lang w:eastAsia="ru-RU"/>
        </w:rPr>
      </w:pPr>
      <w:r w:rsidRPr="009456DA">
        <w:rPr>
          <w:lang w:eastAsia="ru-RU"/>
        </w:rPr>
        <w:t>9 </w:t>
      </w:r>
      <w:r w:rsidRPr="00C52860">
        <w:rPr>
          <w:b/>
          <w:lang w:eastAsia="ru-RU"/>
        </w:rPr>
        <w:t>В Linux все считается файлами:</w:t>
      </w:r>
      <w:r w:rsidRPr="009456DA">
        <w:rPr>
          <w:lang w:eastAsia="ru-RU"/>
        </w:rPr>
        <w:t xml:space="preserve"> жесткие диски, разделы, папки, приводы оптических дисков, съемные носители информации.</w:t>
      </w:r>
      <w:r w:rsidR="00D66B0E" w:rsidRPr="00D66B0E">
        <w:rPr>
          <w:lang w:eastAsia="ru-RU"/>
        </w:rPr>
        <w:t xml:space="preserve"> </w:t>
      </w:r>
    </w:p>
    <w:p w14:paraId="517A0A06" w14:textId="32D69BCA" w:rsidR="00D66B0E" w:rsidRDefault="00D66B0E" w:rsidP="00C52860">
      <w:r>
        <w:t xml:space="preserve">5. </w:t>
      </w:r>
      <w:r w:rsidRPr="00C52860">
        <w:rPr>
          <w:b/>
          <w:lang w:eastAsia="ru-RU"/>
        </w:rPr>
        <w:t>Интерфейсы Linux</w:t>
      </w:r>
    </w:p>
    <w:p w14:paraId="51DF62EB" w14:textId="77777777" w:rsidR="00D66B0E" w:rsidRPr="00C52860" w:rsidRDefault="00D66B0E" w:rsidP="00DF3527">
      <w:pPr>
        <w:pStyle w:val="aa"/>
        <w:shd w:val="clear" w:color="auto" w:fill="FFFFFF"/>
        <w:spacing w:before="0" w:beforeAutospacing="0" w:after="240" w:afterAutospacing="0"/>
        <w:rPr>
          <w:rFonts w:ascii="Source Sans Pro" w:hAnsi="Source Sans Pro"/>
          <w:color w:val="333333"/>
          <w:sz w:val="20"/>
          <w:szCs w:val="20"/>
        </w:rPr>
      </w:pPr>
      <w:r w:rsidRPr="00C52860">
        <w:rPr>
          <w:rFonts w:ascii="Source Sans Pro" w:hAnsi="Source Sans Pro"/>
          <w:color w:val="333333"/>
          <w:sz w:val="20"/>
          <w:szCs w:val="20"/>
        </w:rPr>
        <w:t>Поскольку дистрибутивов много, то и различных версий оформления рабочего стола/панели инструментов также много. Однако в Линуксе придумано несколько стандартов, которые поддерживаются популярными версиями ОС.</w:t>
      </w:r>
    </w:p>
    <w:p w14:paraId="01E2A9F1" w14:textId="77777777" w:rsidR="00D66B0E" w:rsidRDefault="00D66B0E" w:rsidP="00DF3527">
      <w:pPr>
        <w:numPr>
          <w:ilvl w:val="0"/>
          <w:numId w:val="39"/>
        </w:numPr>
        <w:shd w:val="clear" w:color="auto" w:fill="FFFFFF"/>
        <w:spacing w:after="0" w:line="240" w:lineRule="auto"/>
        <w:ind w:left="0"/>
        <w:rPr>
          <w:rFonts w:ascii="Source Sans Pro" w:hAnsi="Source Sans Pro"/>
          <w:color w:val="333333"/>
        </w:rPr>
      </w:pPr>
      <w:r w:rsidRPr="00D66B0E">
        <w:rPr>
          <w:rFonts w:ascii="Source Sans Pro" w:hAnsi="Source Sans Pro"/>
          <w:b/>
          <w:bCs/>
          <w:color w:val="333333"/>
          <w:lang w:val="en-US"/>
        </w:rPr>
        <w:t>GNOME</w:t>
      </w:r>
      <w:r w:rsidRPr="00D66B0E">
        <w:rPr>
          <w:rFonts w:ascii="Source Sans Pro" w:hAnsi="Source Sans Pro"/>
          <w:color w:val="333333"/>
          <w:lang w:val="en-US"/>
        </w:rPr>
        <w:t xml:space="preserve"> (GNU Network Object Model Environment) </w:t>
      </w:r>
      <w:r>
        <w:rPr>
          <w:rFonts w:ascii="Source Sans Pro" w:hAnsi="Source Sans Pro"/>
          <w:color w:val="333333"/>
        </w:rPr>
        <w:t>и</w:t>
      </w:r>
      <w:r w:rsidRPr="00D66B0E">
        <w:rPr>
          <w:rFonts w:ascii="Source Sans Pro" w:hAnsi="Source Sans Pro"/>
          <w:color w:val="333333"/>
          <w:lang w:val="en-US"/>
        </w:rPr>
        <w:t> </w:t>
      </w:r>
      <w:r w:rsidRPr="00D66B0E">
        <w:rPr>
          <w:rFonts w:ascii="Source Sans Pro" w:hAnsi="Source Sans Pro"/>
          <w:b/>
          <w:bCs/>
          <w:color w:val="333333"/>
          <w:lang w:val="en-US"/>
        </w:rPr>
        <w:t>Unity</w:t>
      </w:r>
      <w:r w:rsidRPr="00D66B0E">
        <w:rPr>
          <w:rFonts w:ascii="Source Sans Pro" w:hAnsi="Source Sans Pro"/>
          <w:color w:val="333333"/>
          <w:lang w:val="en-US"/>
        </w:rPr>
        <w:t xml:space="preserve">. </w:t>
      </w:r>
      <w:r>
        <w:rPr>
          <w:rFonts w:ascii="Source Sans Pro" w:hAnsi="Source Sans Pro"/>
          <w:color w:val="333333"/>
        </w:rPr>
        <w:t>Концепцию значков лаунчеров и отображения в стиле панели мониторинга для выбора</w:t>
      </w:r>
    </w:p>
    <w:p w14:paraId="6F9E2A7C" w14:textId="77777777" w:rsidR="00D66B0E" w:rsidRDefault="00D66B0E" w:rsidP="00DF3527">
      <w:pPr>
        <w:numPr>
          <w:ilvl w:val="0"/>
          <w:numId w:val="39"/>
        </w:numPr>
        <w:shd w:val="clear" w:color="auto" w:fill="FFFFFF"/>
        <w:spacing w:after="0" w:line="240" w:lineRule="auto"/>
        <w:ind w:left="0"/>
        <w:rPr>
          <w:rFonts w:ascii="Source Sans Pro" w:hAnsi="Source Sans Pro"/>
          <w:color w:val="333333"/>
        </w:rPr>
      </w:pPr>
      <w:r>
        <w:rPr>
          <w:rFonts w:ascii="Source Sans Pro" w:hAnsi="Source Sans Pro"/>
          <w:b/>
          <w:bCs/>
          <w:color w:val="333333"/>
        </w:rPr>
        <w:t>KDE</w:t>
      </w:r>
      <w:r>
        <w:rPr>
          <w:rFonts w:ascii="Source Sans Pro" w:hAnsi="Source Sans Pro"/>
          <w:color w:val="333333"/>
        </w:rPr>
        <w:t> (K Desktop Environment). Традиционная среда рабочего стола, но она имеет огромное количество функций и основной набор приложений</w:t>
      </w:r>
    </w:p>
    <w:p w14:paraId="21D0D023" w14:textId="77777777" w:rsidR="00D66B0E" w:rsidRDefault="00D66B0E" w:rsidP="00DF3527">
      <w:pPr>
        <w:numPr>
          <w:ilvl w:val="0"/>
          <w:numId w:val="39"/>
        </w:numPr>
        <w:shd w:val="clear" w:color="auto" w:fill="FFFFFF"/>
        <w:spacing w:after="0" w:line="240" w:lineRule="auto"/>
        <w:ind w:left="0"/>
        <w:rPr>
          <w:rFonts w:ascii="Source Sans Pro" w:hAnsi="Source Sans Pro"/>
          <w:color w:val="333333"/>
        </w:rPr>
      </w:pPr>
      <w:r>
        <w:rPr>
          <w:rFonts w:ascii="Source Sans Pro" w:hAnsi="Source Sans Pro"/>
          <w:b/>
          <w:bCs/>
          <w:color w:val="333333"/>
        </w:rPr>
        <w:t>Cinnamon</w:t>
      </w:r>
      <w:r>
        <w:rPr>
          <w:rFonts w:ascii="Source Sans Pro" w:hAnsi="Source Sans Pro"/>
          <w:color w:val="333333"/>
        </w:rPr>
        <w:t>. Основан на GNOME. Традиционная среда рабочего стола, которая похожа на Windows 7.</w:t>
      </w:r>
    </w:p>
    <w:p w14:paraId="62CD8749" w14:textId="77777777" w:rsidR="00D66B0E" w:rsidRDefault="00D66B0E" w:rsidP="00DF3527">
      <w:pPr>
        <w:numPr>
          <w:ilvl w:val="0"/>
          <w:numId w:val="39"/>
        </w:numPr>
        <w:shd w:val="clear" w:color="auto" w:fill="FFFFFF"/>
        <w:spacing w:after="0" w:line="240" w:lineRule="auto"/>
        <w:ind w:left="0"/>
        <w:rPr>
          <w:rFonts w:ascii="Source Sans Pro" w:hAnsi="Source Sans Pro"/>
          <w:color w:val="333333"/>
        </w:rPr>
      </w:pPr>
      <w:r w:rsidRPr="00D66B0E">
        <w:rPr>
          <w:rFonts w:ascii="Source Sans Pro" w:hAnsi="Source Sans Pro"/>
          <w:b/>
          <w:bCs/>
          <w:color w:val="333333"/>
          <w:lang w:val="en-US"/>
        </w:rPr>
        <w:t>LXDE</w:t>
      </w:r>
      <w:r w:rsidRPr="00D66B0E">
        <w:rPr>
          <w:rFonts w:ascii="Source Sans Pro" w:hAnsi="Source Sans Pro"/>
          <w:color w:val="333333"/>
          <w:lang w:val="en-US"/>
        </w:rPr>
        <w:t xml:space="preserve"> (Lightweight X11 Desktop Environment). </w:t>
      </w:r>
      <w:r>
        <w:rPr>
          <w:rFonts w:ascii="Source Sans Pro" w:hAnsi="Source Sans Pro"/>
          <w:color w:val="333333"/>
        </w:rPr>
        <w:t>Легкая и приятная среда.</w:t>
      </w:r>
    </w:p>
    <w:p w14:paraId="01CBDAAF" w14:textId="77777777" w:rsidR="00D66B0E" w:rsidRDefault="00D66B0E" w:rsidP="00DF3527">
      <w:pPr>
        <w:numPr>
          <w:ilvl w:val="0"/>
          <w:numId w:val="39"/>
        </w:numPr>
        <w:shd w:val="clear" w:color="auto" w:fill="FFFFFF"/>
        <w:spacing w:after="0" w:line="240" w:lineRule="auto"/>
        <w:ind w:left="0"/>
        <w:rPr>
          <w:rFonts w:ascii="Source Sans Pro" w:hAnsi="Source Sans Pro"/>
          <w:color w:val="333333"/>
        </w:rPr>
      </w:pPr>
      <w:r>
        <w:rPr>
          <w:rFonts w:ascii="Source Sans Pro" w:hAnsi="Source Sans Pro"/>
          <w:b/>
          <w:bCs/>
          <w:color w:val="333333"/>
        </w:rPr>
        <w:t>MATE</w:t>
      </w:r>
      <w:r>
        <w:rPr>
          <w:rFonts w:ascii="Source Sans Pro" w:hAnsi="Source Sans Pro"/>
          <w:color w:val="333333"/>
        </w:rPr>
        <w:t> является продолжением классического интерфейса GNOME</w:t>
      </w:r>
    </w:p>
    <w:p w14:paraId="049112EA" w14:textId="77777777" w:rsidR="00D66B0E" w:rsidRDefault="00D66B0E" w:rsidP="00DF3527">
      <w:pPr>
        <w:numPr>
          <w:ilvl w:val="0"/>
          <w:numId w:val="39"/>
        </w:numPr>
        <w:shd w:val="clear" w:color="auto" w:fill="FFFFFF"/>
        <w:spacing w:after="0" w:line="240" w:lineRule="auto"/>
        <w:ind w:left="0"/>
        <w:rPr>
          <w:rFonts w:ascii="Source Sans Pro" w:hAnsi="Source Sans Pro"/>
          <w:color w:val="333333"/>
        </w:rPr>
      </w:pPr>
      <w:r>
        <w:rPr>
          <w:rFonts w:ascii="Source Sans Pro" w:hAnsi="Source Sans Pro"/>
          <w:b/>
          <w:bCs/>
          <w:color w:val="333333"/>
        </w:rPr>
        <w:t>XFCE</w:t>
      </w:r>
      <w:r>
        <w:rPr>
          <w:rFonts w:ascii="Source Sans Pro" w:hAnsi="Source Sans Pro"/>
          <w:color w:val="333333"/>
        </w:rPr>
        <w:t> быстрая и легкая</w:t>
      </w:r>
    </w:p>
    <w:p w14:paraId="4CB0758E" w14:textId="77777777" w:rsidR="009456DA" w:rsidRPr="009456DA" w:rsidRDefault="009456DA" w:rsidP="009456DA">
      <w:pPr>
        <w:shd w:val="clear" w:color="auto" w:fill="FFFFFF"/>
        <w:spacing w:after="0" w:line="240" w:lineRule="auto"/>
        <w:rPr>
          <w:rFonts w:ascii="Source Sans Pro" w:eastAsia="Times New Roman" w:hAnsi="Source Sans Pro" w:cs="Times New Roman"/>
          <w:color w:val="333333"/>
          <w:sz w:val="20"/>
          <w:szCs w:val="20"/>
          <w:lang w:eastAsia="ru-RU"/>
        </w:rPr>
      </w:pPr>
    </w:p>
    <w:p w14:paraId="6028845E" w14:textId="77777777" w:rsidR="009456DA" w:rsidRDefault="009456DA" w:rsidP="00C90260">
      <w:pPr>
        <w:spacing w:after="0"/>
        <w:rPr>
          <w:bCs/>
          <w:sz w:val="20"/>
          <w:szCs w:val="20"/>
        </w:rPr>
      </w:pPr>
    </w:p>
    <w:p w14:paraId="475FDF41" w14:textId="77777777" w:rsidR="00C90260" w:rsidRDefault="00C90260" w:rsidP="00C90260">
      <w:pPr>
        <w:spacing w:after="0"/>
        <w:rPr>
          <w:bCs/>
          <w:sz w:val="20"/>
          <w:szCs w:val="20"/>
        </w:rPr>
      </w:pPr>
    </w:p>
    <w:p w14:paraId="63437095" w14:textId="27169EFC" w:rsidR="00C90260" w:rsidRDefault="00C90260" w:rsidP="00C90260">
      <w:pPr>
        <w:spacing w:after="0"/>
        <w:jc w:val="center"/>
        <w:rPr>
          <w:b/>
          <w:color w:val="FF0000"/>
          <w:sz w:val="28"/>
          <w:szCs w:val="28"/>
          <w:highlight w:val="yellow"/>
          <w:lang w:val="en-US"/>
        </w:rPr>
      </w:pPr>
      <w:bookmarkStart w:id="152" w:name="Linux_mint"/>
      <w:r w:rsidRPr="00C90260">
        <w:rPr>
          <w:b/>
          <w:color w:val="FF0000"/>
          <w:sz w:val="28"/>
          <w:szCs w:val="28"/>
          <w:highlight w:val="yellow"/>
          <w:lang w:val="en-US"/>
        </w:rPr>
        <w:t>Linux</w:t>
      </w:r>
      <w:r w:rsidRPr="00160955">
        <w:rPr>
          <w:b/>
          <w:color w:val="FF0000"/>
          <w:sz w:val="28"/>
          <w:szCs w:val="28"/>
          <w:highlight w:val="yellow"/>
        </w:rPr>
        <w:t xml:space="preserve"> </w:t>
      </w:r>
      <w:r w:rsidRPr="00C90260">
        <w:rPr>
          <w:b/>
          <w:color w:val="FF0000"/>
          <w:sz w:val="28"/>
          <w:szCs w:val="28"/>
          <w:highlight w:val="yellow"/>
          <w:lang w:val="en-US"/>
        </w:rPr>
        <w:t>Mint</w:t>
      </w:r>
    </w:p>
    <w:p w14:paraId="4217CBF9" w14:textId="77777777" w:rsidR="00937DEF" w:rsidRDefault="00937DEF" w:rsidP="00A84517">
      <w:pPr>
        <w:pStyle w:val="aa"/>
        <w:shd w:val="clear" w:color="auto" w:fill="FFFFFF"/>
        <w:spacing w:before="0" w:beforeAutospacing="0" w:after="0" w:afterAutospacing="0"/>
        <w:rPr>
          <w:rFonts w:asciiTheme="minorHAnsi" w:eastAsiaTheme="minorHAnsi" w:hAnsiTheme="minorHAnsi" w:cstheme="minorBidi"/>
          <w:bCs/>
          <w:sz w:val="20"/>
          <w:szCs w:val="20"/>
          <w:lang w:eastAsia="en-US"/>
        </w:rPr>
      </w:pPr>
      <w:r w:rsidRPr="00937DEF">
        <w:rPr>
          <w:rFonts w:asciiTheme="minorHAnsi" w:eastAsiaTheme="minorHAnsi" w:hAnsiTheme="minorHAnsi" w:cstheme="minorBidi"/>
          <w:bCs/>
          <w:sz w:val="20"/>
          <w:szCs w:val="20"/>
          <w:lang w:eastAsia="en-US"/>
        </w:rPr>
        <w:t>Новым пользователям, мигрировавшим с </w:t>
      </w:r>
      <w:hyperlink r:id="rId91" w:tgtFrame="_blank" w:tooltip="Как реанимировать Windows и сохранить данные с помощью live-дистрибутива Linux" w:history="1">
        <w:r w:rsidRPr="00937DEF">
          <w:rPr>
            <w:rFonts w:asciiTheme="minorHAnsi" w:eastAsiaTheme="minorHAnsi" w:hAnsiTheme="minorHAnsi" w:cstheme="minorBidi"/>
            <w:bCs/>
            <w:sz w:val="20"/>
            <w:szCs w:val="20"/>
            <w:lang w:eastAsia="en-US"/>
          </w:rPr>
          <w:t>Windows</w:t>
        </w:r>
      </w:hyperlink>
      <w:r w:rsidRPr="00937DEF">
        <w:rPr>
          <w:rFonts w:asciiTheme="minorHAnsi" w:eastAsiaTheme="minorHAnsi" w:hAnsiTheme="minorHAnsi" w:cstheme="minorBidi"/>
          <w:bCs/>
          <w:sz w:val="20"/>
          <w:szCs w:val="20"/>
          <w:lang w:eastAsia="en-US"/>
        </w:rPr>
        <w:t>, однозначно стоит установить Linux Mint. Некогда он был популярнейшим дистрибутивом Linux, но сейчас его перегнали MX Linux и Manjaro. Тем не менее Mint выгодно отличается от них своей стабильностью и надёжностью. Это очень простая в работе система, основанная на Ubuntu.</w:t>
      </w:r>
    </w:p>
    <w:p w14:paraId="3A0BB1A8" w14:textId="75366042" w:rsidR="00937DEF" w:rsidRPr="00937DEF" w:rsidRDefault="00937DEF" w:rsidP="00A84517">
      <w:pPr>
        <w:pStyle w:val="aa"/>
        <w:shd w:val="clear" w:color="auto" w:fill="FFFFFF"/>
        <w:spacing w:before="0" w:beforeAutospacing="0" w:after="0" w:afterAutospacing="0"/>
        <w:rPr>
          <w:rFonts w:asciiTheme="minorHAnsi" w:eastAsiaTheme="minorHAnsi" w:hAnsiTheme="minorHAnsi" w:cstheme="minorBidi"/>
          <w:bCs/>
          <w:sz w:val="20"/>
          <w:szCs w:val="20"/>
          <w:lang w:eastAsia="en-US"/>
        </w:rPr>
      </w:pPr>
      <w:r w:rsidRPr="00937DEF">
        <w:rPr>
          <w:rFonts w:asciiTheme="minorHAnsi" w:eastAsiaTheme="minorHAnsi" w:hAnsiTheme="minorHAnsi" w:cstheme="minorBidi"/>
          <w:bCs/>
          <w:sz w:val="20"/>
          <w:szCs w:val="20"/>
          <w:lang w:eastAsia="en-US"/>
        </w:rPr>
        <w:t>Linux Mint оснащён лёгким и понятным интерфейсом (оболочка Cinnamon для современных компьютеров и MATE для старых машин) и удобным менеджером приложений, так что у вас не возникнет проблем с поиском и установкой программ.</w:t>
      </w:r>
    </w:p>
    <w:p w14:paraId="29DDE963" w14:textId="74177387" w:rsidR="00937DEF" w:rsidRPr="006F5E40" w:rsidRDefault="00937DEF" w:rsidP="00C90260">
      <w:pPr>
        <w:spacing w:after="0"/>
        <w:jc w:val="center"/>
        <w:rPr>
          <w:b/>
          <w:color w:val="FF0000"/>
          <w:sz w:val="28"/>
          <w:szCs w:val="28"/>
          <w:highlight w:val="yellow"/>
        </w:rPr>
      </w:pPr>
    </w:p>
    <w:p w14:paraId="4A2E25DF" w14:textId="676FAF1B" w:rsidR="000915C7" w:rsidRPr="00937DEF" w:rsidRDefault="000915C7" w:rsidP="00C90260">
      <w:pPr>
        <w:spacing w:after="0"/>
        <w:jc w:val="center"/>
        <w:rPr>
          <w:b/>
          <w:color w:val="FF0000"/>
          <w:sz w:val="28"/>
          <w:szCs w:val="28"/>
          <w:highlight w:val="yellow"/>
        </w:rPr>
      </w:pPr>
    </w:p>
    <w:p w14:paraId="429D8982" w14:textId="77777777" w:rsidR="000915C7" w:rsidRPr="00937DEF" w:rsidRDefault="000915C7" w:rsidP="00C90260">
      <w:pPr>
        <w:spacing w:after="0"/>
        <w:jc w:val="center"/>
        <w:rPr>
          <w:b/>
          <w:color w:val="FF0000"/>
          <w:sz w:val="28"/>
          <w:szCs w:val="28"/>
          <w:highlight w:val="yellow"/>
        </w:rPr>
      </w:pPr>
    </w:p>
    <w:p w14:paraId="1347E69D" w14:textId="2FB0AFDF" w:rsidR="000915C7" w:rsidRPr="006B14DF" w:rsidRDefault="000915C7" w:rsidP="00C90260">
      <w:pPr>
        <w:spacing w:after="0"/>
        <w:jc w:val="center"/>
        <w:rPr>
          <w:b/>
          <w:color w:val="FF0000"/>
          <w:sz w:val="28"/>
          <w:szCs w:val="28"/>
          <w:highlight w:val="yellow"/>
        </w:rPr>
      </w:pPr>
      <w:r w:rsidRPr="000915C7">
        <w:rPr>
          <w:b/>
          <w:color w:val="FF0000"/>
          <w:sz w:val="28"/>
          <w:szCs w:val="28"/>
          <w:highlight w:val="yellow"/>
          <w:lang w:val="en-US"/>
        </w:rPr>
        <w:t>openSUSE</w:t>
      </w:r>
    </w:p>
    <w:p w14:paraId="2857BB3B" w14:textId="04E0DDF6" w:rsidR="00040FEF" w:rsidRPr="00040FEF" w:rsidRDefault="00040FEF" w:rsidP="00040FEF">
      <w:pPr>
        <w:spacing w:after="0"/>
        <w:rPr>
          <w:sz w:val="24"/>
          <w:szCs w:val="24"/>
          <w:highlight w:val="yellow"/>
        </w:rPr>
      </w:pPr>
      <w:r w:rsidRPr="00040FEF">
        <w:rPr>
          <w:sz w:val="24"/>
          <w:szCs w:val="24"/>
        </w:rPr>
        <w:t>стабильный и мощный дистрибутив</w:t>
      </w:r>
    </w:p>
    <w:p w14:paraId="472FB33D" w14:textId="77777777" w:rsidR="006F5E40" w:rsidRPr="008A42F3" w:rsidRDefault="006F5E40" w:rsidP="00C90260">
      <w:pPr>
        <w:spacing w:after="0"/>
        <w:jc w:val="center"/>
        <w:rPr>
          <w:b/>
          <w:color w:val="FF0000"/>
          <w:sz w:val="28"/>
          <w:szCs w:val="28"/>
          <w:highlight w:val="yellow"/>
        </w:rPr>
      </w:pPr>
      <w:r w:rsidRPr="006F5E40">
        <w:rPr>
          <w:b/>
          <w:color w:val="FF0000"/>
          <w:sz w:val="28"/>
          <w:szCs w:val="28"/>
          <w:highlight w:val="yellow"/>
          <w:lang w:val="en-US"/>
        </w:rPr>
        <w:t>Manjaro</w:t>
      </w:r>
    </w:p>
    <w:p w14:paraId="0DD8EE96" w14:textId="3E00FE7C" w:rsidR="003B2D9D" w:rsidRPr="006F5E40" w:rsidRDefault="006F5E40" w:rsidP="006F5E40">
      <w:pPr>
        <w:spacing w:after="0"/>
        <w:rPr>
          <w:bCs/>
          <w:sz w:val="20"/>
          <w:szCs w:val="20"/>
        </w:rPr>
      </w:pPr>
      <w:r w:rsidRPr="006F5E40">
        <w:rPr>
          <w:b/>
          <w:color w:val="FF0000"/>
          <w:sz w:val="28"/>
          <w:szCs w:val="28"/>
        </w:rPr>
        <w:t xml:space="preserve"> </w:t>
      </w:r>
      <w:r w:rsidRPr="006F5E40">
        <w:rPr>
          <w:bCs/>
          <w:sz w:val="20"/>
          <w:szCs w:val="20"/>
        </w:rPr>
        <w:t>для тех, кто хочет иметь свежайшее ПО</w:t>
      </w:r>
    </w:p>
    <w:p w14:paraId="4A202236" w14:textId="77777777" w:rsidR="003B2D9D" w:rsidRPr="006F5E40" w:rsidRDefault="003B2D9D" w:rsidP="00C90260">
      <w:pPr>
        <w:spacing w:after="0"/>
        <w:jc w:val="center"/>
        <w:rPr>
          <w:b/>
          <w:color w:val="FF0000"/>
          <w:sz w:val="28"/>
          <w:szCs w:val="28"/>
          <w:highlight w:val="yellow"/>
        </w:rPr>
      </w:pPr>
    </w:p>
    <w:p w14:paraId="0271DB76" w14:textId="77777777" w:rsidR="003B2D9D" w:rsidRPr="008A42F3" w:rsidRDefault="003B2D9D" w:rsidP="00C90260">
      <w:pPr>
        <w:spacing w:after="0"/>
        <w:jc w:val="center"/>
        <w:rPr>
          <w:b/>
          <w:color w:val="FF0000"/>
          <w:sz w:val="28"/>
          <w:szCs w:val="28"/>
          <w:highlight w:val="yellow"/>
        </w:rPr>
      </w:pPr>
      <w:r w:rsidRPr="003B2D9D">
        <w:rPr>
          <w:b/>
          <w:color w:val="FF0000"/>
          <w:sz w:val="28"/>
          <w:szCs w:val="28"/>
          <w:highlight w:val="yellow"/>
          <w:lang w:val="en-US"/>
        </w:rPr>
        <w:t>Tails</w:t>
      </w:r>
    </w:p>
    <w:p w14:paraId="3F6D6287" w14:textId="19946C42" w:rsidR="003B2D9D" w:rsidRPr="003B2D9D" w:rsidRDefault="003B2D9D" w:rsidP="00C90260">
      <w:pPr>
        <w:spacing w:after="0"/>
        <w:jc w:val="center"/>
        <w:rPr>
          <w:b/>
          <w:color w:val="FF0000"/>
          <w:sz w:val="28"/>
          <w:szCs w:val="28"/>
          <w:highlight w:val="yellow"/>
        </w:rPr>
      </w:pPr>
      <w:r w:rsidRPr="003B2D9D">
        <w:rPr>
          <w:sz w:val="18"/>
          <w:szCs w:val="18"/>
        </w:rPr>
        <w:t>На базе Debian выпущена еще одна система – Tails. Она предназначена для тех, кому важно сохранять анонимность в сети. Из достоинств этой системы: для нее не нужно сильное оборудованние, она стабильна. Tails идеально подходит для серфинга в Интернете и решения повседневных задач.</w:t>
      </w:r>
      <w:r w:rsidRPr="003B2D9D">
        <w:rPr>
          <w:b/>
          <w:color w:val="FF0000"/>
          <w:sz w:val="28"/>
          <w:szCs w:val="28"/>
          <w:highlight w:val="yellow"/>
        </w:rPr>
        <w:t xml:space="preserve"> </w:t>
      </w:r>
    </w:p>
    <w:p w14:paraId="298BE23F" w14:textId="77777777" w:rsidR="000915C7" w:rsidRDefault="000915C7" w:rsidP="00C90260">
      <w:pPr>
        <w:spacing w:after="0"/>
        <w:jc w:val="center"/>
        <w:rPr>
          <w:rFonts w:ascii="Arial" w:hAnsi="Arial" w:cs="Arial"/>
          <w:color w:val="212529"/>
          <w:shd w:val="clear" w:color="auto" w:fill="FFFFFF"/>
        </w:rPr>
      </w:pPr>
    </w:p>
    <w:p w14:paraId="3E89C94B" w14:textId="77777777" w:rsidR="000915C7" w:rsidRPr="008A42F3" w:rsidRDefault="000915C7" w:rsidP="000915C7">
      <w:pPr>
        <w:spacing w:after="0"/>
        <w:jc w:val="center"/>
        <w:rPr>
          <w:b/>
          <w:color w:val="FF0000"/>
          <w:sz w:val="28"/>
          <w:szCs w:val="28"/>
          <w:highlight w:val="yellow"/>
        </w:rPr>
      </w:pPr>
      <w:r w:rsidRPr="003B3F40">
        <w:rPr>
          <w:b/>
          <w:color w:val="FF0000"/>
          <w:sz w:val="28"/>
          <w:szCs w:val="28"/>
          <w:highlight w:val="yellow"/>
          <w:lang w:val="en-US"/>
        </w:rPr>
        <w:t>Debian</w:t>
      </w:r>
    </w:p>
    <w:p w14:paraId="5F82F8FB" w14:textId="77777777" w:rsidR="003B3F40" w:rsidRPr="003B3F40" w:rsidRDefault="003B3F40" w:rsidP="003B3F40">
      <w:pPr>
        <w:spacing w:after="0"/>
        <w:ind w:firstLine="425"/>
        <w:rPr>
          <w:sz w:val="18"/>
          <w:szCs w:val="18"/>
        </w:rPr>
      </w:pPr>
      <w:r w:rsidRPr="003B3F40">
        <w:rPr>
          <w:sz w:val="18"/>
          <w:szCs w:val="18"/>
        </w:rPr>
        <w:t>Эта версия любима за счет своей стабильности и безопасности. Команда разработчиков впечатляет, но обновления для системы выпускаются редко. Эта система удобна для удаленного администрирования, поэтому ее часто ставят на серверы. Для новичков сборка сложна, в ней слишком много настроек и программ. При этом дистрибутив имеет несколько положительных качеств: стабильность; поддерживается множество архитектур; безопасность при использовании; более тысяч пакетов программ; легко обновляется; быстро и эффективно работает даже на устаревших компьютерах. В отличие от других версий дистрибутивов, сразу после установки Debian придется настроить. Разобраться в количестве опций сможет только опытный пользователь. Популярность дистрибутива сохраняется только за счет его стабильности, но с точки зрения интерфейса и удобства пользования он устарел. Обновления операционной системы выходят редко, но их загрузка и установка крайне просты.</w:t>
      </w:r>
    </w:p>
    <w:p w14:paraId="3E96ACB2" w14:textId="77777777" w:rsidR="003B3F40" w:rsidRPr="003B3F40" w:rsidRDefault="003B3F40" w:rsidP="003B3F40">
      <w:pPr>
        <w:spacing w:after="0"/>
        <w:jc w:val="center"/>
        <w:rPr>
          <w:rFonts w:ascii="Arial" w:hAnsi="Arial" w:cs="Arial"/>
          <w:color w:val="212529"/>
        </w:rPr>
      </w:pPr>
    </w:p>
    <w:p w14:paraId="3ACAD290" w14:textId="265AB690" w:rsidR="00D00F79" w:rsidRDefault="00040FEF" w:rsidP="003B3F40">
      <w:pPr>
        <w:spacing w:after="0"/>
        <w:jc w:val="center"/>
        <w:rPr>
          <w:b/>
          <w:color w:val="FF0000"/>
          <w:sz w:val="28"/>
          <w:szCs w:val="28"/>
        </w:rPr>
      </w:pPr>
      <w:r w:rsidRPr="00040FEF">
        <w:rPr>
          <w:b/>
          <w:color w:val="FF0000"/>
          <w:sz w:val="28"/>
          <w:szCs w:val="28"/>
        </w:rPr>
        <w:t>ArchLinux</w:t>
      </w:r>
    </w:p>
    <w:p w14:paraId="011A8530" w14:textId="4E336810" w:rsidR="00040FEF" w:rsidRPr="00040FEF" w:rsidRDefault="00040FEF" w:rsidP="00040FEF">
      <w:pPr>
        <w:spacing w:after="0"/>
        <w:rPr>
          <w:sz w:val="24"/>
          <w:szCs w:val="24"/>
          <w:highlight w:val="yellow"/>
        </w:rPr>
      </w:pPr>
      <w:r w:rsidRPr="00040FEF">
        <w:rPr>
          <w:sz w:val="24"/>
          <w:szCs w:val="24"/>
        </w:rPr>
        <w:t>Современный и быстро обновляющейся дистрибутив.</w:t>
      </w:r>
    </w:p>
    <w:p w14:paraId="25FB0FCF" w14:textId="3A0BE48F" w:rsidR="00D00F79" w:rsidRPr="008A42F3" w:rsidRDefault="00D00F79" w:rsidP="00C90260">
      <w:pPr>
        <w:spacing w:after="0"/>
        <w:jc w:val="center"/>
        <w:rPr>
          <w:b/>
          <w:color w:val="FF0000"/>
          <w:sz w:val="28"/>
          <w:szCs w:val="28"/>
          <w:highlight w:val="yellow"/>
        </w:rPr>
      </w:pPr>
      <w:r w:rsidRPr="00C90260">
        <w:rPr>
          <w:b/>
          <w:color w:val="FF0000"/>
          <w:sz w:val="28"/>
          <w:szCs w:val="28"/>
          <w:highlight w:val="yellow"/>
          <w:lang w:val="en-US"/>
        </w:rPr>
        <w:t>Linux</w:t>
      </w:r>
      <w:r w:rsidRPr="00160955">
        <w:rPr>
          <w:b/>
          <w:color w:val="FF0000"/>
          <w:sz w:val="28"/>
          <w:szCs w:val="28"/>
          <w:highlight w:val="yellow"/>
        </w:rPr>
        <w:t xml:space="preserve"> </w:t>
      </w:r>
      <w:r>
        <w:rPr>
          <w:b/>
          <w:color w:val="FF0000"/>
          <w:sz w:val="28"/>
          <w:szCs w:val="28"/>
          <w:highlight w:val="yellow"/>
          <w:lang w:val="en-US"/>
        </w:rPr>
        <w:t>Ubuntu</w:t>
      </w:r>
    </w:p>
    <w:p w14:paraId="414BE119" w14:textId="77777777" w:rsidR="00F25C84" w:rsidRDefault="00D00F79" w:rsidP="00D00F79">
      <w:pPr>
        <w:spacing w:after="0"/>
        <w:ind w:firstLine="567"/>
      </w:pPr>
      <w:r w:rsidRPr="00D00F79">
        <w:rPr>
          <w:sz w:val="18"/>
          <w:szCs w:val="18"/>
        </w:rPr>
        <w:t>Этот дистрибутив является самым распространенным и популярным. Практически все пользователи Linux хотя бы раз попробовали его. Система идеально подходит для новичков, которые только хотят ознакомиться с возможностями дистрибутивов. В интерфейсе нет ничего лишнего, в том числе разработчики избавились и от терминала. Для неопытных пользователей может стать недостатком использование командной строки для работы с системой. Преимущества Ubuntu: бесплатное распространение, программы и компоненты можно также свободно загружать; процесс установки не отнимает более 10 минут; в интерфейсе легко разобраться, он понятен; без разрешения пользователя в системе ничего не происходит, поэтому риск заражения вирусами минимален; можно использовать на одном компьютере с Windows, в систему вшита возможность мультизагрузки; в сборку входит достаточный набор программ; сообщества и форумы позволяют решить любую пролему. Основной недостаток этой версии – нестабильность работы. От дистрибутива многие отказываются из-за сбоев, которые сопровождают практически каждое обновление системы. Новые версии часто выдают ошибки, с которыми другие пользователи ранее не сталкивались. После этой версии Linux будет сложно использовать другие дистрибутивы.</w:t>
      </w:r>
      <w:r w:rsidR="00F25C84" w:rsidRPr="00F25C84">
        <w:t xml:space="preserve"> </w:t>
      </w:r>
    </w:p>
    <w:p w14:paraId="3B7A16F8" w14:textId="60D40836" w:rsidR="00D00F79" w:rsidRDefault="00F25C84" w:rsidP="00D00F79">
      <w:pPr>
        <w:spacing w:after="0"/>
        <w:ind w:firstLine="567"/>
        <w:rPr>
          <w:sz w:val="18"/>
          <w:szCs w:val="18"/>
        </w:rPr>
      </w:pPr>
      <w:r w:rsidRPr="00F25C84">
        <w:rPr>
          <w:sz w:val="18"/>
          <w:szCs w:val="18"/>
        </w:rPr>
        <w:t>https://ubuntu.ru/get</w:t>
      </w:r>
    </w:p>
    <w:p w14:paraId="37A6B8AE" w14:textId="2E719249" w:rsidR="00F25C84" w:rsidRPr="00F25C84" w:rsidRDefault="00F25C84" w:rsidP="00F25C84">
      <w:pPr>
        <w:spacing w:after="0"/>
        <w:ind w:firstLine="567"/>
        <w:rPr>
          <w:b/>
          <w:sz w:val="18"/>
          <w:szCs w:val="18"/>
        </w:rPr>
      </w:pPr>
      <w:r w:rsidRPr="00F25C84">
        <w:rPr>
          <w:b/>
          <w:sz w:val="18"/>
          <w:szCs w:val="18"/>
        </w:rPr>
        <w:t>Ubuntu 18.04 LTS (Bionic Beaver)</w:t>
      </w:r>
      <w:r w:rsidR="00874D7E">
        <w:rPr>
          <w:b/>
          <w:sz w:val="18"/>
          <w:szCs w:val="18"/>
        </w:rPr>
        <w:t xml:space="preserve"> </w:t>
      </w:r>
      <w:r w:rsidR="00874D7E" w:rsidRPr="00874D7E">
        <w:rPr>
          <w:b/>
          <w:sz w:val="18"/>
          <w:szCs w:val="18"/>
        </w:rPr>
        <w:t xml:space="preserve">LTS (Long Term Support) </w:t>
      </w:r>
      <w:proofErr w:type="gramStart"/>
      <w:r w:rsidR="00874D7E" w:rsidRPr="00874D7E">
        <w:rPr>
          <w:b/>
          <w:sz w:val="18"/>
          <w:szCs w:val="18"/>
        </w:rPr>
        <w:t>- это</w:t>
      </w:r>
      <w:proofErr w:type="gramEnd"/>
      <w:r w:rsidR="00874D7E" w:rsidRPr="00874D7E">
        <w:rPr>
          <w:b/>
          <w:sz w:val="18"/>
          <w:szCs w:val="18"/>
        </w:rPr>
        <w:t xml:space="preserve"> словосочетание означает версию системы с длительной поддержкой, для которой обновления будут выходить в течении 5 лет (до апреля 2023г.).</w:t>
      </w:r>
    </w:p>
    <w:p w14:paraId="1207CA86" w14:textId="77777777" w:rsidR="00F25C84" w:rsidRPr="00F25C84" w:rsidRDefault="00F25C84" w:rsidP="00F25C84">
      <w:pPr>
        <w:spacing w:after="0"/>
        <w:ind w:firstLine="567"/>
        <w:rPr>
          <w:b/>
          <w:sz w:val="18"/>
          <w:szCs w:val="18"/>
        </w:rPr>
      </w:pPr>
      <w:r w:rsidRPr="00F25C84">
        <w:rPr>
          <w:b/>
          <w:sz w:val="18"/>
          <w:szCs w:val="18"/>
        </w:rPr>
        <w:t>Дата выхода: 26.04.2018г.; четвертый исправленный выпуск: 12.02.2020г.</w:t>
      </w:r>
    </w:p>
    <w:p w14:paraId="4FF12BF4" w14:textId="77777777" w:rsidR="00F25C84" w:rsidRPr="00F25C84" w:rsidRDefault="00F25C84" w:rsidP="00F25C84">
      <w:pPr>
        <w:spacing w:after="0"/>
        <w:ind w:firstLine="567"/>
        <w:rPr>
          <w:b/>
          <w:sz w:val="18"/>
          <w:szCs w:val="18"/>
        </w:rPr>
      </w:pPr>
      <w:r w:rsidRPr="00F25C84">
        <w:rPr>
          <w:b/>
          <w:sz w:val="18"/>
          <w:szCs w:val="18"/>
        </w:rPr>
        <w:t>Ubuntu Desktop - операционная система для настольных компьютеров и ноутбуков.</w:t>
      </w:r>
    </w:p>
    <w:p w14:paraId="72300F19" w14:textId="77777777" w:rsidR="00F25C84" w:rsidRPr="00F25C84" w:rsidRDefault="00F25C84" w:rsidP="00F25C84">
      <w:pPr>
        <w:spacing w:after="0"/>
        <w:ind w:firstLine="567"/>
        <w:rPr>
          <w:b/>
          <w:sz w:val="18"/>
          <w:szCs w:val="18"/>
        </w:rPr>
      </w:pPr>
      <w:r w:rsidRPr="00F25C84">
        <w:rPr>
          <w:b/>
          <w:sz w:val="18"/>
          <w:szCs w:val="18"/>
        </w:rPr>
        <w:t>Ubuntu Server - операционная система для серверов.</w:t>
      </w:r>
    </w:p>
    <w:p w14:paraId="38C01BA8" w14:textId="77777777" w:rsidR="00F25C84" w:rsidRPr="00F25C84" w:rsidRDefault="00F25C84" w:rsidP="00F25C84">
      <w:pPr>
        <w:spacing w:after="0"/>
        <w:ind w:firstLine="567"/>
        <w:rPr>
          <w:sz w:val="18"/>
          <w:szCs w:val="18"/>
        </w:rPr>
      </w:pPr>
      <w:r w:rsidRPr="00F25C84">
        <w:rPr>
          <w:sz w:val="18"/>
          <w:szCs w:val="18"/>
        </w:rPr>
        <w:t xml:space="preserve">LTS (Long Term Support) </w:t>
      </w:r>
      <w:proofErr w:type="gramStart"/>
      <w:r w:rsidRPr="00F25C84">
        <w:rPr>
          <w:sz w:val="18"/>
          <w:szCs w:val="18"/>
        </w:rPr>
        <w:t>- это</w:t>
      </w:r>
      <w:proofErr w:type="gramEnd"/>
      <w:r w:rsidRPr="00F25C84">
        <w:rPr>
          <w:sz w:val="18"/>
          <w:szCs w:val="18"/>
        </w:rPr>
        <w:t xml:space="preserve"> словосочетание означает версию системы с длительной поддержкой, для которой обновления будут выходить в течении 5 лет (до апреля 2023г.).</w:t>
      </w:r>
    </w:p>
    <w:p w14:paraId="0FBF134B" w14:textId="3CF1D353" w:rsidR="008729AB" w:rsidRPr="00D00F79" w:rsidRDefault="00F25C84" w:rsidP="00F25C84">
      <w:pPr>
        <w:spacing w:after="0"/>
        <w:ind w:firstLine="567"/>
        <w:rPr>
          <w:sz w:val="18"/>
          <w:szCs w:val="18"/>
        </w:rPr>
      </w:pPr>
      <w:r w:rsidRPr="00F25C84">
        <w:rPr>
          <w:sz w:val="18"/>
          <w:szCs w:val="18"/>
        </w:rPr>
        <w:t>Ubuntu Advantage - платная техподдержка от партнеров Canonical, в том числе обновление системных библиотек в течении 10 лет (до апреля 2028г.).</w:t>
      </w:r>
    </w:p>
    <w:p w14:paraId="0E377EBF" w14:textId="77777777" w:rsidR="003B2D9D" w:rsidRPr="003B2D9D" w:rsidRDefault="003B3F40" w:rsidP="003B2D9D">
      <w:pPr>
        <w:spacing w:after="0"/>
        <w:ind w:firstLine="851"/>
        <w:jc w:val="center"/>
        <w:rPr>
          <w:b/>
          <w:color w:val="FF0000"/>
          <w:sz w:val="28"/>
          <w:szCs w:val="28"/>
        </w:rPr>
      </w:pPr>
      <w:r w:rsidRPr="003B3F40">
        <w:rPr>
          <w:b/>
          <w:color w:val="FF0000"/>
          <w:sz w:val="28"/>
          <w:szCs w:val="28"/>
          <w:highlight w:val="yellow"/>
          <w:lang w:val="en-US"/>
        </w:rPr>
        <w:t>Fedora</w:t>
      </w:r>
    </w:p>
    <w:p w14:paraId="79A457A4" w14:textId="393099DE" w:rsidR="003B3F40" w:rsidRPr="003B3F40" w:rsidRDefault="003B3F40" w:rsidP="00937DEF">
      <w:pPr>
        <w:spacing w:after="0"/>
        <w:ind w:firstLine="851"/>
        <w:contextualSpacing/>
        <w:rPr>
          <w:sz w:val="18"/>
          <w:szCs w:val="18"/>
        </w:rPr>
      </w:pPr>
      <w:r w:rsidRPr="003B3F40">
        <w:rPr>
          <w:sz w:val="18"/>
          <w:szCs w:val="18"/>
        </w:rPr>
        <w:t>Если вы хотите одним из первых протестировать новинки из мира Linux, то вам стоит установить дистрибутив Fedora. Он также связан с Red Hat, которая использует эту версию в качестве бесплатного полигона для обкатки новинок. Сам основатель Linux Торвальдс Линус использует этот дистрибутив в качестве основного, а его выбору не доверять не стоит. Единственным недостатком этой системы является лишь небольшое число ошибок после обновления. Дистрибутив хорош для использования дома. Он не выходит из строя после внедрения новинок. Он идет в ногу со временем и подходит для компьютеров с разной мощностью.</w:t>
      </w:r>
    </w:p>
    <w:p w14:paraId="7A72B1EB" w14:textId="77777777" w:rsidR="00040FEF" w:rsidRPr="006B14DF" w:rsidRDefault="00040FEF" w:rsidP="00040FEF">
      <w:pPr>
        <w:spacing w:after="0"/>
        <w:jc w:val="center"/>
        <w:rPr>
          <w:b/>
          <w:color w:val="FF0000"/>
          <w:sz w:val="24"/>
          <w:szCs w:val="24"/>
          <w:highlight w:val="yellow"/>
        </w:rPr>
      </w:pPr>
      <w:r w:rsidRPr="006B14DF">
        <w:rPr>
          <w:b/>
          <w:color w:val="FF0000"/>
          <w:sz w:val="24"/>
          <w:szCs w:val="24"/>
          <w:highlight w:val="yellow"/>
        </w:rPr>
        <w:t xml:space="preserve">Репозиторий </w:t>
      </w:r>
      <w:r w:rsidRPr="00040FEF">
        <w:rPr>
          <w:b/>
          <w:color w:val="FF0000"/>
          <w:sz w:val="24"/>
          <w:szCs w:val="24"/>
          <w:highlight w:val="yellow"/>
          <w:lang w:val="en-US"/>
        </w:rPr>
        <w:t>Linux</w:t>
      </w:r>
    </w:p>
    <w:p w14:paraId="1D208A7F" w14:textId="77777777" w:rsidR="00040FEF" w:rsidRPr="00040FEF" w:rsidRDefault="00040FEF" w:rsidP="00040FEF">
      <w:pPr>
        <w:spacing w:after="0"/>
        <w:rPr>
          <w:sz w:val="18"/>
          <w:szCs w:val="18"/>
        </w:rPr>
      </w:pPr>
      <w:r w:rsidRPr="00040FEF">
        <w:rPr>
          <w:sz w:val="18"/>
          <w:szCs w:val="18"/>
        </w:rPr>
        <w:t>В Linux все программы (пакеты) хранятся в репозиториях, который представляет из себя сервер, где программисты выкладывают софт. Здесь можно скачать самые последние и актуальные версии программ.</w:t>
      </w:r>
    </w:p>
    <w:p w14:paraId="046DE303" w14:textId="77777777" w:rsidR="00040FEF" w:rsidRPr="00040FEF" w:rsidRDefault="00040FEF" w:rsidP="00040FEF">
      <w:pPr>
        <w:spacing w:after="0"/>
        <w:rPr>
          <w:sz w:val="18"/>
          <w:szCs w:val="18"/>
        </w:rPr>
      </w:pPr>
    </w:p>
    <w:p w14:paraId="30C317B4" w14:textId="06AA9866" w:rsidR="003B3F40" w:rsidRPr="003B3F40" w:rsidRDefault="00040FEF" w:rsidP="00040FEF">
      <w:pPr>
        <w:spacing w:after="0"/>
        <w:rPr>
          <w:sz w:val="18"/>
          <w:szCs w:val="18"/>
        </w:rPr>
      </w:pPr>
      <w:r w:rsidRPr="00040FEF">
        <w:rPr>
          <w:sz w:val="18"/>
          <w:szCs w:val="18"/>
        </w:rPr>
        <w:t>Для Линукса репозиторий это аналог Play Market для Android.</w:t>
      </w:r>
    </w:p>
    <w:p w14:paraId="07F153C1" w14:textId="06A73F0C" w:rsidR="003B3F40" w:rsidRDefault="00052D4C" w:rsidP="00C90260">
      <w:pPr>
        <w:spacing w:after="0"/>
        <w:jc w:val="center"/>
        <w:rPr>
          <w:b/>
          <w:bCs/>
          <w:color w:val="FF0000"/>
          <w:sz w:val="24"/>
          <w:szCs w:val="24"/>
          <w:highlight w:val="yellow"/>
        </w:rPr>
      </w:pPr>
      <w:bookmarkStart w:id="153" w:name="FreeBSD"/>
      <w:r w:rsidRPr="00052D4C">
        <w:rPr>
          <w:b/>
          <w:bCs/>
          <w:color w:val="FF0000"/>
          <w:sz w:val="24"/>
          <w:szCs w:val="24"/>
          <w:highlight w:val="yellow"/>
        </w:rPr>
        <w:t>FreeBSD</w:t>
      </w:r>
    </w:p>
    <w:p w14:paraId="592A5127" w14:textId="01410B9F" w:rsidR="00B32105" w:rsidRPr="00B32105" w:rsidRDefault="00B32105" w:rsidP="00B32105">
      <w:pPr>
        <w:spacing w:after="0"/>
        <w:rPr>
          <w:sz w:val="20"/>
          <w:szCs w:val="20"/>
          <w:highlight w:val="yellow"/>
        </w:rPr>
      </w:pPr>
      <w:r w:rsidRPr="00B32105">
        <w:rPr>
          <w:sz w:val="20"/>
          <w:szCs w:val="20"/>
        </w:rPr>
        <w:t xml:space="preserve">FreeBSD </w:t>
      </w:r>
      <w:proofErr w:type="gramStart"/>
      <w:r w:rsidRPr="00B32105">
        <w:rPr>
          <w:sz w:val="20"/>
          <w:szCs w:val="20"/>
        </w:rPr>
        <w:t>- это</w:t>
      </w:r>
      <w:proofErr w:type="gramEnd"/>
      <w:r w:rsidRPr="00B32105">
        <w:rPr>
          <w:sz w:val="20"/>
          <w:szCs w:val="20"/>
        </w:rPr>
        <w:t xml:space="preserve"> продвинутая операционная система для x86-совместимых, DEC Alpha, IA-64, PC-98 и UltraSPARC архитектур. Она происходит от BSD, версии UNIX®, разработанной в Университете Калифорнии, Беркли. Разработку и поддержку осуществляет большая группа людей. Версии для прочих платформ находятся на разных стадиях разработки.</w:t>
      </w:r>
    </w:p>
    <w:bookmarkEnd w:id="153"/>
    <w:p w14:paraId="66EB6650" w14:textId="7A332E68" w:rsidR="00052D4C" w:rsidRPr="00B32105" w:rsidRDefault="00B32105" w:rsidP="00B32105">
      <w:pPr>
        <w:spacing w:after="0"/>
        <w:rPr>
          <w:sz w:val="20"/>
          <w:szCs w:val="20"/>
        </w:rPr>
      </w:pPr>
      <w:r w:rsidRPr="00B32105">
        <w:rPr>
          <w:sz w:val="20"/>
          <w:szCs w:val="20"/>
        </w:rPr>
        <w:t>http://www.freebsd.org.ru</w:t>
      </w:r>
    </w:p>
    <w:p w14:paraId="6C3210D3" w14:textId="596FD748" w:rsidR="00052D4C" w:rsidRDefault="00B32105" w:rsidP="00B32105">
      <w:pPr>
        <w:spacing w:after="0"/>
        <w:rPr>
          <w:b/>
          <w:bCs/>
          <w:color w:val="FF0000"/>
          <w:highlight w:val="yellow"/>
        </w:rPr>
      </w:pPr>
      <w:r w:rsidRPr="00B32105">
        <w:rPr>
          <w:b/>
          <w:bCs/>
          <w:color w:val="FF0000"/>
        </w:rPr>
        <w:t>https://ru.wikipedia.org/wiki/FreeBSD</w:t>
      </w:r>
    </w:p>
    <w:p w14:paraId="3E19F503" w14:textId="6915E83B" w:rsidR="00052D4C" w:rsidRDefault="00052D4C" w:rsidP="00C90260">
      <w:pPr>
        <w:spacing w:after="0"/>
        <w:jc w:val="center"/>
        <w:rPr>
          <w:b/>
          <w:bCs/>
          <w:color w:val="FF0000"/>
          <w:highlight w:val="yellow"/>
        </w:rPr>
      </w:pPr>
    </w:p>
    <w:p w14:paraId="087AFFDF" w14:textId="77777777" w:rsidR="00052D4C" w:rsidRPr="00052D4C" w:rsidRDefault="00052D4C" w:rsidP="00C90260">
      <w:pPr>
        <w:spacing w:after="0"/>
        <w:jc w:val="center"/>
        <w:rPr>
          <w:b/>
          <w:bCs/>
          <w:color w:val="FF0000"/>
          <w:highlight w:val="yellow"/>
        </w:rPr>
      </w:pPr>
    </w:p>
    <w:p w14:paraId="478D93FE" w14:textId="4C27014F" w:rsidR="0089375D" w:rsidRDefault="0089375D" w:rsidP="0089375D">
      <w:pPr>
        <w:pStyle w:val="a3"/>
        <w:shd w:val="clear" w:color="auto" w:fill="FFFFFF"/>
        <w:spacing w:after="0"/>
        <w:ind w:left="360"/>
        <w:jc w:val="center"/>
        <w:rPr>
          <w:b/>
          <w:bCs/>
          <w:color w:val="FF0000"/>
          <w:highlight w:val="yellow"/>
        </w:rPr>
      </w:pPr>
      <w:bookmarkStart w:id="154" w:name="НАТИВНЫЕ_КРОССПЛАТФОРМЕННЫЕ_ПРИЛОЖЕНИЯ"/>
      <w:bookmarkEnd w:id="143"/>
      <w:bookmarkEnd w:id="152"/>
      <w:r w:rsidRPr="0089375D">
        <w:rPr>
          <w:b/>
          <w:bCs/>
          <w:color w:val="FF0000"/>
          <w:highlight w:val="yellow"/>
        </w:rPr>
        <w:t>НАТИВНЫЕ И КРОССПЛАТФОРМЕННЫЕ ПРИЛОЖЕНИЯ</w:t>
      </w:r>
    </w:p>
    <w:p w14:paraId="33AE7FEC" w14:textId="77777777" w:rsidR="0089375D" w:rsidRPr="0089375D" w:rsidRDefault="0089375D" w:rsidP="0089375D">
      <w:pPr>
        <w:pStyle w:val="a3"/>
        <w:shd w:val="clear" w:color="auto" w:fill="FFFFFF"/>
        <w:spacing w:after="0"/>
        <w:ind w:left="360"/>
        <w:rPr>
          <w:bCs/>
          <w:sz w:val="20"/>
          <w:szCs w:val="20"/>
        </w:rPr>
      </w:pPr>
      <w:r w:rsidRPr="0089375D">
        <w:rPr>
          <w:b/>
          <w:sz w:val="20"/>
          <w:szCs w:val="20"/>
          <w:highlight w:val="yellow"/>
        </w:rPr>
        <w:t>Нативные приложения (от англ. native - родной)</w:t>
      </w:r>
      <w:r w:rsidRPr="0089375D">
        <w:rPr>
          <w:bCs/>
          <w:sz w:val="20"/>
          <w:szCs w:val="20"/>
        </w:rPr>
        <w:t xml:space="preserve"> разрабатываются под конкретную аппаратно-программную платформу и пишутся на языках, созданных для данной платформы. И iOs, и Android имеют свои SDK (от англ. software development kit — набор средств разработки) и свой стек технологий, завязанные на определенный язык программирования. Например, родными языками для Android являются Java и Kotlin, для iOS, соответственно - Swift и Objective-C.</w:t>
      </w:r>
    </w:p>
    <w:p w14:paraId="486E4F2F" w14:textId="77777777" w:rsidR="0089375D" w:rsidRPr="0089375D" w:rsidRDefault="0089375D" w:rsidP="0089375D">
      <w:pPr>
        <w:pStyle w:val="a3"/>
        <w:shd w:val="clear" w:color="auto" w:fill="FFFFFF"/>
        <w:spacing w:after="0"/>
        <w:ind w:left="360"/>
        <w:rPr>
          <w:bCs/>
        </w:rPr>
      </w:pPr>
    </w:p>
    <w:p w14:paraId="0F6A23DF" w14:textId="4AE09EBB" w:rsidR="0089375D" w:rsidRPr="0089375D" w:rsidRDefault="0089375D" w:rsidP="0089375D">
      <w:pPr>
        <w:pStyle w:val="a3"/>
        <w:shd w:val="clear" w:color="auto" w:fill="FFFFFF"/>
        <w:spacing w:after="0"/>
        <w:ind w:left="360"/>
        <w:rPr>
          <w:bCs/>
        </w:rPr>
      </w:pPr>
      <w:r w:rsidRPr="0089375D">
        <w:rPr>
          <w:bCs/>
        </w:rPr>
        <w:t>Нативные приложения создаются специально для запуска на целевой платформе - с поддержкой всех нативных технологий и аппаратных возможностей конкретной платформы.</w:t>
      </w:r>
    </w:p>
    <w:p w14:paraId="779821EB" w14:textId="77777777" w:rsidR="0089375D" w:rsidRPr="0089375D" w:rsidRDefault="0089375D" w:rsidP="0089375D">
      <w:pPr>
        <w:pStyle w:val="a3"/>
        <w:shd w:val="clear" w:color="auto" w:fill="FFFFFF"/>
        <w:spacing w:after="0"/>
        <w:ind w:left="360"/>
        <w:rPr>
          <w:b/>
          <w:bCs/>
        </w:rPr>
      </w:pPr>
    </w:p>
    <w:bookmarkEnd w:id="154"/>
    <w:p w14:paraId="0265246F" w14:textId="6F1678D9" w:rsidR="00272822" w:rsidRPr="0089375D" w:rsidRDefault="0089375D" w:rsidP="00862DFE">
      <w:pPr>
        <w:spacing w:after="0"/>
        <w:ind w:left="426"/>
        <w:rPr>
          <w:bCs/>
          <w:sz w:val="20"/>
          <w:szCs w:val="20"/>
        </w:rPr>
      </w:pPr>
      <w:r w:rsidRPr="0089375D">
        <w:rPr>
          <w:bCs/>
          <w:sz w:val="20"/>
          <w:szCs w:val="20"/>
        </w:rPr>
        <w:t xml:space="preserve">Как следует из названия, </w:t>
      </w:r>
      <w:r w:rsidRPr="0089375D">
        <w:rPr>
          <w:b/>
          <w:sz w:val="20"/>
          <w:szCs w:val="20"/>
          <w:highlight w:val="yellow"/>
        </w:rPr>
        <w:t>кроссплатформенность подразумевает создание приложений, которые могут работать в различных операционных системах</w:t>
      </w:r>
      <w:r w:rsidRPr="0089375D">
        <w:rPr>
          <w:bCs/>
          <w:sz w:val="20"/>
          <w:szCs w:val="20"/>
        </w:rPr>
        <w:t>. После написания кода приложения его можно развернуть на разных устройствах и платформах, не беспокоясь о проблемах несовместимости. Это универсальный подход, который широко используется для экономии времени и денег на разработку. Часто для этого используются специализированные кроссплатформенные фреймворки.</w:t>
      </w:r>
    </w:p>
    <w:p w14:paraId="3C65ADC6" w14:textId="3B4DCF06" w:rsidR="00014911" w:rsidRPr="00B33CD8" w:rsidRDefault="00014911" w:rsidP="00014911">
      <w:pPr>
        <w:spacing w:after="0"/>
        <w:jc w:val="center"/>
        <w:rPr>
          <w:b/>
          <w:color w:val="FF0000"/>
          <w:sz w:val="28"/>
          <w:szCs w:val="28"/>
        </w:rPr>
      </w:pPr>
      <w:r w:rsidRPr="00B33CD8">
        <w:rPr>
          <w:b/>
          <w:color w:val="FF0000"/>
          <w:sz w:val="28"/>
          <w:szCs w:val="28"/>
          <w:highlight w:val="yellow"/>
          <w:lang w:val="en-US"/>
        </w:rPr>
        <w:t>PHP</w:t>
      </w:r>
    </w:p>
    <w:p w14:paraId="23C8582D" w14:textId="77777777" w:rsidR="002817F3" w:rsidRDefault="002817F3" w:rsidP="002817F3">
      <w:pPr>
        <w:spacing w:after="0"/>
        <w:rPr>
          <w:sz w:val="24"/>
          <w:szCs w:val="24"/>
        </w:rPr>
      </w:pPr>
      <w:r w:rsidRPr="002817F3">
        <w:rPr>
          <w:sz w:val="24"/>
          <w:szCs w:val="24"/>
          <w:lang w:val="en-US"/>
        </w:rPr>
        <w:t>PHP</w:t>
      </w:r>
      <w:r w:rsidRPr="00B70F9C">
        <w:rPr>
          <w:sz w:val="24"/>
          <w:szCs w:val="24"/>
        </w:rPr>
        <w:t xml:space="preserve"> (/</w:t>
      </w:r>
      <w:r w:rsidRPr="002817F3">
        <w:rPr>
          <w:sz w:val="24"/>
          <w:szCs w:val="24"/>
          <w:lang w:val="en-US"/>
        </w:rPr>
        <w:t>pi</w:t>
      </w:r>
      <w:proofErr w:type="gramStart"/>
      <w:r w:rsidRPr="00B70F9C">
        <w:rPr>
          <w:sz w:val="24"/>
          <w:szCs w:val="24"/>
        </w:rPr>
        <w:t>:.</w:t>
      </w:r>
      <w:r w:rsidRPr="002817F3">
        <w:rPr>
          <w:sz w:val="24"/>
          <w:szCs w:val="24"/>
          <w:lang w:val="en-US"/>
        </w:rPr>
        <w:t>e</w:t>
      </w:r>
      <w:r w:rsidRPr="00B70F9C">
        <w:rPr>
          <w:sz w:val="24"/>
          <w:szCs w:val="24"/>
        </w:rPr>
        <w:t>ɪ</w:t>
      </w:r>
      <w:r w:rsidRPr="002817F3">
        <w:rPr>
          <w:sz w:val="24"/>
          <w:szCs w:val="24"/>
          <w:lang w:val="en-US"/>
        </w:rPr>
        <w:t>t</w:t>
      </w:r>
      <w:r w:rsidRPr="00B70F9C">
        <w:rPr>
          <w:sz w:val="24"/>
          <w:szCs w:val="24"/>
        </w:rPr>
        <w:t>ʃ.</w:t>
      </w:r>
      <w:r w:rsidRPr="002817F3">
        <w:rPr>
          <w:sz w:val="24"/>
          <w:szCs w:val="24"/>
          <w:lang w:val="en-US"/>
        </w:rPr>
        <w:t>pi</w:t>
      </w:r>
      <w:proofErr w:type="gramEnd"/>
      <w:r w:rsidRPr="00B70F9C">
        <w:rPr>
          <w:sz w:val="24"/>
          <w:szCs w:val="24"/>
        </w:rPr>
        <w:t xml:space="preserve">:/ англ. </w:t>
      </w:r>
      <w:r w:rsidRPr="002817F3">
        <w:rPr>
          <w:sz w:val="24"/>
          <w:szCs w:val="24"/>
          <w:lang w:val="en-US"/>
        </w:rPr>
        <w:t>PHP</w:t>
      </w:r>
      <w:r w:rsidRPr="00D42DE6">
        <w:rPr>
          <w:sz w:val="24"/>
          <w:szCs w:val="24"/>
        </w:rPr>
        <w:t xml:space="preserve">: </w:t>
      </w:r>
      <w:r w:rsidRPr="002817F3">
        <w:rPr>
          <w:sz w:val="24"/>
          <w:szCs w:val="24"/>
          <w:lang w:val="en-US"/>
        </w:rPr>
        <w:t>Hypertext</w:t>
      </w:r>
      <w:r w:rsidRPr="00D42DE6">
        <w:rPr>
          <w:sz w:val="24"/>
          <w:szCs w:val="24"/>
        </w:rPr>
        <w:t xml:space="preserve"> </w:t>
      </w:r>
      <w:r w:rsidRPr="002817F3">
        <w:rPr>
          <w:sz w:val="24"/>
          <w:szCs w:val="24"/>
          <w:lang w:val="en-US"/>
        </w:rPr>
        <w:t>Preprocessor</w:t>
      </w:r>
      <w:r w:rsidRPr="00D42DE6">
        <w:rPr>
          <w:sz w:val="24"/>
          <w:szCs w:val="24"/>
        </w:rPr>
        <w:t xml:space="preserve"> — «</w:t>
      </w:r>
      <w:r w:rsidRPr="002817F3">
        <w:rPr>
          <w:sz w:val="24"/>
          <w:szCs w:val="24"/>
          <w:lang w:val="en-US"/>
        </w:rPr>
        <w:t>PHP</w:t>
      </w:r>
      <w:r w:rsidRPr="00D42DE6">
        <w:rPr>
          <w:sz w:val="24"/>
          <w:szCs w:val="24"/>
        </w:rPr>
        <w:t xml:space="preserve">: препроцессор гипертекста»; первоначально </w:t>
      </w:r>
      <w:r w:rsidRPr="002817F3">
        <w:rPr>
          <w:sz w:val="24"/>
          <w:szCs w:val="24"/>
          <w:lang w:val="en-US"/>
        </w:rPr>
        <w:t>Personal</w:t>
      </w:r>
      <w:r w:rsidRPr="00D42DE6">
        <w:rPr>
          <w:sz w:val="24"/>
          <w:szCs w:val="24"/>
        </w:rPr>
        <w:t xml:space="preserve"> </w:t>
      </w:r>
      <w:r w:rsidRPr="002817F3">
        <w:rPr>
          <w:sz w:val="24"/>
          <w:szCs w:val="24"/>
          <w:lang w:val="en-US"/>
        </w:rPr>
        <w:t>Home</w:t>
      </w:r>
      <w:r w:rsidRPr="00D42DE6">
        <w:rPr>
          <w:sz w:val="24"/>
          <w:szCs w:val="24"/>
        </w:rPr>
        <w:t xml:space="preserve"> </w:t>
      </w:r>
      <w:r w:rsidRPr="002817F3">
        <w:rPr>
          <w:sz w:val="24"/>
          <w:szCs w:val="24"/>
          <w:lang w:val="en-US"/>
        </w:rPr>
        <w:t>Page</w:t>
      </w:r>
      <w:r w:rsidRPr="00D42DE6">
        <w:rPr>
          <w:sz w:val="24"/>
          <w:szCs w:val="24"/>
        </w:rPr>
        <w:t xml:space="preserve"> </w:t>
      </w:r>
      <w:r w:rsidRPr="002817F3">
        <w:rPr>
          <w:sz w:val="24"/>
          <w:szCs w:val="24"/>
          <w:lang w:val="en-US"/>
        </w:rPr>
        <w:t>Tools</w:t>
      </w:r>
      <w:r w:rsidRPr="00D42DE6">
        <w:rPr>
          <w:sz w:val="24"/>
          <w:szCs w:val="24"/>
        </w:rPr>
        <w:t>[6] — «Инструменты для создания персональных веб-страниц») — скриптовый язык[7] общего назначения, интенсивно применяемый для разработки веб-приложений</w:t>
      </w:r>
    </w:p>
    <w:p w14:paraId="57EB889E" w14:textId="77777777" w:rsidR="00520D63" w:rsidRPr="00D003B5" w:rsidRDefault="00520D63" w:rsidP="00520D63">
      <w:pPr>
        <w:spacing w:after="0"/>
        <w:rPr>
          <w:sz w:val="24"/>
          <w:szCs w:val="24"/>
          <w:lang w:val="en-US"/>
        </w:rPr>
      </w:pPr>
      <w:r w:rsidRPr="00D003B5">
        <w:rPr>
          <w:sz w:val="24"/>
          <w:szCs w:val="24"/>
          <w:lang w:val="en-US"/>
        </w:rPr>
        <w:t>Web Developer Blog</w:t>
      </w:r>
    </w:p>
    <w:p w14:paraId="01E5002D" w14:textId="77777777" w:rsidR="00B33CD8" w:rsidRPr="006A67CE" w:rsidRDefault="00B33CD8" w:rsidP="006A67CE">
      <w:pPr>
        <w:spacing w:after="0"/>
        <w:jc w:val="center"/>
        <w:rPr>
          <w:b/>
          <w:color w:val="FF0000"/>
          <w:sz w:val="24"/>
          <w:szCs w:val="24"/>
          <w:lang w:val="en-US"/>
        </w:rPr>
      </w:pPr>
      <w:bookmarkStart w:id="155" w:name="PDO"/>
      <w:r w:rsidRPr="006A67CE">
        <w:rPr>
          <w:b/>
          <w:color w:val="FF0000"/>
          <w:sz w:val="24"/>
          <w:szCs w:val="24"/>
          <w:highlight w:val="yellow"/>
          <w:lang w:val="en-US"/>
        </w:rPr>
        <w:t>PDO PHP</w:t>
      </w:r>
      <w:bookmarkEnd w:id="155"/>
      <w:r w:rsidR="006A67CE" w:rsidRPr="006A67CE">
        <w:rPr>
          <w:b/>
          <w:color w:val="FF0000"/>
          <w:sz w:val="24"/>
          <w:szCs w:val="24"/>
          <w:highlight w:val="yellow"/>
          <w:lang w:val="en-US"/>
        </w:rPr>
        <w:t xml:space="preserve"> </w:t>
      </w:r>
      <w:r w:rsidR="006A67CE">
        <w:rPr>
          <w:b/>
          <w:color w:val="FF0000"/>
          <w:sz w:val="24"/>
          <w:szCs w:val="24"/>
          <w:highlight w:val="yellow"/>
          <w:lang w:val="en-US"/>
        </w:rPr>
        <w:t>(</w:t>
      </w:r>
      <w:r w:rsidR="006A67CE" w:rsidRPr="006A67CE">
        <w:rPr>
          <w:b/>
          <w:color w:val="FF0000"/>
          <w:sz w:val="24"/>
          <w:szCs w:val="24"/>
          <w:highlight w:val="yellow"/>
          <w:lang w:val="en-US"/>
        </w:rPr>
        <w:t>PHP Data Objects</w:t>
      </w:r>
      <w:r w:rsidR="006A67CE">
        <w:rPr>
          <w:b/>
          <w:color w:val="FF0000"/>
          <w:sz w:val="24"/>
          <w:szCs w:val="24"/>
          <w:lang w:val="en-US"/>
        </w:rPr>
        <w:t>)</w:t>
      </w:r>
    </w:p>
    <w:p w14:paraId="49446B9B" w14:textId="77777777" w:rsidR="009F06B8" w:rsidRPr="009F06B8" w:rsidRDefault="009F06B8" w:rsidP="00520D63">
      <w:pPr>
        <w:spacing w:after="0"/>
        <w:rPr>
          <w:b/>
          <w:sz w:val="24"/>
          <w:szCs w:val="24"/>
        </w:rPr>
      </w:pPr>
      <w:r>
        <w:rPr>
          <w:rFonts w:ascii="Helvetica" w:hAnsi="Helvetica" w:cs="Helvetica"/>
          <w:color w:val="333333"/>
          <w:shd w:val="clear" w:color="auto" w:fill="F2F2F2"/>
        </w:rPr>
        <w:t>Расширение </w:t>
      </w:r>
      <w:r>
        <w:rPr>
          <w:rStyle w:val="a9"/>
          <w:rFonts w:ascii="Helvetica" w:hAnsi="Helvetica" w:cs="Helvetica"/>
          <w:color w:val="333333"/>
          <w:shd w:val="clear" w:color="auto" w:fill="F2F2F2"/>
        </w:rPr>
        <w:t>Объекты данных PHP</w:t>
      </w:r>
      <w:r>
        <w:rPr>
          <w:rFonts w:ascii="Helvetica" w:hAnsi="Helvetica" w:cs="Helvetica"/>
          <w:color w:val="333333"/>
          <w:shd w:val="clear" w:color="auto" w:fill="F2F2F2"/>
        </w:rPr>
        <w:t> (</w:t>
      </w:r>
      <w:r>
        <w:rPr>
          <w:rStyle w:val="HTML"/>
          <w:rFonts w:ascii="Helvetica" w:hAnsi="Helvetica" w:cs="Helvetica"/>
          <w:color w:val="333333"/>
          <w:shd w:val="clear" w:color="auto" w:fill="F2F2F2"/>
        </w:rPr>
        <w:t>PDO</w:t>
      </w:r>
      <w:r>
        <w:rPr>
          <w:rFonts w:ascii="Helvetica" w:hAnsi="Helvetica" w:cs="Helvetica"/>
          <w:color w:val="333333"/>
          <w:shd w:val="clear" w:color="auto" w:fill="F2F2F2"/>
        </w:rPr>
        <w:t>) </w:t>
      </w:r>
    </w:p>
    <w:p w14:paraId="60E0E80F" w14:textId="77777777" w:rsidR="00B33CD8" w:rsidRDefault="00B33CD8" w:rsidP="00520D63">
      <w:pPr>
        <w:spacing w:after="0"/>
        <w:rPr>
          <w:b/>
          <w:sz w:val="24"/>
          <w:szCs w:val="24"/>
          <w:lang w:val="en-US"/>
        </w:rPr>
      </w:pPr>
      <w:r w:rsidRPr="00B33CD8">
        <w:rPr>
          <w:b/>
          <w:sz w:val="24"/>
          <w:szCs w:val="24"/>
          <w:lang w:val="en-US"/>
        </w:rPr>
        <w:t>C:\OSPanel\modules\php\PHP-7.2-x64</w:t>
      </w:r>
      <w:r w:rsidR="009F06B8">
        <w:rPr>
          <w:b/>
          <w:sz w:val="24"/>
          <w:szCs w:val="24"/>
          <w:lang w:val="en-US"/>
        </w:rPr>
        <w:t xml:space="preserve"> </w:t>
      </w:r>
      <w:r w:rsidRPr="00B33CD8">
        <w:rPr>
          <w:b/>
          <w:sz w:val="24"/>
          <w:szCs w:val="24"/>
          <w:lang w:val="en-US"/>
        </w:rPr>
        <w:t>php.ini</w:t>
      </w:r>
    </w:p>
    <w:p w14:paraId="2F33749F" w14:textId="77777777" w:rsidR="0097352F" w:rsidRPr="0097352F" w:rsidRDefault="0097352F" w:rsidP="006A67CE">
      <w:pPr>
        <w:pStyle w:val="aa"/>
        <w:shd w:val="clear" w:color="auto" w:fill="FFFFFF"/>
        <w:spacing w:before="0" w:beforeAutospacing="0" w:after="0" w:afterAutospacing="0"/>
        <w:textAlignment w:val="baseline"/>
        <w:rPr>
          <w:rFonts w:ascii="Arial" w:hAnsi="Arial" w:cs="Arial"/>
          <w:color w:val="2A3744"/>
          <w:sz w:val="20"/>
          <w:szCs w:val="20"/>
        </w:rPr>
      </w:pPr>
      <w:r w:rsidRPr="0097352F">
        <w:rPr>
          <w:rFonts w:ascii="Arial" w:hAnsi="Arial" w:cs="Arial"/>
          <w:color w:val="FF0000"/>
          <w:highlight w:val="yellow"/>
        </w:rPr>
        <w:t>PDO – PHP Data Objects</w:t>
      </w:r>
      <w:r w:rsidRPr="0097352F">
        <w:rPr>
          <w:rFonts w:ascii="Arial" w:hAnsi="Arial" w:cs="Arial"/>
          <w:color w:val="FF0000"/>
        </w:rPr>
        <w:t xml:space="preserve"> </w:t>
      </w:r>
      <w:r w:rsidRPr="0097352F">
        <w:rPr>
          <w:rFonts w:ascii="Arial" w:hAnsi="Arial" w:cs="Arial"/>
          <w:color w:val="2A3744"/>
          <w:sz w:val="20"/>
          <w:szCs w:val="20"/>
        </w:rPr>
        <w:t>– это библиотека, которая содержит набор методов, по работе с различными базами данных, при этом доступ к конкретной базе данных, осуществляется при помощи соответствующего драйвера, который обязательно должен быть подключен в интерпретаторе языка PHP, Таким образом PDO, обеспечивает абстракцию доступа к базам данным, а это значит, что независимо от того, какая база используется, для работы с данными, Вы можете использовать одни и те же методы. Что очень удобно для реализации поддержки в создаваемом скрипте различных баз данных.</w:t>
      </w:r>
    </w:p>
    <w:p w14:paraId="640DC430" w14:textId="77777777" w:rsidR="0097352F" w:rsidRPr="0097352F" w:rsidRDefault="0097352F" w:rsidP="006A67CE">
      <w:pPr>
        <w:pStyle w:val="aa"/>
        <w:shd w:val="clear" w:color="auto" w:fill="FFFFFF"/>
        <w:spacing w:before="0" w:beforeAutospacing="0" w:after="0" w:afterAutospacing="0"/>
        <w:textAlignment w:val="baseline"/>
        <w:rPr>
          <w:rFonts w:ascii="Arial" w:hAnsi="Arial" w:cs="Arial"/>
          <w:color w:val="2A3744"/>
          <w:sz w:val="20"/>
          <w:szCs w:val="20"/>
        </w:rPr>
      </w:pPr>
      <w:r w:rsidRPr="0097352F">
        <w:rPr>
          <w:rFonts w:ascii="Arial" w:hAnsi="Arial" w:cs="Arial"/>
          <w:color w:val="2A3744"/>
          <w:sz w:val="20"/>
          <w:szCs w:val="20"/>
        </w:rPr>
        <w:t>PDO предлагает только объектно-ориентированных подход и внедрен в язык PHP, начиная с версии 5.1</w:t>
      </w:r>
    </w:p>
    <w:p w14:paraId="7F2C49C3" w14:textId="77777777" w:rsidR="0097352F" w:rsidRDefault="006A67CE" w:rsidP="00520D63">
      <w:pPr>
        <w:spacing w:after="0"/>
        <w:rPr>
          <w:b/>
          <w:sz w:val="24"/>
          <w:szCs w:val="24"/>
        </w:rPr>
      </w:pPr>
      <w:r w:rsidRPr="006A67CE">
        <w:rPr>
          <w:b/>
          <w:sz w:val="24"/>
          <w:szCs w:val="24"/>
        </w:rPr>
        <w:t>https://webformyself.com/vvedenie-v-pdo/</w:t>
      </w:r>
    </w:p>
    <w:p w14:paraId="6116C65C" w14:textId="77777777" w:rsidR="006A67CE" w:rsidRDefault="00EF507C" w:rsidP="00520D63">
      <w:pPr>
        <w:pBdr>
          <w:bottom w:val="single" w:sz="6" w:space="1" w:color="auto"/>
        </w:pBdr>
        <w:spacing w:after="0"/>
        <w:rPr>
          <w:rStyle w:val="a4"/>
          <w:b/>
          <w:sz w:val="24"/>
          <w:szCs w:val="24"/>
        </w:rPr>
      </w:pPr>
      <w:hyperlink r:id="rId92" w:history="1">
        <w:r w:rsidR="00CE1CBD" w:rsidRPr="002E5187">
          <w:rPr>
            <w:rStyle w:val="a4"/>
            <w:b/>
            <w:sz w:val="24"/>
            <w:szCs w:val="24"/>
          </w:rPr>
          <w:t>http://php.net/manual/ru/class.pdo.php</w:t>
        </w:r>
      </w:hyperlink>
    </w:p>
    <w:p w14:paraId="070F616F" w14:textId="76BAE797" w:rsidR="00A56747" w:rsidRPr="00226E01" w:rsidRDefault="00A56747" w:rsidP="00910FB5">
      <w:pPr>
        <w:spacing w:after="0"/>
        <w:jc w:val="center"/>
        <w:rPr>
          <w:b/>
          <w:color w:val="FF0000"/>
          <w:highlight w:val="yellow"/>
        </w:rPr>
      </w:pPr>
      <w:bookmarkStart w:id="156" w:name="Git"/>
      <w:bookmarkStart w:id="157" w:name="GitHub"/>
      <w:r>
        <w:rPr>
          <w:b/>
          <w:color w:val="FF0000"/>
          <w:highlight w:val="yellow"/>
          <w:lang w:val="en-US"/>
        </w:rPr>
        <w:t>GIT</w:t>
      </w:r>
    </w:p>
    <w:p w14:paraId="7B538922" w14:textId="290E72EF" w:rsidR="00FB7287" w:rsidRPr="00226E01" w:rsidRDefault="00FB7287" w:rsidP="00910FB5">
      <w:pPr>
        <w:spacing w:after="0"/>
        <w:jc w:val="center"/>
        <w:rPr>
          <w:b/>
          <w:color w:val="FF0000"/>
          <w:highlight w:val="yellow"/>
        </w:rPr>
      </w:pPr>
      <w:r>
        <w:rPr>
          <w:b/>
          <w:color w:val="FF0000"/>
          <w:highlight w:val="yellow"/>
        </w:rPr>
        <w:t>Система контроля версий</w:t>
      </w:r>
    </w:p>
    <w:p w14:paraId="1AACB1FE" w14:textId="2241B28E" w:rsidR="0032317B" w:rsidRPr="00CB76C5" w:rsidRDefault="00C637F6" w:rsidP="0032317B">
      <w:pPr>
        <w:spacing w:after="0"/>
        <w:rPr>
          <w:rStyle w:val="a4"/>
          <w:b/>
        </w:rPr>
      </w:pPr>
      <w:r>
        <w:rPr>
          <w:rStyle w:val="a4"/>
          <w:b/>
          <w:lang w:val="en-US"/>
        </w:rPr>
        <w:fldChar w:fldCharType="begin"/>
      </w:r>
      <w:r w:rsidRPr="00215B34">
        <w:rPr>
          <w:rStyle w:val="a4"/>
          <w:b/>
          <w:rPrChange w:id="158" w:author="Евгений Мироевский" w:date="2020-03-15T19:52:00Z">
            <w:rPr>
              <w:rStyle w:val="a4"/>
              <w:b/>
              <w:lang w:val="en-US"/>
            </w:rPr>
          </w:rPrChange>
        </w:rPr>
        <w:instrText xml:space="preserve"> </w:instrText>
      </w:r>
      <w:r>
        <w:rPr>
          <w:rStyle w:val="a4"/>
          <w:b/>
          <w:lang w:val="en-US"/>
        </w:rPr>
        <w:instrText>HYPERLINK</w:instrText>
      </w:r>
      <w:r w:rsidRPr="00215B34">
        <w:rPr>
          <w:rStyle w:val="a4"/>
          <w:b/>
          <w:rPrChange w:id="159" w:author="Евгений Мироевский" w:date="2020-03-15T19:52:00Z">
            <w:rPr>
              <w:rStyle w:val="a4"/>
              <w:b/>
              <w:lang w:val="en-US"/>
            </w:rPr>
          </w:rPrChange>
        </w:rPr>
        <w:instrText xml:space="preserve"> "</w:instrText>
      </w:r>
      <w:r>
        <w:rPr>
          <w:rStyle w:val="a4"/>
          <w:b/>
          <w:lang w:val="en-US"/>
        </w:rPr>
        <w:instrText>https</w:instrText>
      </w:r>
      <w:r w:rsidRPr="00215B34">
        <w:rPr>
          <w:rStyle w:val="a4"/>
          <w:b/>
          <w:rPrChange w:id="160" w:author="Евгений Мироевский" w:date="2020-03-15T19:52:00Z">
            <w:rPr>
              <w:rStyle w:val="a4"/>
              <w:b/>
              <w:lang w:val="en-US"/>
            </w:rPr>
          </w:rPrChange>
        </w:rPr>
        <w:instrText>://</w:instrText>
      </w:r>
      <w:r>
        <w:rPr>
          <w:rStyle w:val="a4"/>
          <w:b/>
          <w:lang w:val="en-US"/>
        </w:rPr>
        <w:instrText>githowto</w:instrText>
      </w:r>
      <w:r w:rsidRPr="00215B34">
        <w:rPr>
          <w:rStyle w:val="a4"/>
          <w:b/>
          <w:rPrChange w:id="161" w:author="Евгений Мироевский" w:date="2020-03-15T19:52:00Z">
            <w:rPr>
              <w:rStyle w:val="a4"/>
              <w:b/>
              <w:lang w:val="en-US"/>
            </w:rPr>
          </w:rPrChange>
        </w:rPr>
        <w:instrText>.</w:instrText>
      </w:r>
      <w:r>
        <w:rPr>
          <w:rStyle w:val="a4"/>
          <w:b/>
          <w:lang w:val="en-US"/>
        </w:rPr>
        <w:instrText>com</w:instrText>
      </w:r>
      <w:r w:rsidRPr="00215B34">
        <w:rPr>
          <w:rStyle w:val="a4"/>
          <w:b/>
          <w:rPrChange w:id="162" w:author="Евгений Мироевский" w:date="2020-03-15T19:52:00Z">
            <w:rPr>
              <w:rStyle w:val="a4"/>
              <w:b/>
              <w:lang w:val="en-US"/>
            </w:rPr>
          </w:rPrChange>
        </w:rPr>
        <w:instrText>/</w:instrText>
      </w:r>
      <w:r>
        <w:rPr>
          <w:rStyle w:val="a4"/>
          <w:b/>
          <w:lang w:val="en-US"/>
        </w:rPr>
        <w:instrText>ru</w:instrText>
      </w:r>
      <w:r w:rsidRPr="00215B34">
        <w:rPr>
          <w:rStyle w:val="a4"/>
          <w:b/>
          <w:rPrChange w:id="163" w:author="Евгений Мироевский" w:date="2020-03-15T19:52:00Z">
            <w:rPr>
              <w:rStyle w:val="a4"/>
              <w:b/>
              <w:lang w:val="en-US"/>
            </w:rPr>
          </w:rPrChange>
        </w:rPr>
        <w:instrText xml:space="preserve">" </w:instrText>
      </w:r>
      <w:r>
        <w:rPr>
          <w:rStyle w:val="a4"/>
          <w:b/>
          <w:lang w:val="en-US"/>
        </w:rPr>
        <w:fldChar w:fldCharType="separate"/>
      </w:r>
      <w:r w:rsidR="0032317B" w:rsidRPr="007913D0">
        <w:rPr>
          <w:rStyle w:val="a4"/>
          <w:b/>
          <w:lang w:val="en-US"/>
        </w:rPr>
        <w:t>https</w:t>
      </w:r>
      <w:r w:rsidR="0032317B" w:rsidRPr="0032317B">
        <w:rPr>
          <w:rStyle w:val="a4"/>
          <w:b/>
        </w:rPr>
        <w:t>://</w:t>
      </w:r>
      <w:r w:rsidR="0032317B" w:rsidRPr="007913D0">
        <w:rPr>
          <w:rStyle w:val="a4"/>
          <w:b/>
          <w:lang w:val="en-US"/>
        </w:rPr>
        <w:t>githowto</w:t>
      </w:r>
      <w:r w:rsidR="0032317B" w:rsidRPr="0032317B">
        <w:rPr>
          <w:rStyle w:val="a4"/>
          <w:b/>
        </w:rPr>
        <w:t>.</w:t>
      </w:r>
      <w:r w:rsidR="0032317B" w:rsidRPr="007913D0">
        <w:rPr>
          <w:rStyle w:val="a4"/>
          <w:b/>
          <w:lang w:val="en-US"/>
        </w:rPr>
        <w:t>com</w:t>
      </w:r>
      <w:r w:rsidR="0032317B" w:rsidRPr="0032317B">
        <w:rPr>
          <w:rStyle w:val="a4"/>
          <w:b/>
        </w:rPr>
        <w:t>/</w:t>
      </w:r>
      <w:r w:rsidR="0032317B" w:rsidRPr="007913D0">
        <w:rPr>
          <w:rStyle w:val="a4"/>
          <w:b/>
          <w:lang w:val="en-US"/>
        </w:rPr>
        <w:t>ru</w:t>
      </w:r>
      <w:r>
        <w:rPr>
          <w:rStyle w:val="a4"/>
          <w:b/>
          <w:lang w:val="en-US"/>
        </w:rPr>
        <w:fldChar w:fldCharType="end"/>
      </w:r>
    </w:p>
    <w:p w14:paraId="4D6BC8E0" w14:textId="1B73B734" w:rsidR="00A97C9F" w:rsidRPr="00A97C9F" w:rsidRDefault="00A97C9F" w:rsidP="0032317B">
      <w:pPr>
        <w:spacing w:after="0"/>
        <w:rPr>
          <w:rStyle w:val="a4"/>
          <w:b/>
        </w:rPr>
      </w:pPr>
      <w:r w:rsidRPr="00A97C9F">
        <w:rPr>
          <w:rStyle w:val="a4"/>
          <w:b/>
          <w:lang w:val="en-US"/>
        </w:rPr>
        <w:t>http</w:t>
      </w:r>
      <w:r w:rsidRPr="00A97C9F">
        <w:rPr>
          <w:rStyle w:val="a4"/>
          <w:b/>
        </w:rPr>
        <w:t>://</w:t>
      </w:r>
      <w:r w:rsidRPr="00A97C9F">
        <w:rPr>
          <w:rStyle w:val="a4"/>
          <w:b/>
          <w:lang w:val="en-US"/>
        </w:rPr>
        <w:t>kb</w:t>
      </w:r>
      <w:r w:rsidRPr="00A97C9F">
        <w:rPr>
          <w:rStyle w:val="a4"/>
          <w:b/>
        </w:rPr>
        <w:t>.</w:t>
      </w:r>
      <w:r w:rsidRPr="00A97C9F">
        <w:rPr>
          <w:rStyle w:val="a4"/>
          <w:b/>
          <w:lang w:val="en-US"/>
        </w:rPr>
        <w:t>etersoft</w:t>
      </w:r>
      <w:r w:rsidRPr="00A97C9F">
        <w:rPr>
          <w:rStyle w:val="a4"/>
          <w:b/>
        </w:rPr>
        <w:t>.</w:t>
      </w:r>
      <w:r w:rsidRPr="00A97C9F">
        <w:rPr>
          <w:rStyle w:val="a4"/>
          <w:b/>
          <w:lang w:val="en-US"/>
        </w:rPr>
        <w:t>ru</w:t>
      </w:r>
      <w:r w:rsidRPr="00A97C9F">
        <w:rPr>
          <w:rStyle w:val="a4"/>
          <w:b/>
        </w:rPr>
        <w:t>/Работа_с_</w:t>
      </w:r>
      <w:r w:rsidRPr="00A97C9F">
        <w:rPr>
          <w:rStyle w:val="a4"/>
          <w:b/>
          <w:lang w:val="en-US"/>
        </w:rPr>
        <w:t>git</w:t>
      </w:r>
      <w:r w:rsidRPr="00A97C9F">
        <w:rPr>
          <w:b/>
        </w:rPr>
        <w:t xml:space="preserve"> </w:t>
      </w:r>
      <w:r>
        <w:rPr>
          <w:b/>
        </w:rPr>
        <w:t>изучение (РУССКОЕ ОПИСАНИЕ СУПЕР!)</w:t>
      </w:r>
    </w:p>
    <w:p w14:paraId="4F8E0448" w14:textId="7FB6208A" w:rsidR="00D73718" w:rsidRPr="00A97C9F" w:rsidRDefault="00EF507C" w:rsidP="0032317B">
      <w:pPr>
        <w:spacing w:after="0"/>
        <w:rPr>
          <w:b/>
        </w:rPr>
      </w:pPr>
      <w:hyperlink r:id="rId93" w:history="1">
        <w:r w:rsidR="00D73718" w:rsidRPr="0000262B">
          <w:rPr>
            <w:rStyle w:val="a4"/>
            <w:b/>
          </w:rPr>
          <w:t>http://mellarius.ru/git</w:t>
        </w:r>
      </w:hyperlink>
      <w:r w:rsidR="00D73718" w:rsidRPr="004A62BE">
        <w:rPr>
          <w:b/>
        </w:rPr>
        <w:t xml:space="preserve"> </w:t>
      </w:r>
      <w:r w:rsidR="00D73718">
        <w:rPr>
          <w:b/>
        </w:rPr>
        <w:t>изучение</w:t>
      </w:r>
      <w:r w:rsidR="004A62BE">
        <w:rPr>
          <w:b/>
        </w:rPr>
        <w:t xml:space="preserve"> (РУССКОЕ ОПИСАНИЕ </w:t>
      </w:r>
      <w:r w:rsidR="00A97C9F" w:rsidRPr="00A97C9F">
        <w:rPr>
          <w:b/>
        </w:rPr>
        <w:t>4)</w:t>
      </w:r>
    </w:p>
    <w:p w14:paraId="7FE77247" w14:textId="64E6805A" w:rsidR="0032317B" w:rsidRDefault="0032317B" w:rsidP="0032317B">
      <w:pPr>
        <w:spacing w:after="0"/>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Git</w:t>
      </w:r>
      <w:r>
        <w:rPr>
          <w:rFonts w:ascii="Arial" w:hAnsi="Arial" w:cs="Arial"/>
          <w:color w:val="222222"/>
          <w:sz w:val="21"/>
          <w:szCs w:val="21"/>
          <w:shd w:val="clear" w:color="auto" w:fill="FFFFFF"/>
        </w:rPr>
        <w:t> (произнoсится «гит»</w:t>
      </w:r>
      <w:hyperlink r:id="rId94" w:anchor="cite_note-7" w:history="1">
        <w:r>
          <w:rPr>
            <w:rStyle w:val="a4"/>
            <w:rFonts w:ascii="Arial" w:hAnsi="Arial" w:cs="Arial"/>
            <w:color w:val="0B0080"/>
            <w:sz w:val="17"/>
            <w:szCs w:val="17"/>
            <w:u w:val="none"/>
            <w:shd w:val="clear" w:color="auto" w:fill="FFFFFF"/>
            <w:vertAlign w:val="superscript"/>
          </w:rPr>
          <w:t>[7]</w:t>
        </w:r>
      </w:hyperlink>
      <w:r>
        <w:rPr>
          <w:rFonts w:ascii="Arial" w:hAnsi="Arial" w:cs="Arial"/>
          <w:color w:val="222222"/>
          <w:sz w:val="21"/>
          <w:szCs w:val="21"/>
          <w:shd w:val="clear" w:color="auto" w:fill="FFFFFF"/>
        </w:rPr>
        <w:t>) — распределённая </w:t>
      </w:r>
      <w:hyperlink r:id="rId95" w:tooltip="Система управления версиями" w:history="1">
        <w:r>
          <w:rPr>
            <w:rStyle w:val="a4"/>
            <w:rFonts w:ascii="Arial" w:hAnsi="Arial" w:cs="Arial"/>
            <w:color w:val="0B0080"/>
            <w:sz w:val="21"/>
            <w:szCs w:val="21"/>
            <w:u w:val="none"/>
            <w:shd w:val="clear" w:color="auto" w:fill="FFFFFF"/>
          </w:rPr>
          <w:t>система управления версиями</w:t>
        </w:r>
      </w:hyperlink>
      <w:r>
        <w:rPr>
          <w:rFonts w:ascii="Arial" w:hAnsi="Arial" w:cs="Arial"/>
          <w:color w:val="222222"/>
          <w:sz w:val="21"/>
          <w:szCs w:val="21"/>
          <w:shd w:val="clear" w:color="auto" w:fill="FFFFFF"/>
        </w:rPr>
        <w:t>.</w:t>
      </w:r>
      <w:r w:rsidRPr="0032317B">
        <w:t xml:space="preserve"> </w:t>
      </w:r>
      <w:hyperlink r:id="rId96" w:history="1">
        <w:r w:rsidRPr="007913D0">
          <w:rPr>
            <w:rStyle w:val="a4"/>
            <w:rFonts w:ascii="Arial" w:hAnsi="Arial" w:cs="Arial"/>
            <w:sz w:val="21"/>
            <w:szCs w:val="21"/>
            <w:shd w:val="clear" w:color="auto" w:fill="FFFFFF"/>
          </w:rPr>
          <w:t>https://ru.wikipedia.org/wiki/Git</w:t>
        </w:r>
      </w:hyperlink>
    </w:p>
    <w:p w14:paraId="71AF07B2" w14:textId="5A645B57" w:rsidR="0032317B" w:rsidRDefault="00EF507C" w:rsidP="0032317B">
      <w:pPr>
        <w:spacing w:after="0"/>
        <w:rPr>
          <w:b/>
        </w:rPr>
      </w:pPr>
      <w:hyperlink r:id="rId97" w:history="1">
        <w:r w:rsidR="0032317B" w:rsidRPr="007913D0">
          <w:rPr>
            <w:rStyle w:val="a4"/>
            <w:b/>
          </w:rPr>
          <w:t>https://tproger.ru/translations/beginner-git-cheatsheet/</w:t>
        </w:r>
      </w:hyperlink>
    </w:p>
    <w:bookmarkEnd w:id="156"/>
    <w:p w14:paraId="1A25B0F8" w14:textId="7735D563" w:rsidR="00A56747" w:rsidRDefault="00E906AD" w:rsidP="001F7E21">
      <w:pPr>
        <w:spacing w:after="0"/>
        <w:rPr>
          <w:b/>
          <w:color w:val="FF0000"/>
        </w:rPr>
      </w:pPr>
      <w:r>
        <w:rPr>
          <w:b/>
          <w:color w:val="FF0000"/>
        </w:rPr>
        <w:fldChar w:fldCharType="begin"/>
      </w:r>
      <w:r>
        <w:rPr>
          <w:b/>
          <w:color w:val="FF0000"/>
        </w:rPr>
        <w:instrText xml:space="preserve"> HYPERLINK "</w:instrText>
      </w:r>
      <w:r w:rsidRPr="001F7E21">
        <w:rPr>
          <w:b/>
          <w:color w:val="FF0000"/>
        </w:rPr>
        <w:instrText>https://git-scm.com/download/win</w:instrText>
      </w:r>
      <w:r>
        <w:rPr>
          <w:b/>
          <w:color w:val="FF0000"/>
        </w:rPr>
        <w:instrText xml:space="preserve">" </w:instrText>
      </w:r>
      <w:r>
        <w:rPr>
          <w:b/>
          <w:color w:val="FF0000"/>
        </w:rPr>
        <w:fldChar w:fldCharType="separate"/>
      </w:r>
      <w:r w:rsidRPr="006819FA">
        <w:rPr>
          <w:rStyle w:val="a4"/>
          <w:b/>
        </w:rPr>
        <w:t>https://git-scm.com/download/win</w:t>
      </w:r>
      <w:r>
        <w:rPr>
          <w:b/>
          <w:color w:val="FF0000"/>
        </w:rPr>
        <w:fldChar w:fldCharType="end"/>
      </w:r>
    </w:p>
    <w:p w14:paraId="477D0344" w14:textId="2B073F62" w:rsidR="009759C0" w:rsidRDefault="00AE2051" w:rsidP="001F7E21">
      <w:pPr>
        <w:spacing w:after="0"/>
        <w:rPr>
          <w:b/>
          <w:color w:val="FF0000"/>
        </w:rPr>
      </w:pPr>
      <w:r>
        <w:rPr>
          <w:b/>
          <w:color w:val="FF0000"/>
          <w:lang w:val="en-US"/>
        </w:rPr>
        <w:t>UNTRAKED</w:t>
      </w:r>
      <w:r w:rsidRPr="00AE2051">
        <w:rPr>
          <w:b/>
          <w:color w:val="FF0000"/>
        </w:rPr>
        <w:t xml:space="preserve"> –</w:t>
      </w:r>
      <w:r>
        <w:rPr>
          <w:b/>
          <w:color w:val="FF0000"/>
        </w:rPr>
        <w:t xml:space="preserve"> файлы не под версионным контролем</w:t>
      </w:r>
    </w:p>
    <w:p w14:paraId="501751EA" w14:textId="11B5140F" w:rsidR="009759C0" w:rsidRDefault="009759C0" w:rsidP="001F7E21">
      <w:pPr>
        <w:spacing w:after="0"/>
        <w:rPr>
          <w:b/>
          <w:color w:val="FF0000"/>
        </w:rPr>
      </w:pPr>
      <w:r w:rsidRPr="009759C0">
        <w:rPr>
          <w:b/>
        </w:rPr>
        <w:t xml:space="preserve">Глобальные настройки хранятся в </w:t>
      </w:r>
      <w:proofErr w:type="gramStart"/>
      <w:r>
        <w:rPr>
          <w:b/>
          <w:color w:val="FF0000"/>
        </w:rPr>
        <w:t xml:space="preserve">файле </w:t>
      </w:r>
      <w:r w:rsidRPr="009759C0">
        <w:rPr>
          <w:b/>
          <w:color w:val="FF0000"/>
        </w:rPr>
        <w:t>.gitconfig</w:t>
      </w:r>
      <w:proofErr w:type="gramEnd"/>
      <w:r>
        <w:rPr>
          <w:b/>
          <w:color w:val="FF0000"/>
        </w:rPr>
        <w:t xml:space="preserve"> </w:t>
      </w:r>
      <w:r w:rsidRPr="009759C0">
        <w:rPr>
          <w:b/>
        </w:rPr>
        <w:t>в каталоге пользвателя</w:t>
      </w:r>
      <w:r>
        <w:rPr>
          <w:b/>
        </w:rPr>
        <w:t xml:space="preserve"> </w:t>
      </w:r>
      <w:r w:rsidRPr="009759C0">
        <w:rPr>
          <w:b/>
        </w:rPr>
        <w:t>C</w:t>
      </w:r>
      <w:r w:rsidRPr="009759C0">
        <w:rPr>
          <w:b/>
          <w:color w:val="FF0000"/>
        </w:rPr>
        <w:t>:\Users\John</w:t>
      </w:r>
    </w:p>
    <w:p w14:paraId="6ACF4B9A" w14:textId="204F3FFC" w:rsidR="00042AAB" w:rsidRDefault="00042AAB" w:rsidP="001F7E21">
      <w:pPr>
        <w:spacing w:after="0"/>
        <w:rPr>
          <w:b/>
          <w:color w:val="FF0000"/>
        </w:rPr>
      </w:pPr>
      <w:r>
        <w:rPr>
          <w:b/>
          <w:color w:val="FF0000"/>
          <w:lang w:val="en-US"/>
        </w:rPr>
        <w:t>Comit</w:t>
      </w:r>
      <w:r w:rsidRPr="00226E01">
        <w:rPr>
          <w:b/>
          <w:color w:val="FF0000"/>
        </w:rPr>
        <w:t xml:space="preserve"> – </w:t>
      </w:r>
      <w:r>
        <w:rPr>
          <w:b/>
          <w:color w:val="FF0000"/>
        </w:rPr>
        <w:t>значит зафиксировать изменения</w:t>
      </w:r>
    </w:p>
    <w:p w14:paraId="1B5670A7" w14:textId="61A9B329" w:rsidR="009140B2" w:rsidRPr="009140B2" w:rsidRDefault="009140B2" w:rsidP="001F7E21">
      <w:pPr>
        <w:spacing w:after="0"/>
        <w:rPr>
          <w:b/>
          <w:color w:val="FF0000"/>
        </w:rPr>
      </w:pPr>
    </w:p>
    <w:p w14:paraId="7FE68C8E" w14:textId="77777777" w:rsidR="00AE2051" w:rsidRPr="00AE2051" w:rsidRDefault="00AE2051" w:rsidP="001F7E21">
      <w:pPr>
        <w:spacing w:after="0"/>
        <w:rPr>
          <w:b/>
          <w:color w:val="FF0000"/>
        </w:rPr>
      </w:pPr>
    </w:p>
    <w:p w14:paraId="44FEDF0B" w14:textId="77777777" w:rsidR="00E906AD" w:rsidRPr="00226E01" w:rsidRDefault="00E906AD" w:rsidP="00E906AD">
      <w:pPr>
        <w:spacing w:after="0"/>
        <w:rPr>
          <w:sz w:val="24"/>
          <w:szCs w:val="24"/>
        </w:rPr>
      </w:pPr>
      <w:r w:rsidRPr="00A9215F">
        <w:rPr>
          <w:sz w:val="24"/>
          <w:szCs w:val="24"/>
          <w:lang w:val="en-US"/>
        </w:rPr>
        <w:t>git</w:t>
      </w:r>
      <w:r w:rsidRPr="00226E01">
        <w:rPr>
          <w:sz w:val="24"/>
          <w:szCs w:val="24"/>
        </w:rPr>
        <w:t xml:space="preserve"> </w:t>
      </w:r>
      <w:r w:rsidRPr="00A9215F">
        <w:rPr>
          <w:sz w:val="24"/>
          <w:szCs w:val="24"/>
          <w:lang w:val="en-US"/>
        </w:rPr>
        <w:t>config</w:t>
      </w:r>
      <w:r w:rsidRPr="00226E01">
        <w:rPr>
          <w:sz w:val="24"/>
          <w:szCs w:val="24"/>
        </w:rPr>
        <w:t xml:space="preserve"> --</w:t>
      </w:r>
      <w:r w:rsidRPr="00A9215F">
        <w:rPr>
          <w:sz w:val="24"/>
          <w:szCs w:val="24"/>
          <w:lang w:val="en-US"/>
        </w:rPr>
        <w:t>global</w:t>
      </w:r>
      <w:r w:rsidRPr="00226E01">
        <w:rPr>
          <w:sz w:val="24"/>
          <w:szCs w:val="24"/>
        </w:rPr>
        <w:t xml:space="preserve"> </w:t>
      </w:r>
      <w:r w:rsidRPr="00A9215F">
        <w:rPr>
          <w:sz w:val="24"/>
          <w:szCs w:val="24"/>
          <w:lang w:val="en-US"/>
        </w:rPr>
        <w:t>user</w:t>
      </w:r>
      <w:r w:rsidRPr="00226E01">
        <w:rPr>
          <w:sz w:val="24"/>
          <w:szCs w:val="24"/>
        </w:rPr>
        <w:t>.</w:t>
      </w:r>
      <w:r w:rsidRPr="00A9215F">
        <w:rPr>
          <w:sz w:val="24"/>
          <w:szCs w:val="24"/>
          <w:lang w:val="en-US"/>
        </w:rPr>
        <w:t>name</w:t>
      </w:r>
      <w:r w:rsidRPr="00226E01">
        <w:rPr>
          <w:sz w:val="24"/>
          <w:szCs w:val="24"/>
        </w:rPr>
        <w:t xml:space="preserve"> "</w:t>
      </w:r>
      <w:r w:rsidRPr="00A9215F">
        <w:rPr>
          <w:sz w:val="24"/>
          <w:szCs w:val="24"/>
          <w:lang w:val="en-US"/>
        </w:rPr>
        <w:t>John</w:t>
      </w:r>
      <w:r w:rsidRPr="00226E01">
        <w:rPr>
          <w:sz w:val="24"/>
          <w:szCs w:val="24"/>
        </w:rPr>
        <w:t>"</w:t>
      </w:r>
    </w:p>
    <w:p w14:paraId="00BF8071" w14:textId="77777777" w:rsidR="00E906AD" w:rsidRPr="00A9215F" w:rsidRDefault="00E906AD" w:rsidP="00E906AD">
      <w:pPr>
        <w:spacing w:after="0"/>
        <w:rPr>
          <w:sz w:val="24"/>
          <w:szCs w:val="24"/>
          <w:lang w:val="en-US"/>
        </w:rPr>
      </w:pPr>
      <w:r w:rsidRPr="00A9215F">
        <w:rPr>
          <w:sz w:val="24"/>
          <w:szCs w:val="24"/>
          <w:lang w:val="en-US"/>
        </w:rPr>
        <w:t xml:space="preserve">git config --global </w:t>
      </w:r>
      <w:proofErr w:type="gramStart"/>
      <w:r w:rsidRPr="00A9215F">
        <w:rPr>
          <w:sz w:val="24"/>
          <w:szCs w:val="24"/>
          <w:lang w:val="en-US"/>
        </w:rPr>
        <w:t>user.email</w:t>
      </w:r>
      <w:proofErr w:type="gramEnd"/>
      <w:r w:rsidRPr="00A9215F">
        <w:rPr>
          <w:sz w:val="24"/>
          <w:szCs w:val="24"/>
          <w:lang w:val="en-US"/>
        </w:rPr>
        <w:t xml:space="preserve"> “jjohn057@gmail.com”</w:t>
      </w:r>
    </w:p>
    <w:p w14:paraId="4DAF218D" w14:textId="5D39CDBD" w:rsidR="00E906AD" w:rsidRPr="00A9215F" w:rsidRDefault="00E906AD" w:rsidP="00E906AD">
      <w:pPr>
        <w:spacing w:after="0"/>
        <w:rPr>
          <w:sz w:val="24"/>
          <w:szCs w:val="24"/>
        </w:rPr>
      </w:pPr>
      <w:r w:rsidRPr="00A9215F">
        <w:rPr>
          <w:sz w:val="24"/>
          <w:szCs w:val="24"/>
          <w:lang w:val="en-US"/>
        </w:rPr>
        <w:t>git</w:t>
      </w:r>
      <w:r w:rsidRPr="00A9215F">
        <w:rPr>
          <w:sz w:val="24"/>
          <w:szCs w:val="24"/>
        </w:rPr>
        <w:t xml:space="preserve"> </w:t>
      </w:r>
      <w:r w:rsidRPr="00A9215F">
        <w:rPr>
          <w:sz w:val="24"/>
          <w:szCs w:val="24"/>
          <w:lang w:val="en-US"/>
        </w:rPr>
        <w:t>config</w:t>
      </w:r>
      <w:r w:rsidRPr="00A9215F">
        <w:rPr>
          <w:sz w:val="24"/>
          <w:szCs w:val="24"/>
        </w:rPr>
        <w:t xml:space="preserve"> </w:t>
      </w:r>
      <w:r w:rsidR="00A9215F" w:rsidRPr="00A9215F">
        <w:rPr>
          <w:sz w:val="24"/>
          <w:szCs w:val="24"/>
        </w:rPr>
        <w:t>–</w:t>
      </w:r>
      <w:proofErr w:type="gramStart"/>
      <w:r w:rsidRPr="00A9215F">
        <w:rPr>
          <w:sz w:val="24"/>
          <w:szCs w:val="24"/>
          <w:lang w:val="en-US"/>
        </w:rPr>
        <w:t>list</w:t>
      </w:r>
      <w:r w:rsidR="00A9215F" w:rsidRPr="00A9215F">
        <w:rPr>
          <w:sz w:val="24"/>
          <w:szCs w:val="24"/>
        </w:rPr>
        <w:t xml:space="preserve">  (</w:t>
      </w:r>
      <w:proofErr w:type="gramEnd"/>
      <w:r w:rsidR="00A9215F" w:rsidRPr="00A9215F">
        <w:rPr>
          <w:sz w:val="24"/>
          <w:szCs w:val="24"/>
        </w:rPr>
        <w:t>выводит глобальные настройки)</w:t>
      </w:r>
    </w:p>
    <w:p w14:paraId="52A70865" w14:textId="77777777" w:rsidR="00E906AD" w:rsidRPr="00A9215F" w:rsidRDefault="00E906AD" w:rsidP="00E906AD">
      <w:pPr>
        <w:spacing w:after="0"/>
        <w:rPr>
          <w:sz w:val="24"/>
          <w:szCs w:val="24"/>
          <w:lang w:val="en-US"/>
        </w:rPr>
      </w:pPr>
      <w:proofErr w:type="gramStart"/>
      <w:r w:rsidRPr="00A9215F">
        <w:rPr>
          <w:sz w:val="24"/>
          <w:szCs w:val="24"/>
          <w:lang w:val="en-US"/>
        </w:rPr>
        <w:t>core.symlinks</w:t>
      </w:r>
      <w:proofErr w:type="gramEnd"/>
      <w:r w:rsidRPr="00A9215F">
        <w:rPr>
          <w:sz w:val="24"/>
          <w:szCs w:val="24"/>
          <w:lang w:val="en-US"/>
        </w:rPr>
        <w:t>=false</w:t>
      </w:r>
    </w:p>
    <w:p w14:paraId="6CF9FEC1" w14:textId="77777777" w:rsidR="00E906AD" w:rsidRPr="00A9215F" w:rsidRDefault="00E906AD" w:rsidP="00E906AD">
      <w:pPr>
        <w:spacing w:after="0"/>
        <w:rPr>
          <w:sz w:val="24"/>
          <w:szCs w:val="24"/>
          <w:lang w:val="en-US"/>
        </w:rPr>
      </w:pPr>
      <w:proofErr w:type="gramStart"/>
      <w:r w:rsidRPr="00A9215F">
        <w:rPr>
          <w:sz w:val="24"/>
          <w:szCs w:val="24"/>
          <w:lang w:val="en-US"/>
        </w:rPr>
        <w:t>core.autocrlf</w:t>
      </w:r>
      <w:proofErr w:type="gramEnd"/>
      <w:r w:rsidRPr="00A9215F">
        <w:rPr>
          <w:sz w:val="24"/>
          <w:szCs w:val="24"/>
          <w:lang w:val="en-US"/>
        </w:rPr>
        <w:t>=true</w:t>
      </w:r>
    </w:p>
    <w:p w14:paraId="4DAF19D0" w14:textId="77777777" w:rsidR="00E906AD" w:rsidRPr="00A9215F" w:rsidRDefault="00E906AD" w:rsidP="00E906AD">
      <w:pPr>
        <w:spacing w:after="0"/>
        <w:rPr>
          <w:sz w:val="24"/>
          <w:szCs w:val="24"/>
          <w:lang w:val="en-US"/>
        </w:rPr>
      </w:pPr>
      <w:proofErr w:type="gramStart"/>
      <w:r w:rsidRPr="00A9215F">
        <w:rPr>
          <w:sz w:val="24"/>
          <w:szCs w:val="24"/>
          <w:lang w:val="en-US"/>
        </w:rPr>
        <w:t>core.fscache</w:t>
      </w:r>
      <w:proofErr w:type="gramEnd"/>
      <w:r w:rsidRPr="00A9215F">
        <w:rPr>
          <w:sz w:val="24"/>
          <w:szCs w:val="24"/>
          <w:lang w:val="en-US"/>
        </w:rPr>
        <w:t>=true</w:t>
      </w:r>
    </w:p>
    <w:p w14:paraId="517E2963" w14:textId="77777777" w:rsidR="00E906AD" w:rsidRPr="00A9215F" w:rsidRDefault="00E906AD" w:rsidP="00E906AD">
      <w:pPr>
        <w:spacing w:after="0"/>
        <w:rPr>
          <w:sz w:val="24"/>
          <w:szCs w:val="24"/>
          <w:lang w:val="en-US"/>
        </w:rPr>
      </w:pPr>
      <w:proofErr w:type="gramStart"/>
      <w:r w:rsidRPr="00A9215F">
        <w:rPr>
          <w:sz w:val="24"/>
          <w:szCs w:val="24"/>
          <w:lang w:val="en-US"/>
        </w:rPr>
        <w:t>color.diff</w:t>
      </w:r>
      <w:proofErr w:type="gramEnd"/>
      <w:r w:rsidRPr="00A9215F">
        <w:rPr>
          <w:sz w:val="24"/>
          <w:szCs w:val="24"/>
          <w:lang w:val="en-US"/>
        </w:rPr>
        <w:t>=auto</w:t>
      </w:r>
    </w:p>
    <w:p w14:paraId="70069939" w14:textId="77777777" w:rsidR="00E906AD" w:rsidRPr="00A9215F" w:rsidRDefault="00E906AD" w:rsidP="00E906AD">
      <w:pPr>
        <w:spacing w:after="0"/>
        <w:rPr>
          <w:sz w:val="24"/>
          <w:szCs w:val="24"/>
          <w:lang w:val="en-US"/>
        </w:rPr>
      </w:pPr>
      <w:proofErr w:type="gramStart"/>
      <w:r w:rsidRPr="00A9215F">
        <w:rPr>
          <w:sz w:val="24"/>
          <w:szCs w:val="24"/>
          <w:lang w:val="en-US"/>
        </w:rPr>
        <w:t>color.status</w:t>
      </w:r>
      <w:proofErr w:type="gramEnd"/>
      <w:r w:rsidRPr="00A9215F">
        <w:rPr>
          <w:sz w:val="24"/>
          <w:szCs w:val="24"/>
          <w:lang w:val="en-US"/>
        </w:rPr>
        <w:t>=auto</w:t>
      </w:r>
    </w:p>
    <w:p w14:paraId="48310CE1" w14:textId="77777777" w:rsidR="00E906AD" w:rsidRPr="00A9215F" w:rsidRDefault="00E906AD" w:rsidP="00E906AD">
      <w:pPr>
        <w:spacing w:after="0"/>
        <w:rPr>
          <w:sz w:val="24"/>
          <w:szCs w:val="24"/>
          <w:lang w:val="en-US"/>
        </w:rPr>
      </w:pPr>
      <w:proofErr w:type="gramStart"/>
      <w:r w:rsidRPr="00A9215F">
        <w:rPr>
          <w:sz w:val="24"/>
          <w:szCs w:val="24"/>
          <w:lang w:val="en-US"/>
        </w:rPr>
        <w:t>color.branch</w:t>
      </w:r>
      <w:proofErr w:type="gramEnd"/>
      <w:r w:rsidRPr="00A9215F">
        <w:rPr>
          <w:sz w:val="24"/>
          <w:szCs w:val="24"/>
          <w:lang w:val="en-US"/>
        </w:rPr>
        <w:t>=auto</w:t>
      </w:r>
    </w:p>
    <w:p w14:paraId="1CC7E03E" w14:textId="77777777" w:rsidR="00E906AD" w:rsidRPr="00A9215F" w:rsidRDefault="00E906AD" w:rsidP="00E906AD">
      <w:pPr>
        <w:spacing w:after="0"/>
        <w:rPr>
          <w:sz w:val="24"/>
          <w:szCs w:val="24"/>
          <w:lang w:val="en-US"/>
        </w:rPr>
      </w:pPr>
      <w:proofErr w:type="gramStart"/>
      <w:r w:rsidRPr="00A9215F">
        <w:rPr>
          <w:sz w:val="24"/>
          <w:szCs w:val="24"/>
          <w:lang w:val="en-US"/>
        </w:rPr>
        <w:t>color.interactive</w:t>
      </w:r>
      <w:proofErr w:type="gramEnd"/>
      <w:r w:rsidRPr="00A9215F">
        <w:rPr>
          <w:sz w:val="24"/>
          <w:szCs w:val="24"/>
          <w:lang w:val="en-US"/>
        </w:rPr>
        <w:t>=true</w:t>
      </w:r>
    </w:p>
    <w:p w14:paraId="3AF26F75" w14:textId="77777777" w:rsidR="00E906AD" w:rsidRPr="00A9215F" w:rsidRDefault="00E906AD" w:rsidP="00E906AD">
      <w:pPr>
        <w:spacing w:after="0"/>
        <w:rPr>
          <w:sz w:val="24"/>
          <w:szCs w:val="24"/>
          <w:lang w:val="en-US"/>
        </w:rPr>
      </w:pPr>
      <w:proofErr w:type="gramStart"/>
      <w:r w:rsidRPr="00A9215F">
        <w:rPr>
          <w:sz w:val="24"/>
          <w:szCs w:val="24"/>
          <w:lang w:val="en-US"/>
        </w:rPr>
        <w:t>help.format</w:t>
      </w:r>
      <w:proofErr w:type="gramEnd"/>
      <w:r w:rsidRPr="00A9215F">
        <w:rPr>
          <w:sz w:val="24"/>
          <w:szCs w:val="24"/>
          <w:lang w:val="en-US"/>
        </w:rPr>
        <w:t>=html</w:t>
      </w:r>
    </w:p>
    <w:p w14:paraId="01AAB98B" w14:textId="77777777" w:rsidR="00E906AD" w:rsidRPr="00A9215F" w:rsidRDefault="00E906AD" w:rsidP="00E906AD">
      <w:pPr>
        <w:spacing w:after="0"/>
        <w:rPr>
          <w:sz w:val="24"/>
          <w:szCs w:val="24"/>
          <w:lang w:val="en-US"/>
        </w:rPr>
      </w:pPr>
      <w:proofErr w:type="gramStart"/>
      <w:r w:rsidRPr="00A9215F">
        <w:rPr>
          <w:sz w:val="24"/>
          <w:szCs w:val="24"/>
          <w:lang w:val="en-US"/>
        </w:rPr>
        <w:t>rebase.autosquash</w:t>
      </w:r>
      <w:proofErr w:type="gramEnd"/>
      <w:r w:rsidRPr="00A9215F">
        <w:rPr>
          <w:sz w:val="24"/>
          <w:szCs w:val="24"/>
          <w:lang w:val="en-US"/>
        </w:rPr>
        <w:t>=true</w:t>
      </w:r>
    </w:p>
    <w:p w14:paraId="0D9CBB67" w14:textId="77777777" w:rsidR="00E906AD" w:rsidRPr="00A9215F" w:rsidRDefault="00E906AD" w:rsidP="00E906AD">
      <w:pPr>
        <w:spacing w:after="0"/>
        <w:rPr>
          <w:sz w:val="24"/>
          <w:szCs w:val="24"/>
          <w:lang w:val="en-US"/>
        </w:rPr>
      </w:pPr>
      <w:proofErr w:type="gramStart"/>
      <w:r w:rsidRPr="00A9215F">
        <w:rPr>
          <w:sz w:val="24"/>
          <w:szCs w:val="24"/>
          <w:lang w:val="en-US"/>
        </w:rPr>
        <w:t>http.sslbackend</w:t>
      </w:r>
      <w:proofErr w:type="gramEnd"/>
      <w:r w:rsidRPr="00A9215F">
        <w:rPr>
          <w:sz w:val="24"/>
          <w:szCs w:val="24"/>
          <w:lang w:val="en-US"/>
        </w:rPr>
        <w:t>=openssl</w:t>
      </w:r>
    </w:p>
    <w:p w14:paraId="50CE10D9" w14:textId="77777777" w:rsidR="00E906AD" w:rsidRPr="00A9215F" w:rsidRDefault="00E906AD" w:rsidP="00E906AD">
      <w:pPr>
        <w:spacing w:after="0"/>
        <w:rPr>
          <w:sz w:val="24"/>
          <w:szCs w:val="24"/>
          <w:lang w:val="en-US"/>
        </w:rPr>
      </w:pPr>
      <w:proofErr w:type="gramStart"/>
      <w:r w:rsidRPr="00A9215F">
        <w:rPr>
          <w:sz w:val="24"/>
          <w:szCs w:val="24"/>
          <w:lang w:val="en-US"/>
        </w:rPr>
        <w:t>http.sslcainfo</w:t>
      </w:r>
      <w:proofErr w:type="gramEnd"/>
      <w:r w:rsidRPr="00A9215F">
        <w:rPr>
          <w:sz w:val="24"/>
          <w:szCs w:val="24"/>
          <w:lang w:val="en-US"/>
        </w:rPr>
        <w:t>=C:/Program Files/Git/mingw64/ssl/certs/ca-bundle.crt</w:t>
      </w:r>
    </w:p>
    <w:p w14:paraId="0C6928AE" w14:textId="77777777" w:rsidR="00E906AD" w:rsidRPr="00A9215F" w:rsidRDefault="00E906AD" w:rsidP="00E906AD">
      <w:pPr>
        <w:spacing w:after="0"/>
        <w:rPr>
          <w:sz w:val="24"/>
          <w:szCs w:val="24"/>
          <w:lang w:val="en-US"/>
        </w:rPr>
      </w:pPr>
      <w:proofErr w:type="gramStart"/>
      <w:r w:rsidRPr="00A9215F">
        <w:rPr>
          <w:sz w:val="24"/>
          <w:szCs w:val="24"/>
          <w:lang w:val="en-US"/>
        </w:rPr>
        <w:t>credential.helper</w:t>
      </w:r>
      <w:proofErr w:type="gramEnd"/>
      <w:r w:rsidRPr="00A9215F">
        <w:rPr>
          <w:sz w:val="24"/>
          <w:szCs w:val="24"/>
          <w:lang w:val="en-US"/>
        </w:rPr>
        <w:t>=manager</w:t>
      </w:r>
    </w:p>
    <w:p w14:paraId="394A5881" w14:textId="77777777" w:rsidR="00E906AD" w:rsidRPr="00A9215F" w:rsidRDefault="00E906AD" w:rsidP="00E906AD">
      <w:pPr>
        <w:spacing w:after="0"/>
        <w:rPr>
          <w:sz w:val="24"/>
          <w:szCs w:val="24"/>
          <w:lang w:val="en-US"/>
        </w:rPr>
      </w:pPr>
      <w:proofErr w:type="gramStart"/>
      <w:r w:rsidRPr="00A9215F">
        <w:rPr>
          <w:sz w:val="24"/>
          <w:szCs w:val="24"/>
          <w:lang w:val="en-US"/>
        </w:rPr>
        <w:t>core.editor</w:t>
      </w:r>
      <w:proofErr w:type="gramEnd"/>
      <w:r w:rsidRPr="00A9215F">
        <w:rPr>
          <w:sz w:val="24"/>
          <w:szCs w:val="24"/>
          <w:lang w:val="en-US"/>
        </w:rPr>
        <w:t>="C:\\Program Files (x86)\\Notepad++\\notepad++.exe" -multiInst -notabbar -nosession -noPlugin</w:t>
      </w:r>
    </w:p>
    <w:p w14:paraId="743216AA" w14:textId="77777777" w:rsidR="00E906AD" w:rsidRPr="00F400C7" w:rsidRDefault="00E906AD" w:rsidP="00E906AD">
      <w:pPr>
        <w:spacing w:after="0"/>
        <w:rPr>
          <w:b/>
          <w:sz w:val="24"/>
          <w:szCs w:val="24"/>
          <w:highlight w:val="yellow"/>
          <w:lang w:val="en-US"/>
        </w:rPr>
      </w:pPr>
      <w:r w:rsidRPr="00F400C7">
        <w:rPr>
          <w:b/>
          <w:sz w:val="24"/>
          <w:szCs w:val="24"/>
          <w:highlight w:val="yellow"/>
          <w:lang w:val="en-US"/>
        </w:rPr>
        <w:t>user.name=John</w:t>
      </w:r>
    </w:p>
    <w:p w14:paraId="409C74BD" w14:textId="77777777" w:rsidR="00E906AD" w:rsidRPr="00F400C7" w:rsidRDefault="00E906AD" w:rsidP="00E906AD">
      <w:pPr>
        <w:spacing w:after="0"/>
        <w:rPr>
          <w:b/>
          <w:sz w:val="24"/>
          <w:szCs w:val="24"/>
          <w:lang w:val="en-US"/>
        </w:rPr>
      </w:pPr>
      <w:r w:rsidRPr="00F400C7">
        <w:rPr>
          <w:b/>
          <w:sz w:val="24"/>
          <w:szCs w:val="24"/>
          <w:highlight w:val="yellow"/>
          <w:lang w:val="en-US"/>
        </w:rPr>
        <w:t>user.email=jjohn057@gmail.com</w:t>
      </w:r>
    </w:p>
    <w:p w14:paraId="4D374F99" w14:textId="77777777" w:rsidR="00E906AD" w:rsidRPr="00E906AD" w:rsidRDefault="00E906AD" w:rsidP="00E906AD">
      <w:pPr>
        <w:spacing w:after="0"/>
        <w:rPr>
          <w:sz w:val="20"/>
          <w:szCs w:val="20"/>
          <w:lang w:val="en-US"/>
        </w:rPr>
      </w:pPr>
    </w:p>
    <w:p w14:paraId="5DF591B9" w14:textId="77777777" w:rsidR="00E906AD" w:rsidRPr="00E906AD" w:rsidRDefault="00E906AD" w:rsidP="00E906AD">
      <w:pPr>
        <w:spacing w:after="0"/>
        <w:jc w:val="center"/>
        <w:rPr>
          <w:b/>
          <w:color w:val="FF0000"/>
          <w:sz w:val="20"/>
          <w:szCs w:val="20"/>
          <w:lang w:val="en-US"/>
        </w:rPr>
      </w:pPr>
      <w:r w:rsidRPr="00E906AD">
        <w:rPr>
          <w:b/>
          <w:color w:val="FF0000"/>
          <w:sz w:val="20"/>
          <w:szCs w:val="20"/>
          <w:highlight w:val="yellow"/>
          <w:lang w:val="en-US"/>
        </w:rPr>
        <w:t>Config file location</w:t>
      </w:r>
    </w:p>
    <w:p w14:paraId="30E44AB0" w14:textId="77777777" w:rsidR="00E906AD" w:rsidRPr="00E906AD" w:rsidRDefault="00E906AD" w:rsidP="00D73718">
      <w:pPr>
        <w:spacing w:after="0" w:line="168" w:lineRule="auto"/>
        <w:rPr>
          <w:sz w:val="20"/>
          <w:szCs w:val="20"/>
          <w:lang w:val="en-US"/>
        </w:rPr>
      </w:pPr>
      <w:r w:rsidRPr="00E906AD">
        <w:rPr>
          <w:sz w:val="20"/>
          <w:szCs w:val="20"/>
          <w:lang w:val="en-US"/>
        </w:rPr>
        <w:t xml:space="preserve">    --global              use global config file</w:t>
      </w:r>
    </w:p>
    <w:p w14:paraId="41120BAB" w14:textId="77777777" w:rsidR="00E906AD" w:rsidRPr="00E906AD" w:rsidRDefault="00E906AD" w:rsidP="00D73718">
      <w:pPr>
        <w:spacing w:after="0" w:line="168" w:lineRule="auto"/>
        <w:rPr>
          <w:sz w:val="20"/>
          <w:szCs w:val="20"/>
          <w:lang w:val="en-US"/>
        </w:rPr>
      </w:pPr>
      <w:r w:rsidRPr="00E906AD">
        <w:rPr>
          <w:sz w:val="20"/>
          <w:szCs w:val="20"/>
          <w:lang w:val="en-US"/>
        </w:rPr>
        <w:t xml:space="preserve">    --system              use system config file</w:t>
      </w:r>
    </w:p>
    <w:p w14:paraId="6C566EC4" w14:textId="77777777" w:rsidR="00E906AD" w:rsidRPr="00E906AD" w:rsidRDefault="00E906AD" w:rsidP="00D73718">
      <w:pPr>
        <w:spacing w:after="0" w:line="168" w:lineRule="auto"/>
        <w:rPr>
          <w:sz w:val="20"/>
          <w:szCs w:val="20"/>
          <w:lang w:val="en-US"/>
        </w:rPr>
      </w:pPr>
      <w:r w:rsidRPr="00E906AD">
        <w:rPr>
          <w:sz w:val="20"/>
          <w:szCs w:val="20"/>
          <w:lang w:val="en-US"/>
        </w:rPr>
        <w:t xml:space="preserve">    --local               use repository config file</w:t>
      </w:r>
    </w:p>
    <w:p w14:paraId="4AE458A1" w14:textId="77777777" w:rsidR="00E906AD" w:rsidRPr="00E906AD" w:rsidRDefault="00E906AD" w:rsidP="00D73718">
      <w:pPr>
        <w:spacing w:after="0" w:line="168" w:lineRule="auto"/>
        <w:rPr>
          <w:sz w:val="20"/>
          <w:szCs w:val="20"/>
          <w:lang w:val="en-US"/>
        </w:rPr>
      </w:pPr>
      <w:r w:rsidRPr="00E906AD">
        <w:rPr>
          <w:sz w:val="20"/>
          <w:szCs w:val="20"/>
          <w:lang w:val="en-US"/>
        </w:rPr>
        <w:t xml:space="preserve">    --worktree            use per-worktree config file</w:t>
      </w:r>
    </w:p>
    <w:p w14:paraId="3528E30B" w14:textId="77777777" w:rsidR="00E906AD" w:rsidRPr="00E906AD" w:rsidRDefault="00E906AD" w:rsidP="00D73718">
      <w:pPr>
        <w:spacing w:after="0" w:line="168" w:lineRule="auto"/>
        <w:rPr>
          <w:sz w:val="20"/>
          <w:szCs w:val="20"/>
          <w:lang w:val="en-US"/>
        </w:rPr>
      </w:pPr>
      <w:r w:rsidRPr="00E906AD">
        <w:rPr>
          <w:sz w:val="20"/>
          <w:szCs w:val="20"/>
          <w:lang w:val="en-US"/>
        </w:rPr>
        <w:t xml:space="preserve">    -f, --file &lt;file&gt;     use given config file</w:t>
      </w:r>
    </w:p>
    <w:p w14:paraId="7C9AEC91" w14:textId="77777777" w:rsidR="00E906AD" w:rsidRPr="00E906AD" w:rsidRDefault="00E906AD" w:rsidP="00D73718">
      <w:pPr>
        <w:spacing w:after="0" w:line="168" w:lineRule="auto"/>
        <w:rPr>
          <w:sz w:val="20"/>
          <w:szCs w:val="20"/>
          <w:lang w:val="en-US"/>
        </w:rPr>
      </w:pPr>
      <w:r w:rsidRPr="00E906AD">
        <w:rPr>
          <w:sz w:val="20"/>
          <w:szCs w:val="20"/>
          <w:lang w:val="en-US"/>
        </w:rPr>
        <w:t xml:space="preserve">    --blob &lt;blob-id&gt;      read config from given blob object</w:t>
      </w:r>
    </w:p>
    <w:p w14:paraId="67B7ADF3" w14:textId="77777777" w:rsidR="00E906AD" w:rsidRPr="00E906AD" w:rsidRDefault="00E906AD" w:rsidP="00D73718">
      <w:pPr>
        <w:spacing w:after="0" w:line="168" w:lineRule="auto"/>
        <w:rPr>
          <w:sz w:val="20"/>
          <w:szCs w:val="20"/>
          <w:lang w:val="en-US"/>
        </w:rPr>
      </w:pPr>
      <w:r w:rsidRPr="00E906AD">
        <w:rPr>
          <w:sz w:val="20"/>
          <w:szCs w:val="20"/>
          <w:lang w:val="en-US"/>
        </w:rPr>
        <w:t>Action</w:t>
      </w:r>
    </w:p>
    <w:p w14:paraId="0C9931E0" w14:textId="77777777" w:rsidR="00E906AD" w:rsidRPr="00E906AD" w:rsidRDefault="00E906AD" w:rsidP="00D73718">
      <w:pPr>
        <w:spacing w:after="0" w:line="168" w:lineRule="auto"/>
        <w:rPr>
          <w:sz w:val="20"/>
          <w:szCs w:val="20"/>
          <w:lang w:val="en-US"/>
        </w:rPr>
      </w:pPr>
      <w:r w:rsidRPr="00E906AD">
        <w:rPr>
          <w:sz w:val="20"/>
          <w:szCs w:val="20"/>
          <w:lang w:val="en-US"/>
        </w:rPr>
        <w:t xml:space="preserve">    --get                 get value: name [value-regex]</w:t>
      </w:r>
    </w:p>
    <w:p w14:paraId="6C1B15BF" w14:textId="77777777" w:rsidR="00E906AD" w:rsidRPr="00E906AD" w:rsidRDefault="00E906AD" w:rsidP="00D73718">
      <w:pPr>
        <w:spacing w:after="0" w:line="168" w:lineRule="auto"/>
        <w:rPr>
          <w:sz w:val="20"/>
          <w:szCs w:val="20"/>
          <w:lang w:val="en-US"/>
        </w:rPr>
      </w:pPr>
      <w:r w:rsidRPr="00E906AD">
        <w:rPr>
          <w:sz w:val="20"/>
          <w:szCs w:val="20"/>
          <w:lang w:val="en-US"/>
        </w:rPr>
        <w:t xml:space="preserve">    --get-all             get all values: key [value-regex]</w:t>
      </w:r>
    </w:p>
    <w:p w14:paraId="661E2324" w14:textId="77777777" w:rsidR="00E906AD" w:rsidRPr="00E906AD" w:rsidRDefault="00E906AD" w:rsidP="00D73718">
      <w:pPr>
        <w:spacing w:after="0" w:line="168" w:lineRule="auto"/>
        <w:rPr>
          <w:sz w:val="20"/>
          <w:szCs w:val="20"/>
          <w:lang w:val="en-US"/>
        </w:rPr>
      </w:pPr>
      <w:r w:rsidRPr="00E906AD">
        <w:rPr>
          <w:sz w:val="20"/>
          <w:szCs w:val="20"/>
          <w:lang w:val="en-US"/>
        </w:rPr>
        <w:t xml:space="preserve">    --get-regexp          get values for regexp: name-regex [value-regex]</w:t>
      </w:r>
    </w:p>
    <w:p w14:paraId="2D370581" w14:textId="77777777" w:rsidR="00E906AD" w:rsidRPr="00E906AD" w:rsidRDefault="00E906AD" w:rsidP="00D73718">
      <w:pPr>
        <w:spacing w:after="0" w:line="168" w:lineRule="auto"/>
        <w:rPr>
          <w:sz w:val="20"/>
          <w:szCs w:val="20"/>
          <w:lang w:val="en-US"/>
        </w:rPr>
      </w:pPr>
      <w:r w:rsidRPr="00E906AD">
        <w:rPr>
          <w:sz w:val="20"/>
          <w:szCs w:val="20"/>
          <w:lang w:val="en-US"/>
        </w:rPr>
        <w:t xml:space="preserve">    --get-urlmatch        get value specific for the URL: section</w:t>
      </w:r>
      <w:proofErr w:type="gramStart"/>
      <w:r w:rsidRPr="00E906AD">
        <w:rPr>
          <w:sz w:val="20"/>
          <w:szCs w:val="20"/>
          <w:lang w:val="en-US"/>
        </w:rPr>
        <w:t>[.var</w:t>
      </w:r>
      <w:proofErr w:type="gramEnd"/>
      <w:r w:rsidRPr="00E906AD">
        <w:rPr>
          <w:sz w:val="20"/>
          <w:szCs w:val="20"/>
          <w:lang w:val="en-US"/>
        </w:rPr>
        <w:t>] URL</w:t>
      </w:r>
    </w:p>
    <w:p w14:paraId="32DAEF25" w14:textId="77777777" w:rsidR="00E906AD" w:rsidRPr="00E906AD" w:rsidRDefault="00E906AD" w:rsidP="00D73718">
      <w:pPr>
        <w:spacing w:after="0" w:line="168" w:lineRule="auto"/>
        <w:rPr>
          <w:sz w:val="20"/>
          <w:szCs w:val="20"/>
          <w:lang w:val="en-US"/>
        </w:rPr>
      </w:pPr>
      <w:r w:rsidRPr="00E906AD">
        <w:rPr>
          <w:sz w:val="20"/>
          <w:szCs w:val="20"/>
          <w:lang w:val="en-US"/>
        </w:rPr>
        <w:t xml:space="preserve">    --replace-all         replace all matching variables: name value [value_regex]</w:t>
      </w:r>
    </w:p>
    <w:p w14:paraId="14152AA6" w14:textId="77777777" w:rsidR="00E906AD" w:rsidRPr="00E906AD" w:rsidRDefault="00E906AD" w:rsidP="00D73718">
      <w:pPr>
        <w:spacing w:after="0" w:line="168" w:lineRule="auto"/>
        <w:rPr>
          <w:sz w:val="20"/>
          <w:szCs w:val="20"/>
          <w:lang w:val="en-US"/>
        </w:rPr>
      </w:pPr>
      <w:r w:rsidRPr="00E906AD">
        <w:rPr>
          <w:sz w:val="20"/>
          <w:szCs w:val="20"/>
          <w:lang w:val="en-US"/>
        </w:rPr>
        <w:t xml:space="preserve">    --add                 add a new variable: name value</w:t>
      </w:r>
    </w:p>
    <w:p w14:paraId="0B11CB5E" w14:textId="77777777" w:rsidR="00E906AD" w:rsidRPr="00E906AD" w:rsidRDefault="00E906AD" w:rsidP="00D73718">
      <w:pPr>
        <w:spacing w:after="0" w:line="168" w:lineRule="auto"/>
        <w:rPr>
          <w:sz w:val="20"/>
          <w:szCs w:val="20"/>
          <w:lang w:val="en-US"/>
        </w:rPr>
      </w:pPr>
      <w:r w:rsidRPr="00E906AD">
        <w:rPr>
          <w:sz w:val="20"/>
          <w:szCs w:val="20"/>
          <w:lang w:val="en-US"/>
        </w:rPr>
        <w:t xml:space="preserve">    --unset               remove a variable: name [value-regex]</w:t>
      </w:r>
    </w:p>
    <w:p w14:paraId="44B39D4E" w14:textId="77777777" w:rsidR="00E906AD" w:rsidRPr="00E906AD" w:rsidRDefault="00E906AD" w:rsidP="00D73718">
      <w:pPr>
        <w:spacing w:after="0" w:line="168" w:lineRule="auto"/>
        <w:rPr>
          <w:sz w:val="20"/>
          <w:szCs w:val="20"/>
          <w:lang w:val="en-US"/>
        </w:rPr>
      </w:pPr>
      <w:r w:rsidRPr="00E906AD">
        <w:rPr>
          <w:sz w:val="20"/>
          <w:szCs w:val="20"/>
          <w:lang w:val="en-US"/>
        </w:rPr>
        <w:t xml:space="preserve">    --unset-all           remove all matches: name [value-regex]</w:t>
      </w:r>
    </w:p>
    <w:p w14:paraId="39A6901B" w14:textId="77777777" w:rsidR="00E906AD" w:rsidRPr="00E906AD" w:rsidRDefault="00E906AD" w:rsidP="00D73718">
      <w:pPr>
        <w:spacing w:after="0" w:line="168" w:lineRule="auto"/>
        <w:rPr>
          <w:sz w:val="20"/>
          <w:szCs w:val="20"/>
          <w:lang w:val="en-US"/>
        </w:rPr>
      </w:pPr>
      <w:r w:rsidRPr="00E906AD">
        <w:rPr>
          <w:sz w:val="20"/>
          <w:szCs w:val="20"/>
          <w:lang w:val="en-US"/>
        </w:rPr>
        <w:t xml:space="preserve">    --rename-section      rename section: old-name new-name</w:t>
      </w:r>
    </w:p>
    <w:p w14:paraId="45F31C52" w14:textId="77777777" w:rsidR="00E906AD" w:rsidRPr="00E906AD" w:rsidRDefault="00E906AD" w:rsidP="00D73718">
      <w:pPr>
        <w:spacing w:after="0" w:line="168" w:lineRule="auto"/>
        <w:rPr>
          <w:sz w:val="20"/>
          <w:szCs w:val="20"/>
          <w:lang w:val="en-US"/>
        </w:rPr>
      </w:pPr>
      <w:r w:rsidRPr="00E906AD">
        <w:rPr>
          <w:sz w:val="20"/>
          <w:szCs w:val="20"/>
          <w:lang w:val="en-US"/>
        </w:rPr>
        <w:t xml:space="preserve">    --remove-section      remove a section: name</w:t>
      </w:r>
    </w:p>
    <w:p w14:paraId="1A925EB1" w14:textId="77777777" w:rsidR="00E906AD" w:rsidRPr="00E906AD" w:rsidRDefault="00E906AD" w:rsidP="00D73718">
      <w:pPr>
        <w:spacing w:after="0" w:line="168" w:lineRule="auto"/>
        <w:rPr>
          <w:sz w:val="20"/>
          <w:szCs w:val="20"/>
          <w:lang w:val="en-US"/>
        </w:rPr>
      </w:pPr>
      <w:r w:rsidRPr="00E906AD">
        <w:rPr>
          <w:sz w:val="20"/>
          <w:szCs w:val="20"/>
          <w:lang w:val="en-US"/>
        </w:rPr>
        <w:t xml:space="preserve">    -l, --list            list all</w:t>
      </w:r>
    </w:p>
    <w:p w14:paraId="7C476B2A" w14:textId="77777777" w:rsidR="00E906AD" w:rsidRPr="00E906AD" w:rsidRDefault="00E906AD" w:rsidP="00D73718">
      <w:pPr>
        <w:spacing w:after="0" w:line="168" w:lineRule="auto"/>
        <w:rPr>
          <w:sz w:val="20"/>
          <w:szCs w:val="20"/>
          <w:lang w:val="en-US"/>
        </w:rPr>
      </w:pPr>
      <w:r w:rsidRPr="00E906AD">
        <w:rPr>
          <w:sz w:val="20"/>
          <w:szCs w:val="20"/>
          <w:lang w:val="en-US"/>
        </w:rPr>
        <w:t xml:space="preserve">    -e, --edit            open an editor</w:t>
      </w:r>
    </w:p>
    <w:p w14:paraId="5AE7134E" w14:textId="77777777" w:rsidR="00E906AD" w:rsidRPr="00E906AD" w:rsidRDefault="00E906AD" w:rsidP="00D73718">
      <w:pPr>
        <w:spacing w:after="0" w:line="168" w:lineRule="auto"/>
        <w:rPr>
          <w:sz w:val="20"/>
          <w:szCs w:val="20"/>
          <w:lang w:val="en-US"/>
        </w:rPr>
      </w:pPr>
      <w:r w:rsidRPr="00E906AD">
        <w:rPr>
          <w:sz w:val="20"/>
          <w:szCs w:val="20"/>
          <w:lang w:val="en-US"/>
        </w:rPr>
        <w:t xml:space="preserve">    --get-color           find the color configured: slot [default]</w:t>
      </w:r>
    </w:p>
    <w:p w14:paraId="6DDC8AA6" w14:textId="77777777" w:rsidR="00E906AD" w:rsidRPr="00E906AD" w:rsidRDefault="00E906AD" w:rsidP="00D73718">
      <w:pPr>
        <w:spacing w:after="0" w:line="168" w:lineRule="auto"/>
        <w:rPr>
          <w:sz w:val="20"/>
          <w:szCs w:val="20"/>
          <w:lang w:val="en-US"/>
        </w:rPr>
      </w:pPr>
      <w:r w:rsidRPr="00E906AD">
        <w:rPr>
          <w:sz w:val="20"/>
          <w:szCs w:val="20"/>
          <w:lang w:val="en-US"/>
        </w:rPr>
        <w:t xml:space="preserve">    --get-colorbool       find the color setting: slot [stdout-is-tty]</w:t>
      </w:r>
    </w:p>
    <w:p w14:paraId="1E8F452F" w14:textId="77777777" w:rsidR="00E906AD" w:rsidRPr="00E906AD" w:rsidRDefault="00E906AD" w:rsidP="00D73718">
      <w:pPr>
        <w:spacing w:after="0" w:line="168" w:lineRule="auto"/>
        <w:rPr>
          <w:sz w:val="20"/>
          <w:szCs w:val="20"/>
          <w:lang w:val="en-US"/>
        </w:rPr>
      </w:pPr>
      <w:r w:rsidRPr="00E906AD">
        <w:rPr>
          <w:sz w:val="20"/>
          <w:szCs w:val="20"/>
          <w:lang w:val="en-US"/>
        </w:rPr>
        <w:t>Type</w:t>
      </w:r>
    </w:p>
    <w:p w14:paraId="795DDE28" w14:textId="77777777" w:rsidR="00E906AD" w:rsidRPr="00E906AD" w:rsidRDefault="00E906AD" w:rsidP="00D73718">
      <w:pPr>
        <w:spacing w:after="0" w:line="168" w:lineRule="auto"/>
        <w:rPr>
          <w:sz w:val="20"/>
          <w:szCs w:val="20"/>
          <w:lang w:val="en-US"/>
        </w:rPr>
      </w:pPr>
      <w:r w:rsidRPr="00E906AD">
        <w:rPr>
          <w:sz w:val="20"/>
          <w:szCs w:val="20"/>
          <w:lang w:val="en-US"/>
        </w:rPr>
        <w:t xml:space="preserve">    -t, --type &lt;&gt;         value is given this type</w:t>
      </w:r>
    </w:p>
    <w:p w14:paraId="2120ACAE" w14:textId="77777777" w:rsidR="00E906AD" w:rsidRPr="00E906AD" w:rsidRDefault="00E906AD" w:rsidP="00D73718">
      <w:pPr>
        <w:spacing w:after="0" w:line="168" w:lineRule="auto"/>
        <w:rPr>
          <w:sz w:val="20"/>
          <w:szCs w:val="20"/>
          <w:lang w:val="en-US"/>
        </w:rPr>
      </w:pPr>
      <w:r w:rsidRPr="00E906AD">
        <w:rPr>
          <w:sz w:val="20"/>
          <w:szCs w:val="20"/>
          <w:lang w:val="en-US"/>
        </w:rPr>
        <w:t xml:space="preserve">    --bool                value is "true" or "false"</w:t>
      </w:r>
    </w:p>
    <w:p w14:paraId="7D8D4455" w14:textId="77777777" w:rsidR="00E906AD" w:rsidRPr="00E906AD" w:rsidRDefault="00E906AD" w:rsidP="00D73718">
      <w:pPr>
        <w:spacing w:after="0" w:line="168" w:lineRule="auto"/>
        <w:rPr>
          <w:sz w:val="20"/>
          <w:szCs w:val="20"/>
          <w:lang w:val="en-US"/>
        </w:rPr>
      </w:pPr>
      <w:r w:rsidRPr="00E906AD">
        <w:rPr>
          <w:sz w:val="20"/>
          <w:szCs w:val="20"/>
          <w:lang w:val="en-US"/>
        </w:rPr>
        <w:t xml:space="preserve">    --int                 value is decimal number</w:t>
      </w:r>
    </w:p>
    <w:p w14:paraId="2F8368C4" w14:textId="77777777" w:rsidR="00E906AD" w:rsidRPr="00E906AD" w:rsidRDefault="00E906AD" w:rsidP="00D73718">
      <w:pPr>
        <w:spacing w:after="0" w:line="168" w:lineRule="auto"/>
        <w:rPr>
          <w:sz w:val="20"/>
          <w:szCs w:val="20"/>
          <w:lang w:val="en-US"/>
        </w:rPr>
      </w:pPr>
      <w:r w:rsidRPr="00E906AD">
        <w:rPr>
          <w:sz w:val="20"/>
          <w:szCs w:val="20"/>
          <w:lang w:val="en-US"/>
        </w:rPr>
        <w:t xml:space="preserve">    --bool-or-int         value is --bool or --int</w:t>
      </w:r>
    </w:p>
    <w:p w14:paraId="5F56F2A8" w14:textId="77777777" w:rsidR="00E906AD" w:rsidRPr="00E906AD" w:rsidRDefault="00E906AD" w:rsidP="00D73718">
      <w:pPr>
        <w:spacing w:after="0" w:line="168" w:lineRule="auto"/>
        <w:rPr>
          <w:sz w:val="20"/>
          <w:szCs w:val="20"/>
          <w:lang w:val="en-US"/>
        </w:rPr>
      </w:pPr>
      <w:r w:rsidRPr="00E906AD">
        <w:rPr>
          <w:sz w:val="20"/>
          <w:szCs w:val="20"/>
          <w:lang w:val="en-US"/>
        </w:rPr>
        <w:t xml:space="preserve">    --path                value is a path (file or directory name)</w:t>
      </w:r>
    </w:p>
    <w:p w14:paraId="25A7ED80" w14:textId="77777777" w:rsidR="00E906AD" w:rsidRPr="00E906AD" w:rsidRDefault="00E906AD" w:rsidP="00D73718">
      <w:pPr>
        <w:spacing w:after="0" w:line="168" w:lineRule="auto"/>
        <w:rPr>
          <w:sz w:val="20"/>
          <w:szCs w:val="20"/>
          <w:lang w:val="en-US"/>
        </w:rPr>
      </w:pPr>
      <w:r w:rsidRPr="00E906AD">
        <w:rPr>
          <w:sz w:val="20"/>
          <w:szCs w:val="20"/>
          <w:lang w:val="en-US"/>
        </w:rPr>
        <w:t xml:space="preserve">    --expiry-date         value is an expiry date</w:t>
      </w:r>
    </w:p>
    <w:p w14:paraId="1285B1E3" w14:textId="77777777" w:rsidR="00E906AD" w:rsidRPr="00E906AD" w:rsidRDefault="00E906AD" w:rsidP="00D73718">
      <w:pPr>
        <w:spacing w:after="0" w:line="168" w:lineRule="auto"/>
        <w:rPr>
          <w:sz w:val="20"/>
          <w:szCs w:val="20"/>
          <w:lang w:val="en-US"/>
        </w:rPr>
      </w:pPr>
      <w:r w:rsidRPr="00E906AD">
        <w:rPr>
          <w:sz w:val="20"/>
          <w:szCs w:val="20"/>
          <w:lang w:val="en-US"/>
        </w:rPr>
        <w:t>Other</w:t>
      </w:r>
    </w:p>
    <w:p w14:paraId="2E060ED5" w14:textId="77777777" w:rsidR="00E906AD" w:rsidRPr="00E906AD" w:rsidRDefault="00E906AD" w:rsidP="00D73718">
      <w:pPr>
        <w:spacing w:after="0" w:line="168" w:lineRule="auto"/>
        <w:rPr>
          <w:sz w:val="20"/>
          <w:szCs w:val="20"/>
          <w:lang w:val="en-US"/>
        </w:rPr>
      </w:pPr>
      <w:r w:rsidRPr="00E906AD">
        <w:rPr>
          <w:sz w:val="20"/>
          <w:szCs w:val="20"/>
          <w:lang w:val="en-US"/>
        </w:rPr>
        <w:t xml:space="preserve">    -z, --null            terminate values with NUL byte</w:t>
      </w:r>
    </w:p>
    <w:p w14:paraId="3973D227" w14:textId="77777777" w:rsidR="00E906AD" w:rsidRPr="00E906AD" w:rsidRDefault="00E906AD" w:rsidP="00D73718">
      <w:pPr>
        <w:spacing w:after="0" w:line="168" w:lineRule="auto"/>
        <w:rPr>
          <w:sz w:val="20"/>
          <w:szCs w:val="20"/>
          <w:lang w:val="en-US"/>
        </w:rPr>
      </w:pPr>
      <w:r w:rsidRPr="00E906AD">
        <w:rPr>
          <w:sz w:val="20"/>
          <w:szCs w:val="20"/>
          <w:lang w:val="en-US"/>
        </w:rPr>
        <w:t xml:space="preserve">    --name-only           show variable names only</w:t>
      </w:r>
    </w:p>
    <w:p w14:paraId="2B51F4AA" w14:textId="77777777" w:rsidR="00E906AD" w:rsidRPr="00E906AD" w:rsidRDefault="00E906AD" w:rsidP="00D73718">
      <w:pPr>
        <w:spacing w:after="0" w:line="168" w:lineRule="auto"/>
        <w:rPr>
          <w:sz w:val="20"/>
          <w:szCs w:val="20"/>
          <w:lang w:val="en-US"/>
        </w:rPr>
      </w:pPr>
      <w:r w:rsidRPr="00E906AD">
        <w:rPr>
          <w:sz w:val="20"/>
          <w:szCs w:val="20"/>
          <w:lang w:val="en-US"/>
        </w:rPr>
        <w:t xml:space="preserve">    --includes            respect include directives on lookup</w:t>
      </w:r>
    </w:p>
    <w:p w14:paraId="0223F714" w14:textId="77777777" w:rsidR="00E906AD" w:rsidRPr="00E906AD" w:rsidRDefault="00E906AD" w:rsidP="00D73718">
      <w:pPr>
        <w:spacing w:after="0" w:line="168" w:lineRule="auto"/>
        <w:rPr>
          <w:sz w:val="20"/>
          <w:szCs w:val="20"/>
          <w:lang w:val="en-US"/>
        </w:rPr>
      </w:pPr>
      <w:r w:rsidRPr="00E906AD">
        <w:rPr>
          <w:sz w:val="20"/>
          <w:szCs w:val="20"/>
          <w:lang w:val="en-US"/>
        </w:rPr>
        <w:t xml:space="preserve">    --show-origin         show origin of config (file, standard input, blob, command line)</w:t>
      </w:r>
    </w:p>
    <w:p w14:paraId="38CA5B29" w14:textId="77777777" w:rsidR="00E906AD" w:rsidRPr="00E906AD" w:rsidRDefault="00E906AD" w:rsidP="00D73718">
      <w:pPr>
        <w:spacing w:after="0" w:line="168" w:lineRule="auto"/>
        <w:rPr>
          <w:sz w:val="20"/>
          <w:szCs w:val="20"/>
          <w:lang w:val="en-US"/>
        </w:rPr>
      </w:pPr>
      <w:r w:rsidRPr="00E906AD">
        <w:rPr>
          <w:sz w:val="20"/>
          <w:szCs w:val="20"/>
          <w:lang w:val="en-US"/>
        </w:rPr>
        <w:t xml:space="preserve">    --default &lt;value&gt;     with --get, use default value when missing entry</w:t>
      </w:r>
    </w:p>
    <w:p w14:paraId="461803C5" w14:textId="77777777" w:rsidR="00E906AD" w:rsidRPr="00E906AD" w:rsidRDefault="00E906AD" w:rsidP="00E906AD">
      <w:pPr>
        <w:spacing w:after="0"/>
        <w:rPr>
          <w:sz w:val="20"/>
          <w:szCs w:val="20"/>
          <w:lang w:val="en-US"/>
        </w:rPr>
      </w:pPr>
    </w:p>
    <w:p w14:paraId="3627B7BE" w14:textId="77777777" w:rsidR="00272822" w:rsidRPr="00FF7F38" w:rsidRDefault="00272822" w:rsidP="00272822">
      <w:pPr>
        <w:spacing w:after="0"/>
        <w:rPr>
          <w:sz w:val="20"/>
          <w:szCs w:val="20"/>
          <w:lang w:val="en-US"/>
        </w:rPr>
      </w:pPr>
    </w:p>
    <w:p w14:paraId="51AD7869" w14:textId="77777777" w:rsidR="000664C6" w:rsidRPr="00FF7F38" w:rsidRDefault="000664C6" w:rsidP="000664C6">
      <w:pPr>
        <w:spacing w:after="0"/>
        <w:rPr>
          <w:sz w:val="20"/>
          <w:szCs w:val="20"/>
          <w:lang w:val="en-US"/>
        </w:rPr>
      </w:pPr>
    </w:p>
    <w:p w14:paraId="26C69BC4" w14:textId="2DAC8142" w:rsidR="00F16E6E" w:rsidRPr="00FF7F38" w:rsidRDefault="00F16E6E" w:rsidP="00D73718">
      <w:pPr>
        <w:pBdr>
          <w:bottom w:val="single" w:sz="6" w:space="1" w:color="auto"/>
        </w:pBdr>
        <w:spacing w:after="0"/>
        <w:jc w:val="center"/>
        <w:rPr>
          <w:color w:val="FF0000"/>
          <w:sz w:val="20"/>
          <w:szCs w:val="20"/>
          <w:highlight w:val="yellow"/>
          <w:lang w:val="en-US"/>
        </w:rPr>
      </w:pPr>
    </w:p>
    <w:p w14:paraId="455F814F" w14:textId="74B66D21" w:rsidR="00BD7CFE" w:rsidRPr="00CB76C5" w:rsidRDefault="00BD7CFE" w:rsidP="00BD7CFE">
      <w:pPr>
        <w:spacing w:after="0"/>
        <w:jc w:val="center"/>
        <w:rPr>
          <w:b/>
          <w:color w:val="FF0000"/>
          <w:highlight w:val="yellow"/>
        </w:rPr>
      </w:pPr>
      <w:bookmarkStart w:id="164" w:name="Vi_Unix_редактор"/>
      <w:r w:rsidRPr="00BD7CFE">
        <w:rPr>
          <w:b/>
          <w:color w:val="FF0000"/>
          <w:highlight w:val="yellow"/>
          <w:lang w:val="en-US"/>
        </w:rPr>
        <w:t>Vi</w:t>
      </w:r>
      <w:r w:rsidRPr="00CB76C5">
        <w:rPr>
          <w:b/>
          <w:color w:val="FF0000"/>
          <w:highlight w:val="yellow"/>
        </w:rPr>
        <w:t xml:space="preserve"> или </w:t>
      </w:r>
      <w:r w:rsidRPr="00BD7CFE">
        <w:rPr>
          <w:b/>
          <w:color w:val="FF0000"/>
          <w:highlight w:val="yellow"/>
          <w:lang w:val="en-US"/>
        </w:rPr>
        <w:t>Vim</w:t>
      </w:r>
      <w:r w:rsidRPr="00CB76C5">
        <w:rPr>
          <w:b/>
          <w:color w:val="FF0000"/>
          <w:highlight w:val="yellow"/>
        </w:rPr>
        <w:t xml:space="preserve"> </w:t>
      </w:r>
      <w:bookmarkEnd w:id="164"/>
      <w:r w:rsidRPr="00CB76C5">
        <w:rPr>
          <w:b/>
          <w:color w:val="FF0000"/>
          <w:highlight w:val="yellow"/>
        </w:rPr>
        <w:t>редактор</w:t>
      </w:r>
    </w:p>
    <w:p w14:paraId="15856FFF" w14:textId="4428DD09" w:rsidR="00BD7CFE" w:rsidRPr="00CB76C5" w:rsidRDefault="00BD7CFE" w:rsidP="00BD7CFE">
      <w:pPr>
        <w:spacing w:after="0"/>
        <w:rPr>
          <w:rFonts w:ascii="Arial" w:eastAsia="Times New Roman" w:hAnsi="Arial" w:cs="Arial"/>
          <w:color w:val="2A3744"/>
          <w:sz w:val="20"/>
          <w:szCs w:val="20"/>
          <w:lang w:eastAsia="ru-RU"/>
        </w:rPr>
      </w:pPr>
      <w:r w:rsidRPr="00BD7CFE">
        <w:rPr>
          <w:rFonts w:ascii="Arial" w:eastAsia="Times New Roman" w:hAnsi="Arial" w:cs="Arial"/>
          <w:color w:val="2A3744"/>
          <w:sz w:val="20"/>
          <w:szCs w:val="20"/>
          <w:lang w:val="en-US" w:eastAsia="ru-RU"/>
        </w:rPr>
        <w:t>https</w:t>
      </w:r>
      <w:r w:rsidRPr="00CB76C5">
        <w:rPr>
          <w:rFonts w:ascii="Arial" w:eastAsia="Times New Roman" w:hAnsi="Arial" w:cs="Arial"/>
          <w:color w:val="2A3744"/>
          <w:sz w:val="20"/>
          <w:szCs w:val="20"/>
          <w:lang w:eastAsia="ru-RU"/>
        </w:rPr>
        <w:t>://</w:t>
      </w:r>
      <w:r w:rsidRPr="00BD7CFE">
        <w:rPr>
          <w:rFonts w:ascii="Arial" w:eastAsia="Times New Roman" w:hAnsi="Arial" w:cs="Arial"/>
          <w:color w:val="2A3744"/>
          <w:sz w:val="20"/>
          <w:szCs w:val="20"/>
          <w:lang w:val="en-US" w:eastAsia="ru-RU"/>
        </w:rPr>
        <w:t>help</w:t>
      </w:r>
      <w:r w:rsidRPr="00CB76C5">
        <w:rPr>
          <w:rFonts w:ascii="Arial" w:eastAsia="Times New Roman" w:hAnsi="Arial" w:cs="Arial"/>
          <w:color w:val="2A3744"/>
          <w:sz w:val="20"/>
          <w:szCs w:val="20"/>
          <w:lang w:eastAsia="ru-RU"/>
        </w:rPr>
        <w:t>.</w:t>
      </w:r>
      <w:r w:rsidRPr="00BD7CFE">
        <w:rPr>
          <w:rFonts w:ascii="Arial" w:eastAsia="Times New Roman" w:hAnsi="Arial" w:cs="Arial"/>
          <w:color w:val="2A3744"/>
          <w:sz w:val="20"/>
          <w:szCs w:val="20"/>
          <w:lang w:val="en-US" w:eastAsia="ru-RU"/>
        </w:rPr>
        <w:t>ubuntu</w:t>
      </w:r>
      <w:r w:rsidRPr="00CB76C5">
        <w:rPr>
          <w:rFonts w:ascii="Arial" w:eastAsia="Times New Roman" w:hAnsi="Arial" w:cs="Arial"/>
          <w:color w:val="2A3744"/>
          <w:sz w:val="20"/>
          <w:szCs w:val="20"/>
          <w:lang w:eastAsia="ru-RU"/>
        </w:rPr>
        <w:t>.</w:t>
      </w:r>
      <w:r w:rsidRPr="00BD7CFE">
        <w:rPr>
          <w:rFonts w:ascii="Arial" w:eastAsia="Times New Roman" w:hAnsi="Arial" w:cs="Arial"/>
          <w:color w:val="2A3744"/>
          <w:sz w:val="20"/>
          <w:szCs w:val="20"/>
          <w:lang w:val="en-US" w:eastAsia="ru-RU"/>
        </w:rPr>
        <w:t>ru</w:t>
      </w:r>
      <w:r w:rsidRPr="00CB76C5">
        <w:rPr>
          <w:rFonts w:ascii="Arial" w:eastAsia="Times New Roman" w:hAnsi="Arial" w:cs="Arial"/>
          <w:color w:val="2A3744"/>
          <w:sz w:val="20"/>
          <w:szCs w:val="20"/>
          <w:lang w:eastAsia="ru-RU"/>
        </w:rPr>
        <w:t>/</w:t>
      </w:r>
      <w:r w:rsidRPr="00BD7CFE">
        <w:rPr>
          <w:rFonts w:ascii="Arial" w:eastAsia="Times New Roman" w:hAnsi="Arial" w:cs="Arial"/>
          <w:color w:val="2A3744"/>
          <w:sz w:val="20"/>
          <w:szCs w:val="20"/>
          <w:lang w:val="en-US" w:eastAsia="ru-RU"/>
        </w:rPr>
        <w:t>wiki</w:t>
      </w:r>
      <w:r w:rsidRPr="00CB76C5">
        <w:rPr>
          <w:rFonts w:ascii="Arial" w:eastAsia="Times New Roman" w:hAnsi="Arial" w:cs="Arial"/>
          <w:color w:val="2A3744"/>
          <w:sz w:val="20"/>
          <w:szCs w:val="20"/>
          <w:lang w:eastAsia="ru-RU"/>
        </w:rPr>
        <w:t>/</w:t>
      </w:r>
      <w:r w:rsidRPr="00BD7CFE">
        <w:rPr>
          <w:rFonts w:ascii="Arial" w:eastAsia="Times New Roman" w:hAnsi="Arial" w:cs="Arial"/>
          <w:color w:val="2A3744"/>
          <w:sz w:val="20"/>
          <w:szCs w:val="20"/>
          <w:lang w:val="en-US" w:eastAsia="ru-RU"/>
        </w:rPr>
        <w:t>vim</w:t>
      </w:r>
    </w:p>
    <w:p w14:paraId="5B96C0F0" w14:textId="42F4A1FF" w:rsidR="00BD7CFE" w:rsidRPr="00BD7CFE" w:rsidRDefault="00C637F6" w:rsidP="00BD7CFE">
      <w:pPr>
        <w:spacing w:after="0"/>
        <w:rPr>
          <w:b/>
          <w:color w:val="FF0000"/>
        </w:rPr>
      </w:pPr>
      <w:r>
        <w:rPr>
          <w:rStyle w:val="a4"/>
          <w:b/>
          <w:lang w:val="en-US"/>
        </w:rPr>
        <w:fldChar w:fldCharType="begin"/>
      </w:r>
      <w:r w:rsidRPr="00215B34">
        <w:rPr>
          <w:rStyle w:val="a4"/>
          <w:b/>
          <w:rPrChange w:id="165" w:author="Евгений Мироевский" w:date="2020-03-15T19:52:00Z">
            <w:rPr>
              <w:rStyle w:val="a4"/>
              <w:b/>
              <w:lang w:val="en-US"/>
            </w:rPr>
          </w:rPrChange>
        </w:rPr>
        <w:instrText xml:space="preserve"> </w:instrText>
      </w:r>
      <w:r>
        <w:rPr>
          <w:rStyle w:val="a4"/>
          <w:b/>
          <w:lang w:val="en-US"/>
        </w:rPr>
        <w:instrText>HYPERLINK</w:instrText>
      </w:r>
      <w:r w:rsidRPr="00215B34">
        <w:rPr>
          <w:rStyle w:val="a4"/>
          <w:b/>
          <w:rPrChange w:id="166" w:author="Евгений Мироевский" w:date="2020-03-15T19:52:00Z">
            <w:rPr>
              <w:rStyle w:val="a4"/>
              <w:b/>
              <w:lang w:val="en-US"/>
            </w:rPr>
          </w:rPrChange>
        </w:rPr>
        <w:instrText xml:space="preserve"> "</w:instrText>
      </w:r>
      <w:r>
        <w:rPr>
          <w:rStyle w:val="a4"/>
          <w:b/>
          <w:lang w:val="en-US"/>
        </w:rPr>
        <w:instrText>https</w:instrText>
      </w:r>
      <w:r w:rsidRPr="00215B34">
        <w:rPr>
          <w:rStyle w:val="a4"/>
          <w:b/>
          <w:rPrChange w:id="167" w:author="Евгений Мироевский" w:date="2020-03-15T19:52:00Z">
            <w:rPr>
              <w:rStyle w:val="a4"/>
              <w:b/>
              <w:lang w:val="en-US"/>
            </w:rPr>
          </w:rPrChange>
        </w:rPr>
        <w:instrText>://</w:instrText>
      </w:r>
      <w:r>
        <w:rPr>
          <w:rStyle w:val="a4"/>
          <w:b/>
          <w:lang w:val="en-US"/>
        </w:rPr>
        <w:instrText>xakep</w:instrText>
      </w:r>
      <w:r w:rsidRPr="00215B34">
        <w:rPr>
          <w:rStyle w:val="a4"/>
          <w:b/>
          <w:rPrChange w:id="168" w:author="Евгений Мироевский" w:date="2020-03-15T19:52:00Z">
            <w:rPr>
              <w:rStyle w:val="a4"/>
              <w:b/>
              <w:lang w:val="en-US"/>
            </w:rPr>
          </w:rPrChange>
        </w:rPr>
        <w:instrText>.</w:instrText>
      </w:r>
      <w:r>
        <w:rPr>
          <w:rStyle w:val="a4"/>
          <w:b/>
          <w:lang w:val="en-US"/>
        </w:rPr>
        <w:instrText>ru</w:instrText>
      </w:r>
      <w:r w:rsidRPr="00215B34">
        <w:rPr>
          <w:rStyle w:val="a4"/>
          <w:b/>
          <w:rPrChange w:id="169" w:author="Евгений Мироевский" w:date="2020-03-15T19:52:00Z">
            <w:rPr>
              <w:rStyle w:val="a4"/>
              <w:b/>
              <w:lang w:val="en-US"/>
            </w:rPr>
          </w:rPrChange>
        </w:rPr>
        <w:instrText>/2017/10/03/</w:instrText>
      </w:r>
      <w:r>
        <w:rPr>
          <w:rStyle w:val="a4"/>
          <w:b/>
          <w:lang w:val="en-US"/>
        </w:rPr>
        <w:instrText>vim</w:instrText>
      </w:r>
      <w:r w:rsidRPr="00215B34">
        <w:rPr>
          <w:rStyle w:val="a4"/>
          <w:b/>
          <w:rPrChange w:id="170" w:author="Евгений Мироевский" w:date="2020-03-15T19:52:00Z">
            <w:rPr>
              <w:rStyle w:val="a4"/>
              <w:b/>
              <w:lang w:val="en-US"/>
            </w:rPr>
          </w:rPrChange>
        </w:rPr>
        <w:instrText xml:space="preserve">/" </w:instrText>
      </w:r>
      <w:r>
        <w:rPr>
          <w:rStyle w:val="a4"/>
          <w:b/>
          <w:lang w:val="en-US"/>
        </w:rPr>
        <w:fldChar w:fldCharType="separate"/>
      </w:r>
      <w:r w:rsidR="00BD7CFE" w:rsidRPr="00C078C2">
        <w:rPr>
          <w:rStyle w:val="a4"/>
          <w:b/>
          <w:lang w:val="en-US"/>
        </w:rPr>
        <w:t>https</w:t>
      </w:r>
      <w:r w:rsidR="00BD7CFE" w:rsidRPr="00BD7CFE">
        <w:rPr>
          <w:rStyle w:val="a4"/>
          <w:b/>
        </w:rPr>
        <w:t>://</w:t>
      </w:r>
      <w:r w:rsidR="00BD7CFE" w:rsidRPr="00C078C2">
        <w:rPr>
          <w:rStyle w:val="a4"/>
          <w:b/>
          <w:lang w:val="en-US"/>
        </w:rPr>
        <w:t>xakep</w:t>
      </w:r>
      <w:r w:rsidR="00BD7CFE" w:rsidRPr="00BD7CFE">
        <w:rPr>
          <w:rStyle w:val="a4"/>
          <w:b/>
        </w:rPr>
        <w:t>.</w:t>
      </w:r>
      <w:r w:rsidR="00BD7CFE" w:rsidRPr="00C078C2">
        <w:rPr>
          <w:rStyle w:val="a4"/>
          <w:b/>
          <w:lang w:val="en-US"/>
        </w:rPr>
        <w:t>ru</w:t>
      </w:r>
      <w:r w:rsidR="00BD7CFE" w:rsidRPr="00BD7CFE">
        <w:rPr>
          <w:rStyle w:val="a4"/>
          <w:b/>
        </w:rPr>
        <w:t>/2017/10/03/</w:t>
      </w:r>
      <w:r w:rsidR="00BD7CFE" w:rsidRPr="00C078C2">
        <w:rPr>
          <w:rStyle w:val="a4"/>
          <w:b/>
          <w:lang w:val="en-US"/>
        </w:rPr>
        <w:t>vim</w:t>
      </w:r>
      <w:r w:rsidR="00BD7CFE" w:rsidRPr="00BD7CFE">
        <w:rPr>
          <w:rStyle w:val="a4"/>
          <w:b/>
        </w:rPr>
        <w:t>/</w:t>
      </w:r>
      <w:r>
        <w:rPr>
          <w:rStyle w:val="a4"/>
          <w:b/>
        </w:rPr>
        <w:fldChar w:fldCharType="end"/>
      </w:r>
    </w:p>
    <w:p w14:paraId="67652530" w14:textId="2F626F00" w:rsidR="00BD7CFE" w:rsidRDefault="00BD7CFE" w:rsidP="00BD7CFE">
      <w:pPr>
        <w:spacing w:after="0"/>
        <w:rPr>
          <w:rFonts w:ascii="Arial" w:hAnsi="Arial" w:cs="Arial"/>
          <w:color w:val="222222"/>
          <w:shd w:val="clear" w:color="auto" w:fill="FFFFFF"/>
        </w:rPr>
      </w:pPr>
      <w:r>
        <w:rPr>
          <w:rFonts w:ascii="Arial" w:hAnsi="Arial" w:cs="Arial"/>
          <w:color w:val="222222"/>
          <w:shd w:val="clear" w:color="auto" w:fill="FFFFFF"/>
        </w:rPr>
        <w:t>Vim — свободный текстовый редактор, созданный на основе более старого vi. Ныне это один из мощнейших текстовых редакторов с полной свободой настройки и автоматизации, возможными благодаря расширениям и надстройкам. Пользовательский интерфейс Vim’а может работать в чистом текстовом режиме. </w:t>
      </w:r>
      <w:hyperlink r:id="rId98" w:tgtFrame="_blank" w:history="1">
        <w:r>
          <w:rPr>
            <w:rStyle w:val="a4"/>
            <w:rFonts w:ascii="Arial" w:hAnsi="Arial" w:cs="Arial"/>
            <w:color w:val="1A0DAB"/>
            <w:u w:val="none"/>
            <w:shd w:val="clear" w:color="auto" w:fill="FFFFFF"/>
          </w:rPr>
          <w:t>Википедия</w:t>
        </w:r>
      </w:hyperlink>
    </w:p>
    <w:p w14:paraId="6E492126" w14:textId="77777777" w:rsidR="00614701" w:rsidRPr="00CB76C5" w:rsidRDefault="00614701" w:rsidP="00BD7CFE">
      <w:pPr>
        <w:spacing w:after="0"/>
        <w:rPr>
          <w:b/>
          <w:color w:val="FF0000"/>
          <w:highlight w:val="yellow"/>
        </w:rPr>
      </w:pPr>
    </w:p>
    <w:p w14:paraId="4DE7817D" w14:textId="77777777" w:rsidR="00BD7CFE" w:rsidRPr="00CB76C5" w:rsidRDefault="00BD7CFE" w:rsidP="00D73718">
      <w:pPr>
        <w:pBdr>
          <w:bottom w:val="single" w:sz="6" w:space="1" w:color="auto"/>
        </w:pBdr>
        <w:spacing w:after="0"/>
        <w:jc w:val="center"/>
        <w:rPr>
          <w:color w:val="FF0000"/>
          <w:sz w:val="20"/>
          <w:szCs w:val="20"/>
          <w:highlight w:val="yellow"/>
        </w:rPr>
      </w:pPr>
    </w:p>
    <w:p w14:paraId="0D35F0A1" w14:textId="77777777" w:rsidR="00D73718" w:rsidRPr="00CB76C5" w:rsidRDefault="00D73718" w:rsidP="00D73718">
      <w:pPr>
        <w:spacing w:after="0"/>
        <w:jc w:val="center"/>
        <w:rPr>
          <w:color w:val="FF0000"/>
          <w:sz w:val="20"/>
          <w:szCs w:val="20"/>
          <w:highlight w:val="yellow"/>
        </w:rPr>
      </w:pPr>
    </w:p>
    <w:p w14:paraId="4B233C8F" w14:textId="77777777" w:rsidR="00E906AD" w:rsidRPr="00CB76C5" w:rsidRDefault="00E906AD" w:rsidP="00E906AD">
      <w:pPr>
        <w:spacing w:after="0"/>
        <w:rPr>
          <w:sz w:val="20"/>
          <w:szCs w:val="20"/>
          <w:highlight w:val="yellow"/>
        </w:rPr>
      </w:pPr>
    </w:p>
    <w:p w14:paraId="0E83C0FB" w14:textId="77777777" w:rsidR="00A56747" w:rsidRPr="00CB76C5" w:rsidRDefault="00A56747" w:rsidP="00910FB5">
      <w:pPr>
        <w:spacing w:after="0"/>
        <w:jc w:val="center"/>
        <w:rPr>
          <w:b/>
          <w:color w:val="FF0000"/>
          <w:highlight w:val="yellow"/>
        </w:rPr>
      </w:pPr>
    </w:p>
    <w:p w14:paraId="41C48F76" w14:textId="1E5D944F" w:rsidR="00910FB5" w:rsidRPr="003A384C" w:rsidRDefault="00910FB5" w:rsidP="00910FB5">
      <w:pPr>
        <w:spacing w:after="0"/>
        <w:jc w:val="center"/>
        <w:rPr>
          <w:b/>
          <w:color w:val="FF0000"/>
          <w:highlight w:val="yellow"/>
        </w:rPr>
      </w:pPr>
      <w:r w:rsidRPr="00910FB5">
        <w:rPr>
          <w:b/>
          <w:color w:val="FF0000"/>
          <w:highlight w:val="yellow"/>
          <w:lang w:val="en-US"/>
        </w:rPr>
        <w:t>GitHub</w:t>
      </w:r>
    </w:p>
    <w:bookmarkEnd w:id="157"/>
    <w:p w14:paraId="2CC08C1E" w14:textId="77777777" w:rsidR="000F2273" w:rsidRPr="000F2273" w:rsidRDefault="000F2273" w:rsidP="00700CDB">
      <w:pPr>
        <w:spacing w:after="0"/>
        <w:rPr>
          <w:b/>
          <w:color w:val="FF0000"/>
        </w:rPr>
      </w:pPr>
      <w:r w:rsidRPr="000F2273">
        <w:rPr>
          <w:b/>
          <w:color w:val="FF0000"/>
        </w:rPr>
        <w:t>Слоган сервиса — «</w:t>
      </w:r>
      <w:r w:rsidRPr="000F2273">
        <w:rPr>
          <w:b/>
          <w:color w:val="FF0000"/>
          <w:lang w:val="en-US"/>
        </w:rPr>
        <w:t>Social</w:t>
      </w:r>
      <w:r w:rsidRPr="000F2273">
        <w:rPr>
          <w:b/>
          <w:color w:val="FF0000"/>
        </w:rPr>
        <w:t xml:space="preserve"> </w:t>
      </w:r>
      <w:r w:rsidRPr="000F2273">
        <w:rPr>
          <w:b/>
          <w:color w:val="FF0000"/>
          <w:lang w:val="en-US"/>
        </w:rPr>
        <w:t>Coding</w:t>
      </w:r>
      <w:r w:rsidRPr="000F2273">
        <w:rPr>
          <w:b/>
          <w:color w:val="FF0000"/>
        </w:rPr>
        <w:t>» — на русский можно перевести как «Пишем код вместе»</w:t>
      </w:r>
    </w:p>
    <w:p w14:paraId="71CC241A" w14:textId="77777777" w:rsidR="00910FB5" w:rsidRPr="0092551C" w:rsidRDefault="00EF507C" w:rsidP="00700CDB">
      <w:pPr>
        <w:spacing w:after="0"/>
        <w:rPr>
          <w:rFonts w:ascii="Arial" w:eastAsia="Times New Roman" w:hAnsi="Arial" w:cs="Arial"/>
          <w:b/>
          <w:color w:val="2A3744"/>
          <w:sz w:val="20"/>
          <w:szCs w:val="20"/>
          <w:lang w:val="en-US" w:eastAsia="ru-RU"/>
        </w:rPr>
      </w:pPr>
      <w:hyperlink r:id="rId99" w:history="1">
        <w:r w:rsidR="00700CDB" w:rsidRPr="00F15AEA">
          <w:rPr>
            <w:rStyle w:val="a4"/>
            <w:b/>
            <w:lang w:val="en-US"/>
          </w:rPr>
          <w:t>https://github.com</w:t>
        </w:r>
      </w:hyperlink>
      <w:r w:rsidR="00700CDB">
        <w:rPr>
          <w:b/>
          <w:color w:val="FF0000"/>
          <w:lang w:val="en-US"/>
        </w:rPr>
        <w:t xml:space="preserve"> </w:t>
      </w:r>
      <w:proofErr w:type="gramStart"/>
      <w:r w:rsidR="00700CDB" w:rsidRPr="0092551C">
        <w:rPr>
          <w:rFonts w:ascii="Arial" w:eastAsia="Times New Roman" w:hAnsi="Arial" w:cs="Arial"/>
          <w:b/>
          <w:color w:val="2A3744"/>
          <w:sz w:val="20"/>
          <w:szCs w:val="20"/>
          <w:highlight w:val="yellow"/>
          <w:lang w:val="en-US" w:eastAsia="ru-RU"/>
        </w:rPr>
        <w:t>Login:John</w:t>
      </w:r>
      <w:proofErr w:type="gramEnd"/>
      <w:r w:rsidR="00700CDB" w:rsidRPr="0092551C">
        <w:rPr>
          <w:rFonts w:ascii="Arial" w:eastAsia="Times New Roman" w:hAnsi="Arial" w:cs="Arial"/>
          <w:b/>
          <w:color w:val="2A3744"/>
          <w:sz w:val="20"/>
          <w:szCs w:val="20"/>
          <w:highlight w:val="yellow"/>
          <w:lang w:val="en-US" w:eastAsia="ru-RU"/>
        </w:rPr>
        <w:t>057 password:</w:t>
      </w:r>
      <w:r w:rsidR="003A384C" w:rsidRPr="0092551C">
        <w:rPr>
          <w:rFonts w:ascii="Arial" w:eastAsia="Times New Roman" w:hAnsi="Arial" w:cs="Arial"/>
          <w:b/>
          <w:color w:val="2A3744"/>
          <w:sz w:val="20"/>
          <w:szCs w:val="20"/>
          <w:highlight w:val="yellow"/>
          <w:lang w:val="en-US" w:eastAsia="ru-RU"/>
        </w:rPr>
        <w:t xml:space="preserve"> </w:t>
      </w:r>
      <w:r w:rsidR="00700CDB" w:rsidRPr="0092551C">
        <w:rPr>
          <w:rFonts w:ascii="Arial" w:eastAsia="Times New Roman" w:hAnsi="Arial" w:cs="Arial"/>
          <w:b/>
          <w:color w:val="2A3744"/>
          <w:sz w:val="20"/>
          <w:szCs w:val="20"/>
          <w:highlight w:val="yellow"/>
          <w:lang w:val="en-US" w:eastAsia="ru-RU"/>
        </w:rPr>
        <w:t xml:space="preserve">Alfa3500  e-mail: </w:t>
      </w:r>
      <w:hyperlink r:id="rId100" w:history="1">
        <w:r w:rsidR="00030471" w:rsidRPr="0092551C">
          <w:rPr>
            <w:rFonts w:ascii="Arial" w:eastAsia="Times New Roman" w:hAnsi="Arial" w:cs="Arial"/>
            <w:b/>
            <w:color w:val="2A3744"/>
            <w:sz w:val="20"/>
            <w:szCs w:val="20"/>
            <w:highlight w:val="yellow"/>
            <w:lang w:val="en-US" w:eastAsia="ru-RU"/>
          </w:rPr>
          <w:t>jjohn057@gmail.com</w:t>
        </w:r>
      </w:hyperlink>
    </w:p>
    <w:p w14:paraId="3F91E50B" w14:textId="77777777" w:rsidR="00030471" w:rsidRPr="003A384C" w:rsidRDefault="00030471" w:rsidP="00700CDB">
      <w:pPr>
        <w:spacing w:after="0"/>
        <w:rPr>
          <w:rFonts w:ascii="Arial" w:eastAsia="Times New Roman" w:hAnsi="Arial" w:cs="Arial"/>
          <w:color w:val="2A3744"/>
          <w:sz w:val="20"/>
          <w:szCs w:val="20"/>
          <w:lang w:val="en-US" w:eastAsia="ru-RU"/>
        </w:rPr>
      </w:pPr>
      <w:r w:rsidRPr="003A384C">
        <w:rPr>
          <w:rFonts w:ascii="Arial" w:eastAsia="Times New Roman" w:hAnsi="Arial" w:cs="Arial"/>
          <w:color w:val="2A3744"/>
          <w:sz w:val="20"/>
          <w:szCs w:val="20"/>
          <w:lang w:val="en-US" w:eastAsia="ru-RU"/>
        </w:rPr>
        <w:t xml:space="preserve">Organization name: </w:t>
      </w:r>
      <w:r w:rsidR="00A47C82" w:rsidRPr="003A384C">
        <w:rPr>
          <w:rFonts w:ascii="Arial" w:eastAsia="Times New Roman" w:hAnsi="Arial" w:cs="Arial"/>
          <w:color w:val="2A3744"/>
          <w:sz w:val="20"/>
          <w:szCs w:val="20"/>
          <w:lang w:val="en-US" w:eastAsia="ru-RU"/>
        </w:rPr>
        <w:t>John3500</w:t>
      </w:r>
      <w:r w:rsidRPr="003A384C">
        <w:rPr>
          <w:rFonts w:ascii="Arial" w:eastAsia="Times New Roman" w:hAnsi="Arial" w:cs="Arial"/>
          <w:color w:val="2A3744"/>
          <w:sz w:val="20"/>
          <w:szCs w:val="20"/>
          <w:lang w:val="en-US" w:eastAsia="ru-RU"/>
        </w:rPr>
        <w:t xml:space="preserve"> Billing email: </w:t>
      </w:r>
      <w:hyperlink r:id="rId101" w:history="1">
        <w:r w:rsidRPr="003A384C">
          <w:rPr>
            <w:rFonts w:ascii="Arial" w:eastAsia="Times New Roman" w:hAnsi="Arial" w:cs="Arial"/>
            <w:color w:val="2A3744"/>
            <w:sz w:val="20"/>
            <w:szCs w:val="20"/>
            <w:lang w:val="en-US" w:eastAsia="ru-RU"/>
          </w:rPr>
          <w:t>jjohn057@gmail.com</w:t>
        </w:r>
      </w:hyperlink>
    </w:p>
    <w:p w14:paraId="5B0CAA8A" w14:textId="77777777" w:rsidR="000F2273" w:rsidRDefault="00EF507C" w:rsidP="00700CDB">
      <w:pPr>
        <w:spacing w:after="0"/>
        <w:rPr>
          <w:rFonts w:ascii="Arial" w:eastAsia="Times New Roman" w:hAnsi="Arial" w:cs="Arial"/>
          <w:color w:val="2A3744"/>
          <w:sz w:val="20"/>
          <w:szCs w:val="20"/>
          <w:lang w:val="en-US" w:eastAsia="ru-RU"/>
        </w:rPr>
      </w:pPr>
      <w:hyperlink r:id="rId102" w:history="1">
        <w:r w:rsidR="001C5522" w:rsidRPr="00627358">
          <w:rPr>
            <w:rStyle w:val="a4"/>
            <w:rFonts w:ascii="Arial" w:eastAsia="Times New Roman" w:hAnsi="Arial" w:cs="Arial"/>
            <w:sz w:val="20"/>
            <w:szCs w:val="20"/>
            <w:lang w:val="en-US" w:eastAsia="ru-RU"/>
          </w:rPr>
          <w:t>https://github.com/account/unverified-email</w:t>
        </w:r>
      </w:hyperlink>
    </w:p>
    <w:p w14:paraId="0FF75E48" w14:textId="77777777" w:rsidR="001C5522" w:rsidRPr="00B40B59" w:rsidRDefault="001C5522" w:rsidP="00700CDB">
      <w:pPr>
        <w:spacing w:after="0"/>
        <w:rPr>
          <w:rFonts w:ascii="Arial" w:eastAsia="Times New Roman" w:hAnsi="Arial" w:cs="Arial"/>
          <w:color w:val="2A3744"/>
          <w:sz w:val="20"/>
          <w:szCs w:val="20"/>
          <w:lang w:eastAsia="ru-RU"/>
        </w:rPr>
      </w:pPr>
      <w:r>
        <w:rPr>
          <w:rFonts w:ascii="Arial" w:eastAsia="Times New Roman" w:hAnsi="Arial" w:cs="Arial"/>
          <w:color w:val="2A3744"/>
          <w:sz w:val="20"/>
          <w:szCs w:val="20"/>
          <w:lang w:eastAsia="ru-RU"/>
        </w:rPr>
        <w:t xml:space="preserve">Можно работать через переводчик </w:t>
      </w:r>
      <w:r>
        <w:rPr>
          <w:rFonts w:ascii="Arial" w:eastAsia="Times New Roman" w:hAnsi="Arial" w:cs="Arial"/>
          <w:color w:val="2A3744"/>
          <w:sz w:val="20"/>
          <w:szCs w:val="20"/>
          <w:lang w:val="en-US" w:eastAsia="ru-RU"/>
        </w:rPr>
        <w:t>Google</w:t>
      </w:r>
    </w:p>
    <w:p w14:paraId="1FE8A415" w14:textId="77777777" w:rsidR="00910FB5" w:rsidRDefault="00B40B59" w:rsidP="00B40B59">
      <w:pPr>
        <w:spacing w:after="0"/>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Git</w:t>
      </w:r>
      <w:r>
        <w:rPr>
          <w:rFonts w:ascii="Arial" w:hAnsi="Arial" w:cs="Arial"/>
          <w:color w:val="222222"/>
          <w:sz w:val="21"/>
          <w:szCs w:val="21"/>
          <w:shd w:val="clear" w:color="auto" w:fill="FFFFFF"/>
        </w:rPr>
        <w:t> (произнoсится «гит»</w:t>
      </w:r>
      <w:hyperlink r:id="rId103" w:anchor="cite_note-7" w:history="1">
        <w:r>
          <w:rPr>
            <w:rStyle w:val="a4"/>
            <w:rFonts w:ascii="Arial" w:hAnsi="Arial" w:cs="Arial"/>
            <w:color w:val="0B0080"/>
            <w:sz w:val="17"/>
            <w:szCs w:val="17"/>
            <w:u w:val="none"/>
            <w:shd w:val="clear" w:color="auto" w:fill="FFFFFF"/>
            <w:vertAlign w:val="superscript"/>
          </w:rPr>
          <w:t>[7]</w:t>
        </w:r>
      </w:hyperlink>
      <w:r>
        <w:rPr>
          <w:rFonts w:ascii="Arial" w:hAnsi="Arial" w:cs="Arial"/>
          <w:color w:val="222222"/>
          <w:sz w:val="21"/>
          <w:szCs w:val="21"/>
          <w:shd w:val="clear" w:color="auto" w:fill="FFFFFF"/>
        </w:rPr>
        <w:t>) — распределённая </w:t>
      </w:r>
      <w:hyperlink r:id="rId104" w:tooltip="Система управления версиями" w:history="1">
        <w:r>
          <w:rPr>
            <w:rStyle w:val="a4"/>
            <w:rFonts w:ascii="Arial" w:hAnsi="Arial" w:cs="Arial"/>
            <w:color w:val="0B0080"/>
            <w:sz w:val="21"/>
            <w:szCs w:val="21"/>
            <w:u w:val="none"/>
            <w:shd w:val="clear" w:color="auto" w:fill="FFFFFF"/>
          </w:rPr>
          <w:t>система управления версиями</w:t>
        </w:r>
      </w:hyperlink>
      <w:r>
        <w:rPr>
          <w:rFonts w:ascii="Arial" w:hAnsi="Arial" w:cs="Arial"/>
          <w:color w:val="222222"/>
          <w:sz w:val="21"/>
          <w:szCs w:val="21"/>
          <w:shd w:val="clear" w:color="auto" w:fill="FFFFFF"/>
        </w:rPr>
        <w:t>.</w:t>
      </w:r>
    </w:p>
    <w:p w14:paraId="3AEB8EC0" w14:textId="77777777" w:rsidR="00B40B59" w:rsidRDefault="00EF507C" w:rsidP="00B40B59">
      <w:pPr>
        <w:spacing w:after="0"/>
        <w:rPr>
          <w:b/>
          <w:color w:val="FF0000"/>
        </w:rPr>
      </w:pPr>
      <w:hyperlink r:id="rId105" w:history="1">
        <w:r w:rsidR="00B40B59" w:rsidRPr="007913D0">
          <w:rPr>
            <w:rStyle w:val="a4"/>
            <w:b/>
          </w:rPr>
          <w:t>https://ru.wikipedia.org/wiki/Git</w:t>
        </w:r>
      </w:hyperlink>
    </w:p>
    <w:p w14:paraId="79D01C69" w14:textId="77777777" w:rsidR="00B40B59" w:rsidRDefault="00B40B59" w:rsidP="00B40B59">
      <w:pPr>
        <w:pStyle w:val="aa"/>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Среди проектов, использующих Git — </w:t>
      </w:r>
      <w:hyperlink r:id="rId106" w:tooltip="Ядро Linux" w:history="1">
        <w:r>
          <w:rPr>
            <w:rStyle w:val="a4"/>
            <w:rFonts w:ascii="Arial" w:hAnsi="Arial" w:cs="Arial"/>
            <w:color w:val="0B0080"/>
            <w:sz w:val="21"/>
            <w:szCs w:val="21"/>
            <w:u w:val="none"/>
          </w:rPr>
          <w:t>ядро Linux</w:t>
        </w:r>
      </w:hyperlink>
      <w:r>
        <w:rPr>
          <w:rFonts w:ascii="Arial" w:hAnsi="Arial" w:cs="Arial"/>
          <w:color w:val="222222"/>
          <w:sz w:val="21"/>
          <w:szCs w:val="21"/>
        </w:rPr>
        <w:t>, </w:t>
      </w:r>
      <w:hyperlink r:id="rId107" w:tooltip="Swift (язык программирования)" w:history="1">
        <w:r>
          <w:rPr>
            <w:rStyle w:val="a4"/>
            <w:rFonts w:ascii="Arial" w:hAnsi="Arial" w:cs="Arial"/>
            <w:color w:val="0B0080"/>
            <w:sz w:val="21"/>
            <w:szCs w:val="21"/>
            <w:u w:val="none"/>
          </w:rPr>
          <w:t>Swift</w:t>
        </w:r>
      </w:hyperlink>
      <w:r>
        <w:rPr>
          <w:rFonts w:ascii="Arial" w:hAnsi="Arial" w:cs="Arial"/>
          <w:color w:val="222222"/>
          <w:sz w:val="21"/>
          <w:szCs w:val="21"/>
        </w:rPr>
        <w:t>, </w:t>
      </w:r>
      <w:hyperlink r:id="rId108" w:tooltip="Android" w:history="1">
        <w:r>
          <w:rPr>
            <w:rStyle w:val="a4"/>
            <w:rFonts w:ascii="Arial" w:hAnsi="Arial" w:cs="Arial"/>
            <w:color w:val="0B0080"/>
            <w:sz w:val="21"/>
            <w:szCs w:val="21"/>
            <w:u w:val="none"/>
          </w:rPr>
          <w:t>Android</w:t>
        </w:r>
      </w:hyperlink>
      <w:r>
        <w:rPr>
          <w:rFonts w:ascii="Arial" w:hAnsi="Arial" w:cs="Arial"/>
          <w:color w:val="222222"/>
          <w:sz w:val="21"/>
          <w:szCs w:val="21"/>
        </w:rPr>
        <w:t>, </w:t>
      </w:r>
      <w:hyperlink r:id="rId109" w:tooltip="Drupal" w:history="1">
        <w:r>
          <w:rPr>
            <w:rStyle w:val="a4"/>
            <w:rFonts w:ascii="Arial" w:hAnsi="Arial" w:cs="Arial"/>
            <w:color w:val="0B0080"/>
            <w:sz w:val="21"/>
            <w:szCs w:val="21"/>
            <w:u w:val="none"/>
          </w:rPr>
          <w:t>Drupal</w:t>
        </w:r>
      </w:hyperlink>
      <w:r>
        <w:rPr>
          <w:rFonts w:ascii="Arial" w:hAnsi="Arial" w:cs="Arial"/>
          <w:color w:val="222222"/>
          <w:sz w:val="21"/>
          <w:szCs w:val="21"/>
        </w:rPr>
        <w:t>, </w:t>
      </w:r>
      <w:hyperlink r:id="rId110" w:tooltip="Cairo" w:history="1">
        <w:r>
          <w:rPr>
            <w:rStyle w:val="a4"/>
            <w:rFonts w:ascii="Arial" w:hAnsi="Arial" w:cs="Arial"/>
            <w:color w:val="0B0080"/>
            <w:sz w:val="21"/>
            <w:szCs w:val="21"/>
            <w:u w:val="none"/>
          </w:rPr>
          <w:t>Cairo</w:t>
        </w:r>
      </w:hyperlink>
      <w:r>
        <w:rPr>
          <w:rFonts w:ascii="Arial" w:hAnsi="Arial" w:cs="Arial"/>
          <w:color w:val="222222"/>
          <w:sz w:val="21"/>
          <w:szCs w:val="21"/>
        </w:rPr>
        <w:t>, </w:t>
      </w:r>
      <w:hyperlink r:id="rId111" w:tooltip="GNU Coreutils" w:history="1">
        <w:r>
          <w:rPr>
            <w:rStyle w:val="a4"/>
            <w:rFonts w:ascii="Arial" w:hAnsi="Arial" w:cs="Arial"/>
            <w:color w:val="0B0080"/>
            <w:sz w:val="21"/>
            <w:szCs w:val="21"/>
            <w:u w:val="none"/>
          </w:rPr>
          <w:t>GNU Core Utilities</w:t>
        </w:r>
      </w:hyperlink>
      <w:r>
        <w:rPr>
          <w:rFonts w:ascii="Arial" w:hAnsi="Arial" w:cs="Arial"/>
          <w:color w:val="222222"/>
          <w:sz w:val="21"/>
          <w:szCs w:val="21"/>
        </w:rPr>
        <w:t>, </w:t>
      </w:r>
      <w:hyperlink r:id="rId112" w:tooltip="Mesa 3D" w:history="1">
        <w:r>
          <w:rPr>
            <w:rStyle w:val="a4"/>
            <w:rFonts w:ascii="Arial" w:hAnsi="Arial" w:cs="Arial"/>
            <w:color w:val="0B0080"/>
            <w:sz w:val="21"/>
            <w:szCs w:val="21"/>
            <w:u w:val="none"/>
          </w:rPr>
          <w:t>Mesa</w:t>
        </w:r>
      </w:hyperlink>
      <w:r>
        <w:rPr>
          <w:rFonts w:ascii="Arial" w:hAnsi="Arial" w:cs="Arial"/>
          <w:color w:val="222222"/>
          <w:sz w:val="21"/>
          <w:szCs w:val="21"/>
        </w:rPr>
        <w:t>, </w:t>
      </w:r>
      <w:hyperlink r:id="rId113" w:tooltip="Wine" w:history="1">
        <w:r>
          <w:rPr>
            <w:rStyle w:val="a4"/>
            <w:rFonts w:ascii="Arial" w:hAnsi="Arial" w:cs="Arial"/>
            <w:color w:val="0B0080"/>
            <w:sz w:val="21"/>
            <w:szCs w:val="21"/>
            <w:u w:val="none"/>
          </w:rPr>
          <w:t>Wine</w:t>
        </w:r>
      </w:hyperlink>
      <w:r>
        <w:rPr>
          <w:rFonts w:ascii="Arial" w:hAnsi="Arial" w:cs="Arial"/>
          <w:color w:val="222222"/>
          <w:sz w:val="21"/>
          <w:szCs w:val="21"/>
        </w:rPr>
        <w:t>, </w:t>
      </w:r>
      <w:hyperlink r:id="rId114" w:tooltip="Chromium" w:history="1">
        <w:r>
          <w:rPr>
            <w:rStyle w:val="a4"/>
            <w:rFonts w:ascii="Arial" w:hAnsi="Arial" w:cs="Arial"/>
            <w:color w:val="0B0080"/>
            <w:sz w:val="21"/>
            <w:szCs w:val="21"/>
            <w:u w:val="none"/>
          </w:rPr>
          <w:t>Chromium</w:t>
        </w:r>
      </w:hyperlink>
      <w:r>
        <w:rPr>
          <w:rFonts w:ascii="Arial" w:hAnsi="Arial" w:cs="Arial"/>
          <w:color w:val="222222"/>
          <w:sz w:val="21"/>
          <w:szCs w:val="21"/>
        </w:rPr>
        <w:t>, </w:t>
      </w:r>
      <w:hyperlink r:id="rId115" w:tooltip="Compiz Fusion" w:history="1">
        <w:r>
          <w:rPr>
            <w:rStyle w:val="a4"/>
            <w:rFonts w:ascii="Arial" w:hAnsi="Arial" w:cs="Arial"/>
            <w:color w:val="0B0080"/>
            <w:sz w:val="21"/>
            <w:szCs w:val="21"/>
            <w:u w:val="none"/>
          </w:rPr>
          <w:t>Compiz Fusion</w:t>
        </w:r>
      </w:hyperlink>
      <w:r>
        <w:rPr>
          <w:rFonts w:ascii="Arial" w:hAnsi="Arial" w:cs="Arial"/>
          <w:color w:val="222222"/>
          <w:sz w:val="21"/>
          <w:szCs w:val="21"/>
        </w:rPr>
        <w:t>, </w:t>
      </w:r>
      <w:hyperlink r:id="rId116" w:tooltip="FlightGear" w:history="1">
        <w:r>
          <w:rPr>
            <w:rStyle w:val="a4"/>
            <w:rFonts w:ascii="Arial" w:hAnsi="Arial" w:cs="Arial"/>
            <w:color w:val="0B0080"/>
            <w:sz w:val="21"/>
            <w:szCs w:val="21"/>
            <w:u w:val="none"/>
          </w:rPr>
          <w:t>FlightGear</w:t>
        </w:r>
      </w:hyperlink>
      <w:r>
        <w:rPr>
          <w:rFonts w:ascii="Arial" w:hAnsi="Arial" w:cs="Arial"/>
          <w:color w:val="222222"/>
          <w:sz w:val="21"/>
          <w:szCs w:val="21"/>
        </w:rPr>
        <w:t>, </w:t>
      </w:r>
      <w:hyperlink r:id="rId117" w:tooltip="JQuery" w:history="1">
        <w:r>
          <w:rPr>
            <w:rStyle w:val="a4"/>
            <w:rFonts w:ascii="Arial" w:hAnsi="Arial" w:cs="Arial"/>
            <w:color w:val="0B0080"/>
            <w:sz w:val="21"/>
            <w:szCs w:val="21"/>
            <w:u w:val="none"/>
          </w:rPr>
          <w:t>jQuery</w:t>
        </w:r>
      </w:hyperlink>
      <w:r>
        <w:rPr>
          <w:rFonts w:ascii="Arial" w:hAnsi="Arial" w:cs="Arial"/>
          <w:color w:val="222222"/>
          <w:sz w:val="21"/>
          <w:szCs w:val="21"/>
        </w:rPr>
        <w:t>, </w:t>
      </w:r>
      <w:hyperlink r:id="rId118" w:tooltip="PHP" w:history="1">
        <w:r>
          <w:rPr>
            <w:rStyle w:val="a4"/>
            <w:rFonts w:ascii="Arial" w:hAnsi="Arial" w:cs="Arial"/>
            <w:color w:val="0B0080"/>
            <w:sz w:val="21"/>
            <w:szCs w:val="21"/>
            <w:u w:val="none"/>
          </w:rPr>
          <w:t>PHP</w:t>
        </w:r>
      </w:hyperlink>
      <w:r>
        <w:rPr>
          <w:rFonts w:ascii="Arial" w:hAnsi="Arial" w:cs="Arial"/>
          <w:color w:val="222222"/>
          <w:sz w:val="21"/>
          <w:szCs w:val="21"/>
        </w:rPr>
        <w:t>, </w:t>
      </w:r>
      <w:hyperlink r:id="rId119" w:tooltip="NASM" w:history="1">
        <w:r>
          <w:rPr>
            <w:rStyle w:val="a4"/>
            <w:rFonts w:ascii="Arial" w:hAnsi="Arial" w:cs="Arial"/>
            <w:color w:val="0B0080"/>
            <w:sz w:val="21"/>
            <w:szCs w:val="21"/>
            <w:u w:val="none"/>
          </w:rPr>
          <w:t>NASM</w:t>
        </w:r>
      </w:hyperlink>
      <w:r>
        <w:rPr>
          <w:rFonts w:ascii="Arial" w:hAnsi="Arial" w:cs="Arial"/>
          <w:color w:val="222222"/>
          <w:sz w:val="21"/>
          <w:szCs w:val="21"/>
        </w:rPr>
        <w:t>, </w:t>
      </w:r>
      <w:hyperlink r:id="rId120" w:tooltip="MediaWiki" w:history="1">
        <w:r>
          <w:rPr>
            <w:rStyle w:val="a4"/>
            <w:rFonts w:ascii="Arial" w:hAnsi="Arial" w:cs="Arial"/>
            <w:color w:val="0B0080"/>
            <w:sz w:val="21"/>
            <w:szCs w:val="21"/>
            <w:u w:val="none"/>
          </w:rPr>
          <w:t>MediaWiki</w:t>
        </w:r>
      </w:hyperlink>
      <w:r>
        <w:rPr>
          <w:rFonts w:ascii="Arial" w:hAnsi="Arial" w:cs="Arial"/>
          <w:color w:val="222222"/>
          <w:sz w:val="21"/>
          <w:szCs w:val="21"/>
        </w:rPr>
        <w:t>, </w:t>
      </w:r>
      <w:hyperlink r:id="rId121" w:tooltip="DokuWiki" w:history="1">
        <w:r>
          <w:rPr>
            <w:rStyle w:val="a4"/>
            <w:rFonts w:ascii="Arial" w:hAnsi="Arial" w:cs="Arial"/>
            <w:color w:val="0B0080"/>
            <w:sz w:val="21"/>
            <w:szCs w:val="21"/>
            <w:u w:val="none"/>
          </w:rPr>
          <w:t>DokuWiki</w:t>
        </w:r>
      </w:hyperlink>
      <w:r>
        <w:rPr>
          <w:rFonts w:ascii="Arial" w:hAnsi="Arial" w:cs="Arial"/>
          <w:color w:val="222222"/>
          <w:sz w:val="21"/>
          <w:szCs w:val="21"/>
        </w:rPr>
        <w:t>, </w:t>
      </w:r>
      <w:hyperlink r:id="rId122" w:tooltip="Qt" w:history="1">
        <w:r>
          <w:rPr>
            <w:rStyle w:val="a4"/>
            <w:rFonts w:ascii="Arial" w:hAnsi="Arial" w:cs="Arial"/>
            <w:color w:val="0B0080"/>
            <w:sz w:val="21"/>
            <w:szCs w:val="21"/>
            <w:u w:val="none"/>
          </w:rPr>
          <w:t>Qt</w:t>
        </w:r>
      </w:hyperlink>
      <w:r>
        <w:rPr>
          <w:rFonts w:ascii="Arial" w:hAnsi="Arial" w:cs="Arial"/>
          <w:color w:val="222222"/>
          <w:sz w:val="21"/>
          <w:szCs w:val="21"/>
        </w:rPr>
        <w:t>, ряд дистрибутивов </w:t>
      </w:r>
      <w:hyperlink r:id="rId123" w:tooltip="Linux" w:history="1">
        <w:r>
          <w:rPr>
            <w:rStyle w:val="a4"/>
            <w:rFonts w:ascii="Arial" w:hAnsi="Arial" w:cs="Arial"/>
            <w:color w:val="0B0080"/>
            <w:sz w:val="21"/>
            <w:szCs w:val="21"/>
            <w:u w:val="none"/>
          </w:rPr>
          <w:t>Linux</w:t>
        </w:r>
      </w:hyperlink>
      <w:r>
        <w:rPr>
          <w:rFonts w:ascii="Arial" w:hAnsi="Arial" w:cs="Arial"/>
          <w:color w:val="222222"/>
          <w:sz w:val="21"/>
          <w:szCs w:val="21"/>
        </w:rPr>
        <w:t>.</w:t>
      </w:r>
    </w:p>
    <w:p w14:paraId="3FDEDEFB" w14:textId="77777777" w:rsidR="00B40B59" w:rsidRDefault="00B40B59" w:rsidP="00B40B59">
      <w:pPr>
        <w:pStyle w:val="aa"/>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Программа является свободной и выпущена под лицензией </w:t>
      </w:r>
      <w:hyperlink r:id="rId124" w:tooltip="GNU General Public License" w:history="1">
        <w:r>
          <w:rPr>
            <w:rStyle w:val="a4"/>
            <w:rFonts w:ascii="Arial" w:hAnsi="Arial" w:cs="Arial"/>
            <w:color w:val="0B0080"/>
            <w:sz w:val="21"/>
            <w:szCs w:val="21"/>
            <w:u w:val="none"/>
          </w:rPr>
          <w:t>GNU GPL</w:t>
        </w:r>
      </w:hyperlink>
      <w:r>
        <w:rPr>
          <w:rFonts w:ascii="Arial" w:hAnsi="Arial" w:cs="Arial"/>
          <w:color w:val="222222"/>
          <w:sz w:val="21"/>
          <w:szCs w:val="21"/>
        </w:rPr>
        <w:t> версии 2. По умолчанию используется TCP порт 9418.</w:t>
      </w:r>
    </w:p>
    <w:p w14:paraId="641D2051" w14:textId="77777777" w:rsidR="00CF3AC1" w:rsidRPr="00CF3AC1" w:rsidRDefault="00CF3AC1" w:rsidP="00B40B59">
      <w:pPr>
        <w:pStyle w:val="aa"/>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Терминальная версия </w:t>
      </w:r>
      <w:r>
        <w:rPr>
          <w:rFonts w:ascii="Arial" w:hAnsi="Arial" w:cs="Arial"/>
          <w:color w:val="222222"/>
          <w:sz w:val="21"/>
          <w:szCs w:val="21"/>
          <w:lang w:val="en-US"/>
        </w:rPr>
        <w:t>Windows</w:t>
      </w:r>
      <w:r w:rsidRPr="00CF3AC1">
        <w:rPr>
          <w:rFonts w:ascii="Arial" w:hAnsi="Arial" w:cs="Arial"/>
          <w:color w:val="222222"/>
          <w:sz w:val="21"/>
          <w:szCs w:val="21"/>
        </w:rPr>
        <w:t xml:space="preserve">64 </w:t>
      </w:r>
    </w:p>
    <w:p w14:paraId="4C6DBB29" w14:textId="223A821D" w:rsidR="00CF3AC1" w:rsidRPr="00965476" w:rsidRDefault="00CF3AC1" w:rsidP="00B40B59">
      <w:pPr>
        <w:pStyle w:val="aa"/>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lang w:val="en-US"/>
        </w:rPr>
        <w:t>Name</w:t>
      </w:r>
      <w:r w:rsidRPr="00965476">
        <w:rPr>
          <w:rFonts w:ascii="Arial" w:hAnsi="Arial" w:cs="Arial"/>
          <w:color w:val="222222"/>
          <w:sz w:val="21"/>
          <w:szCs w:val="21"/>
        </w:rPr>
        <w:t>:</w:t>
      </w:r>
      <w:r w:rsidRPr="00965476">
        <w:t xml:space="preserve"> </w:t>
      </w:r>
      <w:r w:rsidRPr="00CF3AC1">
        <w:rPr>
          <w:rFonts w:ascii="Arial" w:hAnsi="Arial" w:cs="Arial"/>
          <w:color w:val="222222"/>
          <w:sz w:val="21"/>
          <w:szCs w:val="21"/>
          <w:lang w:val="en-US"/>
        </w:rPr>
        <w:t>John</w:t>
      </w:r>
      <w:r w:rsidRPr="00965476">
        <w:rPr>
          <w:rFonts w:ascii="Arial" w:hAnsi="Arial" w:cs="Arial"/>
          <w:color w:val="222222"/>
          <w:sz w:val="21"/>
          <w:szCs w:val="21"/>
        </w:rPr>
        <w:t xml:space="preserve">057 </w:t>
      </w:r>
      <w:r>
        <w:rPr>
          <w:rFonts w:ascii="Arial" w:hAnsi="Arial" w:cs="Arial"/>
          <w:color w:val="222222"/>
          <w:sz w:val="21"/>
          <w:szCs w:val="21"/>
          <w:lang w:val="en-US"/>
        </w:rPr>
        <w:t>e</w:t>
      </w:r>
      <w:r w:rsidRPr="00965476">
        <w:rPr>
          <w:rFonts w:ascii="Arial" w:hAnsi="Arial" w:cs="Arial"/>
          <w:color w:val="222222"/>
          <w:sz w:val="21"/>
          <w:szCs w:val="21"/>
        </w:rPr>
        <w:t>-</w:t>
      </w:r>
      <w:r>
        <w:rPr>
          <w:rFonts w:ascii="Arial" w:hAnsi="Arial" w:cs="Arial"/>
          <w:color w:val="222222"/>
          <w:sz w:val="21"/>
          <w:szCs w:val="21"/>
          <w:lang w:val="en-US"/>
        </w:rPr>
        <w:t>mail</w:t>
      </w:r>
      <w:r w:rsidRPr="00965476">
        <w:rPr>
          <w:rFonts w:ascii="Arial" w:hAnsi="Arial" w:cs="Arial"/>
          <w:color w:val="222222"/>
          <w:sz w:val="21"/>
          <w:szCs w:val="21"/>
        </w:rPr>
        <w:t>:</w:t>
      </w:r>
      <w:r w:rsidRPr="00965476">
        <w:t xml:space="preserve"> </w:t>
      </w:r>
      <w:hyperlink r:id="rId125" w:history="1">
        <w:r w:rsidR="0092551C" w:rsidRPr="00965476">
          <w:rPr>
            <w:rStyle w:val="a4"/>
            <w:rFonts w:ascii="Arial" w:hAnsi="Arial" w:cs="Arial"/>
            <w:sz w:val="21"/>
            <w:szCs w:val="21"/>
          </w:rPr>
          <w:t>48690689+</w:t>
        </w:r>
        <w:r w:rsidR="0092551C" w:rsidRPr="00D911CD">
          <w:rPr>
            <w:rStyle w:val="a4"/>
            <w:rFonts w:ascii="Arial" w:hAnsi="Arial" w:cs="Arial"/>
            <w:sz w:val="21"/>
            <w:szCs w:val="21"/>
            <w:lang w:val="en-US"/>
          </w:rPr>
          <w:t>John</w:t>
        </w:r>
        <w:r w:rsidR="0092551C" w:rsidRPr="00965476">
          <w:rPr>
            <w:rStyle w:val="a4"/>
            <w:rFonts w:ascii="Arial" w:hAnsi="Arial" w:cs="Arial"/>
            <w:sz w:val="21"/>
            <w:szCs w:val="21"/>
          </w:rPr>
          <w:t>057@</w:t>
        </w:r>
        <w:r w:rsidR="0092551C" w:rsidRPr="00D911CD">
          <w:rPr>
            <w:rStyle w:val="a4"/>
            <w:rFonts w:ascii="Arial" w:hAnsi="Arial" w:cs="Arial"/>
            <w:sz w:val="21"/>
            <w:szCs w:val="21"/>
            <w:lang w:val="en-US"/>
          </w:rPr>
          <w:t>users</w:t>
        </w:r>
        <w:r w:rsidR="0092551C" w:rsidRPr="00965476">
          <w:rPr>
            <w:rStyle w:val="a4"/>
            <w:rFonts w:ascii="Arial" w:hAnsi="Arial" w:cs="Arial"/>
            <w:sz w:val="21"/>
            <w:szCs w:val="21"/>
          </w:rPr>
          <w:t>.</w:t>
        </w:r>
        <w:r w:rsidR="0092551C" w:rsidRPr="00D911CD">
          <w:rPr>
            <w:rStyle w:val="a4"/>
            <w:rFonts w:ascii="Arial" w:hAnsi="Arial" w:cs="Arial"/>
            <w:sz w:val="21"/>
            <w:szCs w:val="21"/>
            <w:lang w:val="en-US"/>
          </w:rPr>
          <w:t>noreply</w:t>
        </w:r>
        <w:r w:rsidR="0092551C" w:rsidRPr="00965476">
          <w:rPr>
            <w:rStyle w:val="a4"/>
            <w:rFonts w:ascii="Arial" w:hAnsi="Arial" w:cs="Arial"/>
            <w:sz w:val="21"/>
            <w:szCs w:val="21"/>
          </w:rPr>
          <w:t>.</w:t>
        </w:r>
        <w:r w:rsidR="0092551C" w:rsidRPr="00D911CD">
          <w:rPr>
            <w:rStyle w:val="a4"/>
            <w:rFonts w:ascii="Arial" w:hAnsi="Arial" w:cs="Arial"/>
            <w:sz w:val="21"/>
            <w:szCs w:val="21"/>
            <w:lang w:val="en-US"/>
          </w:rPr>
          <w:t>github</w:t>
        </w:r>
        <w:r w:rsidR="0092551C" w:rsidRPr="00965476">
          <w:rPr>
            <w:rStyle w:val="a4"/>
            <w:rFonts w:ascii="Arial" w:hAnsi="Arial" w:cs="Arial"/>
            <w:sz w:val="21"/>
            <w:szCs w:val="21"/>
          </w:rPr>
          <w:t>.</w:t>
        </w:r>
        <w:r w:rsidR="0092551C" w:rsidRPr="00D911CD">
          <w:rPr>
            <w:rStyle w:val="a4"/>
            <w:rFonts w:ascii="Arial" w:hAnsi="Arial" w:cs="Arial"/>
            <w:sz w:val="21"/>
            <w:szCs w:val="21"/>
            <w:lang w:val="en-US"/>
          </w:rPr>
          <w:t>com</w:t>
        </w:r>
      </w:hyperlink>
    </w:p>
    <w:p w14:paraId="74B19932" w14:textId="29829A13" w:rsidR="0092551C" w:rsidRPr="00965476" w:rsidRDefault="0092551C" w:rsidP="00B40B59">
      <w:pPr>
        <w:pStyle w:val="aa"/>
        <w:shd w:val="clear" w:color="auto" w:fill="FFFFFF"/>
        <w:spacing w:before="120" w:beforeAutospacing="0" w:after="120" w:afterAutospacing="0"/>
        <w:rPr>
          <w:rFonts w:ascii="Arial" w:hAnsi="Arial" w:cs="Arial"/>
          <w:color w:val="222222"/>
          <w:sz w:val="21"/>
          <w:szCs w:val="21"/>
        </w:rPr>
      </w:pPr>
      <w:r w:rsidRPr="00965476">
        <w:rPr>
          <w:rFonts w:ascii="Arial" w:hAnsi="Arial" w:cs="Arial"/>
          <w:color w:val="222222"/>
          <w:sz w:val="21"/>
          <w:szCs w:val="21"/>
        </w:rPr>
        <w:t>48690689+</w:t>
      </w:r>
      <w:r w:rsidRPr="0092551C">
        <w:rPr>
          <w:rFonts w:ascii="Arial" w:hAnsi="Arial" w:cs="Arial"/>
          <w:color w:val="222222"/>
          <w:sz w:val="21"/>
          <w:szCs w:val="21"/>
          <w:lang w:val="en-US"/>
        </w:rPr>
        <w:t>John</w:t>
      </w:r>
      <w:r w:rsidRPr="00965476">
        <w:rPr>
          <w:rFonts w:ascii="Arial" w:hAnsi="Arial" w:cs="Arial"/>
          <w:color w:val="222222"/>
          <w:sz w:val="21"/>
          <w:szCs w:val="21"/>
        </w:rPr>
        <w:t>057@</w:t>
      </w:r>
      <w:r w:rsidRPr="0092551C">
        <w:rPr>
          <w:rFonts w:ascii="Arial" w:hAnsi="Arial" w:cs="Arial"/>
          <w:color w:val="222222"/>
          <w:sz w:val="21"/>
          <w:szCs w:val="21"/>
          <w:lang w:val="en-US"/>
        </w:rPr>
        <w:t>users</w:t>
      </w:r>
      <w:r w:rsidRPr="00965476">
        <w:rPr>
          <w:rFonts w:ascii="Arial" w:hAnsi="Arial" w:cs="Arial"/>
          <w:color w:val="222222"/>
          <w:sz w:val="21"/>
          <w:szCs w:val="21"/>
        </w:rPr>
        <w:t>.</w:t>
      </w:r>
      <w:r w:rsidRPr="0092551C">
        <w:rPr>
          <w:rFonts w:ascii="Arial" w:hAnsi="Arial" w:cs="Arial"/>
          <w:color w:val="222222"/>
          <w:sz w:val="21"/>
          <w:szCs w:val="21"/>
          <w:lang w:val="en-US"/>
        </w:rPr>
        <w:t>noreply</w:t>
      </w:r>
      <w:r w:rsidRPr="00965476">
        <w:rPr>
          <w:rFonts w:ascii="Arial" w:hAnsi="Arial" w:cs="Arial"/>
          <w:color w:val="222222"/>
          <w:sz w:val="21"/>
          <w:szCs w:val="21"/>
        </w:rPr>
        <w:t>.</w:t>
      </w:r>
      <w:r w:rsidRPr="0092551C">
        <w:rPr>
          <w:rFonts w:ascii="Arial" w:hAnsi="Arial" w:cs="Arial"/>
          <w:color w:val="222222"/>
          <w:sz w:val="21"/>
          <w:szCs w:val="21"/>
          <w:lang w:val="en-US"/>
        </w:rPr>
        <w:t>github</w:t>
      </w:r>
      <w:r w:rsidRPr="00965476">
        <w:rPr>
          <w:rFonts w:ascii="Arial" w:hAnsi="Arial" w:cs="Arial"/>
          <w:color w:val="222222"/>
          <w:sz w:val="21"/>
          <w:szCs w:val="21"/>
        </w:rPr>
        <w:t>.</w:t>
      </w:r>
      <w:r w:rsidRPr="0092551C">
        <w:rPr>
          <w:rFonts w:ascii="Arial" w:hAnsi="Arial" w:cs="Arial"/>
          <w:color w:val="222222"/>
          <w:sz w:val="21"/>
          <w:szCs w:val="21"/>
          <w:lang w:val="en-US"/>
        </w:rPr>
        <w:t>com</w:t>
      </w:r>
    </w:p>
    <w:p w14:paraId="28B1F7C7" w14:textId="77777777" w:rsidR="008B68CD" w:rsidRPr="00965476" w:rsidRDefault="008B68CD" w:rsidP="00B40B59">
      <w:pPr>
        <w:pStyle w:val="aa"/>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lang w:val="en-US"/>
        </w:rPr>
        <w:t>Aton</w:t>
      </w:r>
      <w:r w:rsidRPr="00965476">
        <w:rPr>
          <w:rFonts w:ascii="Arial" w:hAnsi="Arial" w:cs="Arial"/>
          <w:color w:val="222222"/>
          <w:sz w:val="21"/>
          <w:szCs w:val="21"/>
        </w:rPr>
        <w:t xml:space="preserve"> – </w:t>
      </w:r>
      <w:r>
        <w:rPr>
          <w:rFonts w:ascii="Arial" w:hAnsi="Arial" w:cs="Arial"/>
          <w:color w:val="222222"/>
          <w:sz w:val="21"/>
          <w:szCs w:val="21"/>
        </w:rPr>
        <w:t>Редактор</w:t>
      </w:r>
      <w:r w:rsidRPr="00965476">
        <w:rPr>
          <w:rFonts w:ascii="Arial" w:hAnsi="Arial" w:cs="Arial"/>
          <w:color w:val="222222"/>
          <w:sz w:val="21"/>
          <w:szCs w:val="21"/>
        </w:rPr>
        <w:t xml:space="preserve"> </w:t>
      </w:r>
      <w:r>
        <w:rPr>
          <w:rFonts w:ascii="Arial" w:hAnsi="Arial" w:cs="Arial"/>
          <w:color w:val="222222"/>
          <w:sz w:val="21"/>
          <w:szCs w:val="21"/>
          <w:lang w:val="en-US"/>
        </w:rPr>
        <w:t>GitHub</w:t>
      </w:r>
    </w:p>
    <w:p w14:paraId="1DEEC4A1" w14:textId="77777777" w:rsidR="00910FB5" w:rsidRPr="00965476" w:rsidRDefault="00910FB5" w:rsidP="00910FB5">
      <w:pPr>
        <w:spacing w:after="0"/>
        <w:jc w:val="center"/>
        <w:rPr>
          <w:b/>
          <w:color w:val="FF0000"/>
          <w:highlight w:val="yellow"/>
        </w:rPr>
      </w:pPr>
    </w:p>
    <w:p w14:paraId="6BFA2183" w14:textId="77777777" w:rsidR="00910FB5" w:rsidRPr="00965476" w:rsidRDefault="00910FB5" w:rsidP="00910FB5">
      <w:pPr>
        <w:spacing w:after="0"/>
        <w:jc w:val="center"/>
        <w:rPr>
          <w:b/>
          <w:color w:val="FF0000"/>
          <w:sz w:val="24"/>
          <w:szCs w:val="24"/>
        </w:rPr>
      </w:pPr>
      <w:r w:rsidRPr="00965476">
        <w:rPr>
          <w:b/>
          <w:sz w:val="24"/>
          <w:szCs w:val="24"/>
        </w:rPr>
        <w:tab/>
      </w:r>
      <w:bookmarkStart w:id="171" w:name="Composer"/>
      <w:r w:rsidRPr="00030471">
        <w:rPr>
          <w:b/>
          <w:color w:val="FF0000"/>
          <w:sz w:val="24"/>
          <w:szCs w:val="24"/>
          <w:highlight w:val="yellow"/>
          <w:lang w:val="en-US"/>
        </w:rPr>
        <w:t>Composer</w:t>
      </w:r>
      <w:r w:rsidRPr="00965476">
        <w:rPr>
          <w:b/>
          <w:color w:val="FF0000"/>
          <w:sz w:val="24"/>
          <w:szCs w:val="24"/>
          <w:highlight w:val="yellow"/>
        </w:rPr>
        <w:t>(</w:t>
      </w:r>
      <w:r w:rsidRPr="00030471">
        <w:rPr>
          <w:b/>
          <w:color w:val="FF0000"/>
          <w:sz w:val="24"/>
          <w:szCs w:val="24"/>
          <w:highlight w:val="yellow"/>
          <w:lang w:val="en-US"/>
        </w:rPr>
        <w:t>getcomposer</w:t>
      </w:r>
      <w:r w:rsidRPr="00965476">
        <w:rPr>
          <w:b/>
          <w:color w:val="FF0000"/>
          <w:sz w:val="24"/>
          <w:szCs w:val="24"/>
          <w:highlight w:val="yellow"/>
        </w:rPr>
        <w:t>.</w:t>
      </w:r>
      <w:r w:rsidRPr="00030471">
        <w:rPr>
          <w:b/>
          <w:color w:val="FF0000"/>
          <w:sz w:val="24"/>
          <w:szCs w:val="24"/>
          <w:highlight w:val="yellow"/>
          <w:lang w:val="en-US"/>
        </w:rPr>
        <w:t>org</w:t>
      </w:r>
      <w:bookmarkEnd w:id="171"/>
      <w:r w:rsidRPr="00965476">
        <w:rPr>
          <w:b/>
          <w:color w:val="FF0000"/>
          <w:sz w:val="24"/>
          <w:szCs w:val="24"/>
          <w:highlight w:val="yellow"/>
        </w:rPr>
        <w:t>)</w:t>
      </w:r>
    </w:p>
    <w:p w14:paraId="04B7EC5B" w14:textId="1EF31070" w:rsidR="00790C36" w:rsidRDefault="00910FB5" w:rsidP="00910FB5">
      <w:pPr>
        <w:spacing w:after="0"/>
        <w:rPr>
          <w:rFonts w:ascii="Arial" w:eastAsia="Times New Roman" w:hAnsi="Arial" w:cs="Arial"/>
          <w:color w:val="2A3744"/>
          <w:sz w:val="20"/>
          <w:szCs w:val="20"/>
          <w:lang w:eastAsia="ru-RU"/>
        </w:rPr>
      </w:pPr>
      <w:r w:rsidRPr="00910FB5">
        <w:rPr>
          <w:rFonts w:ascii="Arial" w:eastAsia="Times New Roman" w:hAnsi="Arial" w:cs="Arial"/>
          <w:color w:val="2A3744"/>
          <w:sz w:val="20"/>
          <w:szCs w:val="20"/>
          <w:lang w:eastAsia="ru-RU"/>
        </w:rPr>
        <w:t>это относительно новый и уже достаточно популярный менеджер зависимостей для PHP. Вы можете описать от каких библиотек зависит ваш проект и Composer установит нужные библиотеки за вас! Причём Composer — это не менеджер пакетов в классическом понимании. Да, он оперирует с сущностями, которые мы будем называть «пакетами» или библиотеками, но устанавливаются они внутрь каждого проекта отдельно, а не глобально (это одно из основных отличий от старого-доброго PEAR).</w:t>
      </w:r>
    </w:p>
    <w:p w14:paraId="6DCA670F" w14:textId="6D02E750" w:rsidR="00790C36" w:rsidRPr="00BD05A2" w:rsidRDefault="00790C36" w:rsidP="00910FB5">
      <w:pPr>
        <w:spacing w:after="0"/>
        <w:rPr>
          <w:rFonts w:ascii="Arial" w:eastAsia="Times New Roman" w:hAnsi="Arial" w:cs="Arial"/>
          <w:color w:val="2A3744"/>
          <w:sz w:val="20"/>
          <w:szCs w:val="20"/>
          <w:lang w:eastAsia="ru-RU"/>
        </w:rPr>
      </w:pPr>
      <w:r>
        <w:rPr>
          <w:rFonts w:ascii="Arial" w:hAnsi="Arial" w:cs="Arial"/>
          <w:b/>
          <w:bCs/>
          <w:color w:val="222222"/>
          <w:sz w:val="21"/>
          <w:szCs w:val="21"/>
          <w:shd w:val="clear" w:color="auto" w:fill="FFFFFF"/>
        </w:rPr>
        <w:t>Composer</w:t>
      </w:r>
      <w:r>
        <w:rPr>
          <w:rFonts w:ascii="Arial" w:hAnsi="Arial" w:cs="Arial"/>
          <w:color w:val="222222"/>
          <w:sz w:val="21"/>
          <w:szCs w:val="21"/>
          <w:shd w:val="clear" w:color="auto" w:fill="FFFFFF"/>
        </w:rPr>
        <w:t> — это </w:t>
      </w:r>
      <w:hyperlink r:id="rId126" w:tooltip="Пакетный менеджер" w:history="1">
        <w:r>
          <w:rPr>
            <w:rStyle w:val="a4"/>
            <w:rFonts w:ascii="Arial" w:hAnsi="Arial" w:cs="Arial"/>
            <w:color w:val="0B0080"/>
            <w:sz w:val="21"/>
            <w:szCs w:val="21"/>
            <w:u w:val="none"/>
            <w:shd w:val="clear" w:color="auto" w:fill="FFFFFF"/>
          </w:rPr>
          <w:t>пакетный менеджер</w:t>
        </w:r>
      </w:hyperlink>
      <w:r>
        <w:rPr>
          <w:rFonts w:ascii="Arial" w:hAnsi="Arial" w:cs="Arial"/>
          <w:color w:val="222222"/>
          <w:sz w:val="21"/>
          <w:szCs w:val="21"/>
          <w:shd w:val="clear" w:color="auto" w:fill="FFFFFF"/>
        </w:rPr>
        <w:t> уровня приложений для языка программирования </w:t>
      </w:r>
      <w:hyperlink r:id="rId127" w:tooltip="PHP" w:history="1">
        <w:r>
          <w:rPr>
            <w:rStyle w:val="a4"/>
            <w:rFonts w:ascii="Arial" w:hAnsi="Arial" w:cs="Arial"/>
            <w:color w:val="0B0080"/>
            <w:sz w:val="21"/>
            <w:szCs w:val="21"/>
            <w:u w:val="none"/>
            <w:shd w:val="clear" w:color="auto" w:fill="FFFFFF"/>
          </w:rPr>
          <w:t>PHP</w:t>
        </w:r>
      </w:hyperlink>
      <w:r>
        <w:rPr>
          <w:rFonts w:ascii="Arial" w:hAnsi="Arial" w:cs="Arial"/>
          <w:color w:val="222222"/>
          <w:sz w:val="21"/>
          <w:szCs w:val="21"/>
          <w:shd w:val="clear" w:color="auto" w:fill="FFFFFF"/>
        </w:rPr>
        <w:t>, который предоставляет средства по управлению зависимостями в PHP-приложении. Composer разработали и продолжают поддерживать два программиста Nils Adermann и Jordi Boggiano. </w:t>
      </w:r>
    </w:p>
    <w:p w14:paraId="5D1A3599" w14:textId="2E1C09FD" w:rsidR="0059755D" w:rsidRDefault="0059755D" w:rsidP="00910FB5">
      <w:pPr>
        <w:spacing w:after="0"/>
        <w:rPr>
          <w:rFonts w:ascii="Arial" w:eastAsia="Times New Roman" w:hAnsi="Arial" w:cs="Arial"/>
          <w:color w:val="2A3744"/>
          <w:sz w:val="20"/>
          <w:szCs w:val="20"/>
          <w:lang w:val="en-US" w:eastAsia="ru-RU"/>
        </w:rPr>
      </w:pPr>
      <w:r>
        <w:rPr>
          <w:rFonts w:ascii="Arial" w:eastAsia="Times New Roman" w:hAnsi="Arial" w:cs="Arial"/>
          <w:color w:val="2A3744"/>
          <w:sz w:val="20"/>
          <w:szCs w:val="20"/>
          <w:lang w:eastAsia="ru-RU"/>
        </w:rPr>
        <w:t>Оригинал</w:t>
      </w:r>
      <w:r w:rsidRPr="0059755D">
        <w:rPr>
          <w:rFonts w:ascii="Arial" w:eastAsia="Times New Roman" w:hAnsi="Arial" w:cs="Arial"/>
          <w:color w:val="2A3744"/>
          <w:sz w:val="20"/>
          <w:szCs w:val="20"/>
          <w:lang w:val="en-US" w:eastAsia="ru-RU"/>
        </w:rPr>
        <w:t xml:space="preserve"> </w:t>
      </w:r>
      <w:r>
        <w:rPr>
          <w:rFonts w:ascii="Arial" w:eastAsia="Times New Roman" w:hAnsi="Arial" w:cs="Arial"/>
          <w:color w:val="2A3744"/>
          <w:sz w:val="20"/>
          <w:szCs w:val="20"/>
          <w:lang w:val="en-US" w:eastAsia="ru-RU"/>
        </w:rPr>
        <w:t xml:space="preserve">English </w:t>
      </w:r>
      <w:hyperlink r:id="rId128" w:history="1">
        <w:r w:rsidRPr="00627358">
          <w:rPr>
            <w:rStyle w:val="a4"/>
            <w:rFonts w:ascii="Arial" w:eastAsia="Times New Roman" w:hAnsi="Arial" w:cs="Arial"/>
            <w:sz w:val="20"/>
            <w:szCs w:val="20"/>
            <w:lang w:val="en-US" w:eastAsia="ru-RU"/>
          </w:rPr>
          <w:t>https://getcomposer.org/download/</w:t>
        </w:r>
      </w:hyperlink>
    </w:p>
    <w:p w14:paraId="51871083" w14:textId="77777777" w:rsidR="0059755D" w:rsidRPr="00B40B59" w:rsidRDefault="0059755D" w:rsidP="00910FB5">
      <w:pPr>
        <w:spacing w:after="0"/>
        <w:rPr>
          <w:rFonts w:ascii="Arial" w:eastAsia="Times New Roman" w:hAnsi="Arial" w:cs="Arial"/>
          <w:color w:val="2A3744"/>
          <w:sz w:val="20"/>
          <w:szCs w:val="20"/>
          <w:lang w:eastAsia="ru-RU"/>
        </w:rPr>
      </w:pPr>
      <w:r>
        <w:rPr>
          <w:rFonts w:ascii="Arial" w:eastAsia="Times New Roman" w:hAnsi="Arial" w:cs="Arial"/>
          <w:color w:val="2A3744"/>
          <w:sz w:val="20"/>
          <w:szCs w:val="20"/>
          <w:lang w:eastAsia="ru-RU"/>
        </w:rPr>
        <w:t>Русская версия</w:t>
      </w:r>
    </w:p>
    <w:p w14:paraId="45915AF0" w14:textId="77777777" w:rsidR="00910FB5" w:rsidRDefault="00910FB5" w:rsidP="00910FB5">
      <w:pPr>
        <w:spacing w:after="0"/>
        <w:rPr>
          <w:b/>
          <w:color w:val="FF0000"/>
          <w:sz w:val="24"/>
          <w:szCs w:val="24"/>
        </w:rPr>
      </w:pPr>
      <w:r w:rsidRPr="00910FB5">
        <w:rPr>
          <w:b/>
          <w:color w:val="FF0000"/>
          <w:sz w:val="24"/>
          <w:szCs w:val="24"/>
        </w:rPr>
        <w:t>http://getcomposer.ucoz.org/publ/kniga/skhema_composer_json/2-1-0-5</w:t>
      </w:r>
    </w:p>
    <w:p w14:paraId="745A91DC" w14:textId="77777777" w:rsidR="00910FB5" w:rsidRDefault="00910FB5" w:rsidP="00910FB5">
      <w:pPr>
        <w:spacing w:after="0"/>
        <w:rPr>
          <w:b/>
          <w:color w:val="FF0000"/>
          <w:sz w:val="24"/>
          <w:szCs w:val="24"/>
        </w:rPr>
      </w:pPr>
      <w:r w:rsidRPr="00910FB5">
        <w:rPr>
          <w:b/>
          <w:color w:val="FF0000"/>
          <w:sz w:val="24"/>
          <w:szCs w:val="24"/>
        </w:rPr>
        <w:t>http://getcomposer.ucoz.org/publ/kniga/nachalo_raboty/2-1-0-1</w:t>
      </w:r>
    </w:p>
    <w:p w14:paraId="519A9B9C" w14:textId="77777777" w:rsidR="00910FB5" w:rsidRPr="00910FB5" w:rsidRDefault="00910FB5" w:rsidP="00910FB5">
      <w:pPr>
        <w:spacing w:after="0"/>
        <w:jc w:val="center"/>
        <w:rPr>
          <w:b/>
          <w:sz w:val="24"/>
          <w:szCs w:val="24"/>
        </w:rPr>
      </w:pPr>
    </w:p>
    <w:p w14:paraId="33507EB9" w14:textId="77777777" w:rsidR="00CE1CBD" w:rsidRPr="00CE1CBD" w:rsidRDefault="00CE1CBD" w:rsidP="00CE1CBD">
      <w:pPr>
        <w:spacing w:after="0"/>
        <w:jc w:val="center"/>
        <w:rPr>
          <w:b/>
          <w:color w:val="FF0000"/>
          <w:sz w:val="24"/>
          <w:szCs w:val="24"/>
        </w:rPr>
      </w:pPr>
      <w:bookmarkStart w:id="172" w:name="Исключение_PHP"/>
      <w:r w:rsidRPr="00CE1CBD">
        <w:rPr>
          <w:b/>
          <w:color w:val="FF0000"/>
          <w:sz w:val="24"/>
          <w:szCs w:val="24"/>
          <w:highlight w:val="yellow"/>
        </w:rPr>
        <w:t>Исключение</w:t>
      </w:r>
    </w:p>
    <w:bookmarkEnd w:id="172"/>
    <w:p w14:paraId="321A4AE3" w14:textId="77777777" w:rsidR="00CE1CBD" w:rsidRPr="00CE1CBD" w:rsidRDefault="00CE1CBD" w:rsidP="00CE1CBD">
      <w:pPr>
        <w:pStyle w:val="aa"/>
        <w:spacing w:before="0" w:beforeAutospacing="0" w:after="0" w:afterAutospacing="0"/>
        <w:ind w:firstLine="284"/>
        <w:rPr>
          <w:rFonts w:ascii="Arial" w:hAnsi="Arial" w:cs="Arial"/>
          <w:color w:val="2A3744"/>
          <w:sz w:val="20"/>
          <w:szCs w:val="20"/>
        </w:rPr>
      </w:pPr>
      <w:r w:rsidRPr="00CE1CBD">
        <w:rPr>
          <w:rFonts w:ascii="Arial" w:hAnsi="Arial" w:cs="Arial"/>
          <w:color w:val="2A3744"/>
          <w:sz w:val="20"/>
          <w:szCs w:val="20"/>
        </w:rPr>
        <w:t>Исключение — это объект встроенного в PHP класса </w:t>
      </w:r>
      <w:r w:rsidRPr="00CE1CBD">
        <w:rPr>
          <w:rFonts w:ascii="Arial" w:hAnsi="Arial" w:cs="Arial"/>
          <w:color w:val="2A3744"/>
        </w:rPr>
        <w:t>Exception</w:t>
      </w:r>
      <w:r w:rsidRPr="00CE1CBD">
        <w:rPr>
          <w:rFonts w:ascii="Arial" w:hAnsi="Arial" w:cs="Arial"/>
          <w:color w:val="2A3744"/>
          <w:sz w:val="20"/>
          <w:szCs w:val="20"/>
        </w:rPr>
        <w:t> (</w:t>
      </w:r>
      <w:hyperlink r:id="rId129" w:history="1">
        <w:r w:rsidRPr="00CE1CBD">
          <w:rPr>
            <w:rFonts w:ascii="Arial" w:hAnsi="Arial" w:cs="Arial"/>
            <w:color w:val="2A3744"/>
            <w:sz w:val="20"/>
            <w:szCs w:val="20"/>
          </w:rPr>
          <w:t>мануал по Exception</w:t>
        </w:r>
      </w:hyperlink>
      <w:r w:rsidRPr="00CE1CBD">
        <w:rPr>
          <w:rFonts w:ascii="Arial" w:hAnsi="Arial" w:cs="Arial"/>
          <w:color w:val="2A3744"/>
          <w:sz w:val="20"/>
          <w:szCs w:val="20"/>
        </w:rPr>
        <w:t>) или его наследника. Объект исключения содержит подробности о причинах ошибки. Также, в PHP есть еще другие классы исключений, которые ты можешь использовать: </w:t>
      </w:r>
      <w:hyperlink r:id="rId130" w:history="1">
        <w:r w:rsidRPr="00CE1CBD">
          <w:rPr>
            <w:rFonts w:ascii="Arial" w:hAnsi="Arial" w:cs="Arial"/>
            <w:color w:val="2A3744"/>
            <w:sz w:val="20"/>
            <w:szCs w:val="20"/>
          </w:rPr>
          <w:t>http://php.net/manual/ru/spl.exceptions.php</w:t>
        </w:r>
      </w:hyperlink>
    </w:p>
    <w:p w14:paraId="35B7AB7A" w14:textId="77777777" w:rsidR="00CE1CBD" w:rsidRPr="00CE1CBD" w:rsidRDefault="00CE1CBD" w:rsidP="00CE1CBD">
      <w:pPr>
        <w:spacing w:after="0"/>
        <w:ind w:firstLine="284"/>
        <w:rPr>
          <w:rFonts w:ascii="Arial" w:eastAsia="Times New Roman" w:hAnsi="Arial" w:cs="Arial"/>
          <w:color w:val="2A3744"/>
          <w:sz w:val="20"/>
          <w:szCs w:val="20"/>
          <w:lang w:eastAsia="ru-RU"/>
        </w:rPr>
      </w:pPr>
      <w:r w:rsidRPr="00CE1CBD">
        <w:rPr>
          <w:rFonts w:ascii="Arial" w:eastAsia="Times New Roman" w:hAnsi="Arial" w:cs="Arial"/>
          <w:color w:val="2A3744"/>
          <w:sz w:val="20"/>
          <w:szCs w:val="20"/>
          <w:lang w:eastAsia="ru-RU"/>
        </w:rPr>
        <w:t>В PHP7 определение расширено: исключения не обязаны наследоваться от </w:t>
      </w:r>
      <w:r w:rsidRPr="00CE1CBD">
        <w:rPr>
          <w:rFonts w:ascii="Arial" w:eastAsia="Times New Roman" w:hAnsi="Arial" w:cs="Arial"/>
          <w:color w:val="2A3744"/>
          <w:lang w:eastAsia="ru-RU"/>
        </w:rPr>
        <w:t>Exception</w:t>
      </w:r>
      <w:r w:rsidRPr="00CE1CBD">
        <w:rPr>
          <w:rFonts w:ascii="Arial" w:eastAsia="Times New Roman" w:hAnsi="Arial" w:cs="Arial"/>
          <w:color w:val="2A3744"/>
          <w:sz w:val="20"/>
          <w:szCs w:val="20"/>
          <w:lang w:eastAsia="ru-RU"/>
        </w:rPr>
        <w:t>, это может быть любой класс, реализующий интерфейс </w:t>
      </w:r>
      <w:hyperlink r:id="rId131" w:history="1">
        <w:r w:rsidRPr="00CE1CBD">
          <w:rPr>
            <w:rFonts w:ascii="Arial" w:eastAsia="Times New Roman" w:hAnsi="Arial" w:cs="Arial"/>
            <w:color w:val="2A3744"/>
            <w:sz w:val="20"/>
            <w:szCs w:val="20"/>
            <w:lang w:eastAsia="ru-RU"/>
          </w:rPr>
          <w:t>Throwable</w:t>
        </w:r>
      </w:hyperlink>
      <w:r w:rsidRPr="00CE1CBD">
        <w:rPr>
          <w:rFonts w:ascii="Arial" w:eastAsia="Times New Roman" w:hAnsi="Arial" w:cs="Arial"/>
          <w:color w:val="2A3744"/>
          <w:sz w:val="20"/>
          <w:szCs w:val="20"/>
          <w:lang w:eastAsia="ru-RU"/>
        </w:rPr>
        <w:t>, а так как сам </w:t>
      </w:r>
      <w:r w:rsidRPr="00CE1CBD">
        <w:rPr>
          <w:rFonts w:ascii="Arial" w:eastAsia="Times New Roman" w:hAnsi="Arial" w:cs="Arial"/>
          <w:color w:val="2A3744"/>
          <w:lang w:eastAsia="ru-RU"/>
        </w:rPr>
        <w:t>Exception</w:t>
      </w:r>
      <w:r w:rsidRPr="00CE1CBD">
        <w:rPr>
          <w:rFonts w:ascii="Arial" w:eastAsia="Times New Roman" w:hAnsi="Arial" w:cs="Arial"/>
          <w:color w:val="2A3744"/>
          <w:sz w:val="20"/>
          <w:szCs w:val="20"/>
          <w:lang w:eastAsia="ru-RU"/>
        </w:rPr>
        <w:t> его реализует, то его наследники по-прежнему будут работать</w:t>
      </w:r>
    </w:p>
    <w:p w14:paraId="623A25F5" w14:textId="77777777" w:rsidR="0097352F" w:rsidRPr="0097352F" w:rsidRDefault="0097352F" w:rsidP="00520D63">
      <w:pPr>
        <w:spacing w:after="0"/>
        <w:rPr>
          <w:b/>
          <w:sz w:val="24"/>
          <w:szCs w:val="24"/>
        </w:rPr>
      </w:pPr>
    </w:p>
    <w:p w14:paraId="6BCF2282" w14:textId="77777777" w:rsidR="00F320E4" w:rsidRDefault="00F320E4" w:rsidP="00F320E4">
      <w:pPr>
        <w:spacing w:after="0"/>
        <w:jc w:val="center"/>
        <w:rPr>
          <w:b/>
          <w:color w:val="FF0000"/>
          <w:sz w:val="24"/>
          <w:szCs w:val="24"/>
        </w:rPr>
      </w:pPr>
      <w:bookmarkStart w:id="173" w:name="ООП"/>
      <w:r w:rsidRPr="00F320E4">
        <w:rPr>
          <w:b/>
          <w:color w:val="FF0000"/>
          <w:sz w:val="24"/>
          <w:szCs w:val="24"/>
          <w:highlight w:val="yellow"/>
        </w:rPr>
        <w:t>ООП (обьектно-ориентированное программирование)</w:t>
      </w:r>
    </w:p>
    <w:p w14:paraId="046BD4C2" w14:textId="77777777" w:rsidR="0079092E" w:rsidRPr="00F320E4" w:rsidRDefault="0079092E" w:rsidP="00F320E4">
      <w:pPr>
        <w:spacing w:after="0"/>
        <w:jc w:val="center"/>
        <w:rPr>
          <w:b/>
          <w:color w:val="FF0000"/>
          <w:sz w:val="24"/>
          <w:szCs w:val="24"/>
        </w:rPr>
      </w:pPr>
      <w:r w:rsidRPr="00557129">
        <w:rPr>
          <w:rFonts w:ascii="Helvetica" w:hAnsi="Helvetica" w:cs="Helvetica"/>
          <w:color w:val="333333"/>
          <w:sz w:val="23"/>
          <w:szCs w:val="23"/>
          <w:highlight w:val="cyan"/>
          <w:shd w:val="clear" w:color="auto" w:fill="FFFFFF"/>
        </w:rPr>
        <w:t>ООП это не конструкции языка, это стиль программирования</w:t>
      </w:r>
      <w:r>
        <w:rPr>
          <w:rFonts w:ascii="Helvetica" w:hAnsi="Helvetica" w:cs="Helvetica"/>
          <w:color w:val="333333"/>
          <w:sz w:val="23"/>
          <w:szCs w:val="23"/>
          <w:shd w:val="clear" w:color="auto" w:fill="FFFFFF"/>
        </w:rPr>
        <w:t>.</w:t>
      </w:r>
    </w:p>
    <w:bookmarkEnd w:id="173"/>
    <w:p w14:paraId="37CDCFF3" w14:textId="77777777" w:rsidR="00F320E4" w:rsidRDefault="00F320E4" w:rsidP="00F320E4">
      <w:pPr>
        <w:spacing w:after="0"/>
        <w:rPr>
          <w:rFonts w:ascii="Arial" w:hAnsi="Arial" w:cs="Arial"/>
          <w:color w:val="222222"/>
          <w:shd w:val="clear" w:color="auto" w:fill="FFFFFF"/>
        </w:rPr>
      </w:pPr>
      <w:r>
        <w:rPr>
          <w:rFonts w:ascii="Arial" w:hAnsi="Arial" w:cs="Arial"/>
          <w:b/>
          <w:bCs/>
          <w:color w:val="222222"/>
          <w:shd w:val="clear" w:color="auto" w:fill="FFFFFF"/>
        </w:rPr>
        <w:t>Объе́ктно</w:t>
      </w:r>
      <w:r>
        <w:rPr>
          <w:rFonts w:ascii="Arial" w:hAnsi="Arial" w:cs="Arial"/>
          <w:color w:val="222222"/>
          <w:shd w:val="clear" w:color="auto" w:fill="FFFFFF"/>
        </w:rPr>
        <w:t>-</w:t>
      </w:r>
      <w:r>
        <w:rPr>
          <w:rFonts w:ascii="Arial" w:hAnsi="Arial" w:cs="Arial"/>
          <w:b/>
          <w:bCs/>
          <w:color w:val="222222"/>
          <w:shd w:val="clear" w:color="auto" w:fill="FFFFFF"/>
        </w:rPr>
        <w:t>ориенти́рованное программи́рование</w:t>
      </w:r>
      <w:r>
        <w:rPr>
          <w:rFonts w:ascii="Arial" w:hAnsi="Arial" w:cs="Arial"/>
          <w:color w:val="222222"/>
          <w:shd w:val="clear" w:color="auto" w:fill="FFFFFF"/>
        </w:rPr>
        <w:t> (</w:t>
      </w:r>
      <w:r>
        <w:rPr>
          <w:rFonts w:ascii="Arial" w:hAnsi="Arial" w:cs="Arial"/>
          <w:b/>
          <w:bCs/>
          <w:color w:val="222222"/>
          <w:shd w:val="clear" w:color="auto" w:fill="FFFFFF"/>
        </w:rPr>
        <w:t>ООП</w:t>
      </w:r>
      <w:r>
        <w:rPr>
          <w:rFonts w:ascii="Arial" w:hAnsi="Arial" w:cs="Arial"/>
          <w:color w:val="222222"/>
          <w:shd w:val="clear" w:color="auto" w:fill="FFFFFF"/>
        </w:rPr>
        <w:t>) — методология </w:t>
      </w:r>
      <w:r>
        <w:rPr>
          <w:rFonts w:ascii="Arial" w:hAnsi="Arial" w:cs="Arial"/>
          <w:b/>
          <w:bCs/>
          <w:color w:val="222222"/>
          <w:shd w:val="clear" w:color="auto" w:fill="FFFFFF"/>
        </w:rPr>
        <w:t>программирования</w:t>
      </w:r>
      <w:r>
        <w:rPr>
          <w:rFonts w:ascii="Arial" w:hAnsi="Arial" w:cs="Arial"/>
          <w:color w:val="222222"/>
          <w:shd w:val="clear" w:color="auto" w:fill="FFFFFF"/>
        </w:rPr>
        <w:t>, основанная на представлении программы в виде совокупности объектов, каждый из которых является экземпляром определённого класса, а классы образуют иерархию наследования.</w:t>
      </w:r>
    </w:p>
    <w:p w14:paraId="6DAF5CF7" w14:textId="77777777" w:rsidR="008671B3" w:rsidRDefault="008671B3" w:rsidP="008671B3">
      <w:pPr>
        <w:pStyle w:val="a3"/>
        <w:numPr>
          <w:ilvl w:val="0"/>
          <w:numId w:val="23"/>
        </w:numPr>
        <w:spacing w:after="0"/>
        <w:rPr>
          <w:rFonts w:ascii="Arial" w:hAnsi="Arial" w:cs="Arial"/>
          <w:color w:val="222222"/>
          <w:shd w:val="clear" w:color="auto" w:fill="FFFFFF"/>
        </w:rPr>
      </w:pPr>
      <w:r>
        <w:rPr>
          <w:rFonts w:ascii="Arial" w:hAnsi="Arial" w:cs="Arial"/>
          <w:color w:val="222222"/>
          <w:shd w:val="clear" w:color="auto" w:fill="FFFFFF"/>
        </w:rPr>
        <w:t>Классы</w:t>
      </w:r>
    </w:p>
    <w:p w14:paraId="7B8E58B4" w14:textId="77777777" w:rsidR="008671B3" w:rsidRDefault="008671B3" w:rsidP="008671B3">
      <w:pPr>
        <w:pStyle w:val="a3"/>
        <w:numPr>
          <w:ilvl w:val="1"/>
          <w:numId w:val="23"/>
        </w:numPr>
        <w:spacing w:after="0"/>
        <w:rPr>
          <w:rFonts w:ascii="Arial" w:hAnsi="Arial" w:cs="Arial"/>
          <w:color w:val="222222"/>
          <w:shd w:val="clear" w:color="auto" w:fill="FFFFFF"/>
        </w:rPr>
      </w:pPr>
      <w:r>
        <w:rPr>
          <w:rFonts w:ascii="Arial" w:hAnsi="Arial" w:cs="Arial"/>
          <w:color w:val="222222"/>
          <w:shd w:val="clear" w:color="auto" w:fill="FFFFFF"/>
        </w:rPr>
        <w:t>констукторы де</w:t>
      </w:r>
      <w:r w:rsidRPr="008671B3">
        <w:rPr>
          <w:rFonts w:ascii="Arial" w:hAnsi="Arial" w:cs="Arial"/>
          <w:color w:val="222222"/>
          <w:shd w:val="clear" w:color="auto" w:fill="FFFFFF"/>
        </w:rPr>
        <w:t>стру</w:t>
      </w:r>
      <w:r>
        <w:rPr>
          <w:rFonts w:ascii="Arial" w:hAnsi="Arial" w:cs="Arial"/>
          <w:color w:val="222222"/>
          <w:shd w:val="clear" w:color="auto" w:fill="FFFFFF"/>
        </w:rPr>
        <w:t>к</w:t>
      </w:r>
      <w:r w:rsidRPr="008671B3">
        <w:rPr>
          <w:rFonts w:ascii="Arial" w:hAnsi="Arial" w:cs="Arial"/>
          <w:color w:val="222222"/>
          <w:shd w:val="clear" w:color="auto" w:fill="FFFFFF"/>
        </w:rPr>
        <w:t>торы методы</w:t>
      </w:r>
    </w:p>
    <w:p w14:paraId="1EEDDDAA" w14:textId="77777777" w:rsidR="008671B3" w:rsidRDefault="008671B3" w:rsidP="008671B3">
      <w:pPr>
        <w:pStyle w:val="a3"/>
        <w:numPr>
          <w:ilvl w:val="2"/>
          <w:numId w:val="23"/>
        </w:numPr>
        <w:spacing w:after="0"/>
        <w:rPr>
          <w:rFonts w:ascii="Arial" w:hAnsi="Arial" w:cs="Arial"/>
          <w:color w:val="222222"/>
          <w:shd w:val="clear" w:color="auto" w:fill="FFFFFF"/>
        </w:rPr>
      </w:pPr>
      <w:r w:rsidRPr="008671B3">
        <w:rPr>
          <w:rFonts w:ascii="Arial" w:hAnsi="Arial" w:cs="Arial"/>
          <w:color w:val="222222"/>
          <w:shd w:val="clear" w:color="auto" w:fill="FFFFFF"/>
        </w:rPr>
        <w:t>Дестру́ктор — специальный метод класса, служащий для деинициализации объекта (например освобождения памяти).</w:t>
      </w:r>
    </w:p>
    <w:p w14:paraId="265D885E" w14:textId="77777777" w:rsidR="008671B3" w:rsidRPr="008671B3" w:rsidRDefault="008671B3" w:rsidP="008671B3">
      <w:pPr>
        <w:pStyle w:val="a3"/>
        <w:numPr>
          <w:ilvl w:val="3"/>
          <w:numId w:val="23"/>
        </w:numPr>
        <w:spacing w:after="0"/>
        <w:rPr>
          <w:rFonts w:ascii="Arial" w:hAnsi="Arial" w:cs="Arial"/>
          <w:color w:val="222222"/>
          <w:shd w:val="clear" w:color="auto" w:fill="FFFFFF"/>
        </w:rPr>
      </w:pPr>
      <w:r>
        <w:rPr>
          <w:rFonts w:ascii="Arial" w:hAnsi="Arial" w:cs="Arial"/>
          <w:b/>
          <w:bCs/>
          <w:color w:val="222222"/>
          <w:shd w:val="clear" w:color="auto" w:fill="FFFFFF"/>
        </w:rPr>
        <w:t>Деструктор класса PHP</w:t>
      </w:r>
      <w:r>
        <w:rPr>
          <w:rFonts w:ascii="Arial" w:hAnsi="Arial" w:cs="Arial"/>
          <w:color w:val="222222"/>
          <w:shd w:val="clear" w:color="auto" w:fill="FFFFFF"/>
        </w:rPr>
        <w:t> ООП — это специальная функция (принадлежащая к группе методов, известных как магические методы), которая автоматически вызывается при удалении объекта. ... </w:t>
      </w:r>
      <w:r>
        <w:rPr>
          <w:rFonts w:ascii="Arial" w:hAnsi="Arial" w:cs="Arial"/>
          <w:b/>
          <w:bCs/>
          <w:color w:val="222222"/>
          <w:shd w:val="clear" w:color="auto" w:fill="FFFFFF"/>
        </w:rPr>
        <w:t>Деструктор</w:t>
      </w:r>
      <w:r>
        <w:rPr>
          <w:rFonts w:ascii="Arial" w:hAnsi="Arial" w:cs="Arial"/>
          <w:color w:val="222222"/>
          <w:shd w:val="clear" w:color="auto" w:fill="FFFFFF"/>
        </w:rPr>
        <w:t> выполняет обратную функцию, во время удаления объекта он освобождает память и ресурсы сервера.</w:t>
      </w:r>
    </w:p>
    <w:p w14:paraId="6D454E2B" w14:textId="77777777" w:rsidR="006B5778" w:rsidRDefault="006B5778" w:rsidP="006B5778">
      <w:pPr>
        <w:pStyle w:val="a3"/>
        <w:ind w:left="1224"/>
        <w:jc w:val="center"/>
        <w:rPr>
          <w:rStyle w:val="a4"/>
          <w:b/>
          <w:color w:val="FF0000"/>
          <w:sz w:val="28"/>
          <w:szCs w:val="28"/>
          <w:highlight w:val="yellow"/>
        </w:rPr>
      </w:pPr>
      <w:bookmarkStart w:id="174" w:name="Паттерны"/>
      <w:r w:rsidRPr="006B5778">
        <w:rPr>
          <w:rStyle w:val="a4"/>
          <w:b/>
          <w:color w:val="FF0000"/>
          <w:sz w:val="28"/>
          <w:szCs w:val="28"/>
          <w:highlight w:val="yellow"/>
        </w:rPr>
        <w:t>Паттерны</w:t>
      </w:r>
    </w:p>
    <w:p w14:paraId="16D4C787" w14:textId="77777777" w:rsidR="006B5778" w:rsidRDefault="006B5778" w:rsidP="006B5778">
      <w:pPr>
        <w:pStyle w:val="a3"/>
        <w:ind w:left="142" w:firstLine="567"/>
        <w:rPr>
          <w:sz w:val="24"/>
          <w:szCs w:val="24"/>
        </w:rPr>
      </w:pPr>
      <w:r w:rsidRPr="006B5778">
        <w:rPr>
          <w:sz w:val="24"/>
          <w:szCs w:val="24"/>
        </w:rPr>
        <w:t xml:space="preserve">Шаблон проектирования или </w:t>
      </w:r>
      <w:r w:rsidRPr="006B5778">
        <w:rPr>
          <w:b/>
          <w:sz w:val="24"/>
          <w:szCs w:val="24"/>
        </w:rPr>
        <w:t xml:space="preserve">паттерн (англ. </w:t>
      </w:r>
      <w:r w:rsidRPr="006B5778">
        <w:rPr>
          <w:b/>
          <w:sz w:val="24"/>
          <w:szCs w:val="24"/>
          <w:lang w:val="en-US"/>
        </w:rPr>
        <w:t>design</w:t>
      </w:r>
      <w:r w:rsidRPr="006B5778">
        <w:rPr>
          <w:b/>
          <w:sz w:val="24"/>
          <w:szCs w:val="24"/>
        </w:rPr>
        <w:t xml:space="preserve"> </w:t>
      </w:r>
      <w:r w:rsidRPr="006B5778">
        <w:rPr>
          <w:b/>
          <w:sz w:val="24"/>
          <w:szCs w:val="24"/>
          <w:lang w:val="en-US"/>
        </w:rPr>
        <w:t>pattern</w:t>
      </w:r>
      <w:r w:rsidRPr="006B5778">
        <w:rPr>
          <w:b/>
          <w:sz w:val="24"/>
          <w:szCs w:val="24"/>
        </w:rPr>
        <w:t>)</w:t>
      </w:r>
      <w:r w:rsidRPr="006B5778">
        <w:rPr>
          <w:sz w:val="24"/>
          <w:szCs w:val="24"/>
        </w:rPr>
        <w:t xml:space="preserve"> в разработке программного обеспечения — повторяемая архитектурная конструкция, представляющая собой решение проблемы проектирования в рамках некоторого часто возникающего контекста.</w:t>
      </w:r>
    </w:p>
    <w:p w14:paraId="7BF73BEA" w14:textId="77777777" w:rsidR="006B5778" w:rsidRDefault="006B5778" w:rsidP="006B5778">
      <w:pPr>
        <w:pStyle w:val="a3"/>
        <w:ind w:left="142" w:firstLine="567"/>
        <w:rPr>
          <w:sz w:val="24"/>
          <w:szCs w:val="24"/>
        </w:rPr>
      </w:pPr>
      <w:r>
        <w:rPr>
          <w:sz w:val="24"/>
          <w:szCs w:val="24"/>
        </w:rPr>
        <w:t xml:space="preserve">Ссылка на книги </w:t>
      </w:r>
      <w:r w:rsidRPr="006B5778">
        <w:rPr>
          <w:sz w:val="24"/>
          <w:szCs w:val="24"/>
        </w:rPr>
        <w:t>J:\Torrent\Программирование Основы\Паттерны</w:t>
      </w:r>
    </w:p>
    <w:p w14:paraId="56C270D9" w14:textId="77777777" w:rsidR="006B5778" w:rsidRPr="006B5778" w:rsidRDefault="006B5778" w:rsidP="006B5778">
      <w:pPr>
        <w:pStyle w:val="a3"/>
        <w:ind w:left="142" w:firstLine="567"/>
        <w:rPr>
          <w:sz w:val="24"/>
          <w:szCs w:val="24"/>
          <w:highlight w:val="yellow"/>
        </w:rPr>
      </w:pPr>
      <w:r>
        <w:rPr>
          <w:sz w:val="24"/>
          <w:szCs w:val="24"/>
        </w:rPr>
        <w:t xml:space="preserve">Основная и главная </w:t>
      </w:r>
      <w:r w:rsidRPr="006B5778">
        <w:rPr>
          <w:b/>
          <w:sz w:val="24"/>
          <w:szCs w:val="24"/>
        </w:rPr>
        <w:t>книга банды четырех «паттерны проектирования»</w:t>
      </w:r>
    </w:p>
    <w:p w14:paraId="7C7023F3" w14:textId="77777777" w:rsidR="006B5778" w:rsidRPr="00055CFD" w:rsidRDefault="006B5778" w:rsidP="006B5778">
      <w:pPr>
        <w:spacing w:after="0"/>
        <w:jc w:val="center"/>
        <w:rPr>
          <w:b/>
          <w:color w:val="FF0000"/>
          <w:sz w:val="28"/>
          <w:szCs w:val="28"/>
        </w:rPr>
      </w:pPr>
      <w:bookmarkStart w:id="175" w:name="Фреймворк"/>
      <w:bookmarkEnd w:id="174"/>
      <w:r w:rsidRPr="00055CFD">
        <w:rPr>
          <w:b/>
          <w:color w:val="FF0000"/>
          <w:sz w:val="28"/>
          <w:szCs w:val="28"/>
          <w:highlight w:val="yellow"/>
        </w:rPr>
        <w:t>Фреймворк</w:t>
      </w:r>
    </w:p>
    <w:bookmarkEnd w:id="175"/>
    <w:p w14:paraId="7520096D" w14:textId="77777777" w:rsidR="00F320E4" w:rsidRPr="006B5778" w:rsidRDefault="006B5778" w:rsidP="006B5778">
      <w:pPr>
        <w:spacing w:after="0"/>
        <w:rPr>
          <w:sz w:val="24"/>
          <w:szCs w:val="24"/>
        </w:rPr>
      </w:pPr>
      <w:r w:rsidRPr="006B5778">
        <w:rPr>
          <w:sz w:val="24"/>
          <w:szCs w:val="24"/>
        </w:rPr>
        <w:t>Фреймворк» отличается от понятия библиотеки тем, что библиотека может быть использована в программном продукте просто как набор подпрограмм близкой функциональности, не влияя на архитектуру программного продукта и не накладывая на неё никаких ограничений. «Фреймворк» же диктует правила построения архитектуры приложения, задавая на начальном этапе разработки поведение по умолчанию — «каркас», который нужно будет расширять и изменять согласно указанным требованиям.</w:t>
      </w:r>
    </w:p>
    <w:p w14:paraId="69168704" w14:textId="4EAE81D6" w:rsidR="00055CFD" w:rsidRDefault="00C637F6" w:rsidP="00055CFD">
      <w:pPr>
        <w:spacing w:after="0"/>
        <w:rPr>
          <w:rStyle w:val="a4"/>
          <w:b/>
          <w:sz w:val="24"/>
          <w:szCs w:val="24"/>
        </w:rPr>
      </w:pPr>
      <w:r>
        <w:rPr>
          <w:rStyle w:val="a4"/>
          <w:b/>
          <w:sz w:val="24"/>
          <w:szCs w:val="24"/>
          <w:lang w:val="en-US"/>
        </w:rPr>
        <w:fldChar w:fldCharType="begin"/>
      </w:r>
      <w:r w:rsidRPr="00215B34">
        <w:rPr>
          <w:rStyle w:val="a4"/>
          <w:b/>
          <w:sz w:val="24"/>
          <w:rPrChange w:id="176" w:author="Евгений Мироевский" w:date="2020-03-15T19:52:00Z">
            <w:rPr>
              <w:rStyle w:val="a4"/>
              <w:b/>
              <w:sz w:val="24"/>
              <w:szCs w:val="24"/>
              <w:lang w:val="en-US"/>
            </w:rPr>
          </w:rPrChange>
        </w:rPr>
        <w:instrText xml:space="preserve"> </w:instrText>
      </w:r>
      <w:r>
        <w:rPr>
          <w:rStyle w:val="a4"/>
          <w:b/>
          <w:sz w:val="24"/>
          <w:szCs w:val="24"/>
          <w:lang w:val="en-US"/>
        </w:rPr>
        <w:instrText>HYPERLINK</w:instrText>
      </w:r>
      <w:r w:rsidRPr="00215B34">
        <w:rPr>
          <w:rStyle w:val="a4"/>
          <w:b/>
          <w:sz w:val="24"/>
          <w:rPrChange w:id="177" w:author="Евгений Мироевский" w:date="2020-03-15T19:52:00Z">
            <w:rPr>
              <w:rStyle w:val="a4"/>
              <w:b/>
              <w:sz w:val="24"/>
              <w:szCs w:val="24"/>
              <w:lang w:val="en-US"/>
            </w:rPr>
          </w:rPrChange>
        </w:rPr>
        <w:instrText xml:space="preserve"> "</w:instrText>
      </w:r>
      <w:r>
        <w:rPr>
          <w:rStyle w:val="a4"/>
          <w:b/>
          <w:sz w:val="24"/>
          <w:szCs w:val="24"/>
          <w:lang w:val="en-US"/>
        </w:rPr>
        <w:instrText>https</w:instrText>
      </w:r>
      <w:r w:rsidRPr="00215B34">
        <w:rPr>
          <w:rStyle w:val="a4"/>
          <w:b/>
          <w:sz w:val="24"/>
          <w:rPrChange w:id="178" w:author="Евгений Мироевский" w:date="2020-03-15T19:52:00Z">
            <w:rPr>
              <w:rStyle w:val="a4"/>
              <w:b/>
              <w:sz w:val="24"/>
              <w:szCs w:val="24"/>
              <w:lang w:val="en-US"/>
            </w:rPr>
          </w:rPrChange>
        </w:rPr>
        <w:instrText>://</w:instrText>
      </w:r>
      <w:r>
        <w:rPr>
          <w:rStyle w:val="a4"/>
          <w:b/>
          <w:sz w:val="24"/>
          <w:szCs w:val="24"/>
          <w:lang w:val="en-US"/>
        </w:rPr>
        <w:instrText>saikt</w:instrText>
      </w:r>
      <w:r w:rsidRPr="00215B34">
        <w:rPr>
          <w:rStyle w:val="a4"/>
          <w:b/>
          <w:sz w:val="24"/>
          <w:rPrChange w:id="179" w:author="Евгений Мироевский" w:date="2020-03-15T19:52:00Z">
            <w:rPr>
              <w:rStyle w:val="a4"/>
              <w:b/>
              <w:sz w:val="24"/>
              <w:szCs w:val="24"/>
              <w:lang w:val="en-US"/>
            </w:rPr>
          </w:rPrChange>
        </w:rPr>
        <w:instrText>-</w:instrText>
      </w:r>
      <w:r>
        <w:rPr>
          <w:rStyle w:val="a4"/>
          <w:b/>
          <w:sz w:val="24"/>
          <w:szCs w:val="24"/>
          <w:lang w:val="en-US"/>
        </w:rPr>
        <w:instrText>online</w:instrText>
      </w:r>
      <w:r w:rsidRPr="00215B34">
        <w:rPr>
          <w:rStyle w:val="a4"/>
          <w:b/>
          <w:sz w:val="24"/>
          <w:rPrChange w:id="180" w:author="Евгений Мироевский" w:date="2020-03-15T19:52:00Z">
            <w:rPr>
              <w:rStyle w:val="a4"/>
              <w:b/>
              <w:sz w:val="24"/>
              <w:szCs w:val="24"/>
              <w:lang w:val="en-US"/>
            </w:rPr>
          </w:rPrChange>
        </w:rPr>
        <w:instrText>.</w:instrText>
      </w:r>
      <w:r>
        <w:rPr>
          <w:rStyle w:val="a4"/>
          <w:b/>
          <w:sz w:val="24"/>
          <w:szCs w:val="24"/>
          <w:lang w:val="en-US"/>
        </w:rPr>
        <w:instrText>ru</w:instrText>
      </w:r>
      <w:r w:rsidRPr="00215B34">
        <w:rPr>
          <w:rStyle w:val="a4"/>
          <w:b/>
          <w:sz w:val="24"/>
          <w:rPrChange w:id="181" w:author="Евгений Мироевский" w:date="2020-03-15T19:52:00Z">
            <w:rPr>
              <w:rStyle w:val="a4"/>
              <w:b/>
              <w:sz w:val="24"/>
              <w:szCs w:val="24"/>
              <w:lang w:val="en-US"/>
            </w:rPr>
          </w:rPrChange>
        </w:rPr>
        <w:instrText>/</w:instrText>
      </w:r>
      <w:r>
        <w:rPr>
          <w:rStyle w:val="a4"/>
          <w:b/>
          <w:sz w:val="24"/>
          <w:szCs w:val="24"/>
          <w:lang w:val="en-US"/>
        </w:rPr>
        <w:instrText>chto</w:instrText>
      </w:r>
      <w:r w:rsidRPr="00215B34">
        <w:rPr>
          <w:rStyle w:val="a4"/>
          <w:b/>
          <w:sz w:val="24"/>
          <w:rPrChange w:id="182" w:author="Евгений Мироевский" w:date="2020-03-15T19:52:00Z">
            <w:rPr>
              <w:rStyle w:val="a4"/>
              <w:b/>
              <w:sz w:val="24"/>
              <w:szCs w:val="24"/>
              <w:lang w:val="en-US"/>
            </w:rPr>
          </w:rPrChange>
        </w:rPr>
        <w:instrText>-</w:instrText>
      </w:r>
      <w:r>
        <w:rPr>
          <w:rStyle w:val="a4"/>
          <w:b/>
          <w:sz w:val="24"/>
          <w:szCs w:val="24"/>
          <w:lang w:val="en-US"/>
        </w:rPr>
        <w:instrText>takoe</w:instrText>
      </w:r>
      <w:r w:rsidRPr="00215B34">
        <w:rPr>
          <w:rStyle w:val="a4"/>
          <w:b/>
          <w:sz w:val="24"/>
          <w:rPrChange w:id="183" w:author="Евгений Мироевский" w:date="2020-03-15T19:52:00Z">
            <w:rPr>
              <w:rStyle w:val="a4"/>
              <w:b/>
              <w:sz w:val="24"/>
              <w:szCs w:val="24"/>
              <w:lang w:val="en-US"/>
            </w:rPr>
          </w:rPrChange>
        </w:rPr>
        <w:instrText>-</w:instrText>
      </w:r>
      <w:r>
        <w:rPr>
          <w:rStyle w:val="a4"/>
          <w:b/>
          <w:sz w:val="24"/>
          <w:szCs w:val="24"/>
          <w:lang w:val="en-US"/>
        </w:rPr>
        <w:instrText>frejmvorki</w:instrText>
      </w:r>
      <w:r w:rsidRPr="00215B34">
        <w:rPr>
          <w:rStyle w:val="a4"/>
          <w:b/>
          <w:sz w:val="24"/>
          <w:rPrChange w:id="184" w:author="Евгений Мироевский" w:date="2020-03-15T19:52:00Z">
            <w:rPr>
              <w:rStyle w:val="a4"/>
              <w:b/>
              <w:sz w:val="24"/>
              <w:szCs w:val="24"/>
              <w:lang w:val="en-US"/>
            </w:rPr>
          </w:rPrChange>
        </w:rPr>
        <w:instrText>-</w:instrText>
      </w:r>
      <w:r>
        <w:rPr>
          <w:rStyle w:val="a4"/>
          <w:b/>
          <w:sz w:val="24"/>
          <w:szCs w:val="24"/>
          <w:lang w:val="en-US"/>
        </w:rPr>
        <w:instrText>i</w:instrText>
      </w:r>
      <w:r w:rsidRPr="00215B34">
        <w:rPr>
          <w:rStyle w:val="a4"/>
          <w:b/>
          <w:sz w:val="24"/>
          <w:rPrChange w:id="185" w:author="Евгений Мироевский" w:date="2020-03-15T19:52:00Z">
            <w:rPr>
              <w:rStyle w:val="a4"/>
              <w:b/>
              <w:sz w:val="24"/>
              <w:szCs w:val="24"/>
              <w:lang w:val="en-US"/>
            </w:rPr>
          </w:rPrChange>
        </w:rPr>
        <w:instrText>-</w:instrText>
      </w:r>
      <w:r>
        <w:rPr>
          <w:rStyle w:val="a4"/>
          <w:b/>
          <w:sz w:val="24"/>
          <w:szCs w:val="24"/>
          <w:lang w:val="en-US"/>
        </w:rPr>
        <w:instrText>dlya</w:instrText>
      </w:r>
      <w:r w:rsidRPr="00215B34">
        <w:rPr>
          <w:rStyle w:val="a4"/>
          <w:b/>
          <w:sz w:val="24"/>
          <w:rPrChange w:id="186" w:author="Евгений Мироевский" w:date="2020-03-15T19:52:00Z">
            <w:rPr>
              <w:rStyle w:val="a4"/>
              <w:b/>
              <w:sz w:val="24"/>
              <w:szCs w:val="24"/>
              <w:lang w:val="en-US"/>
            </w:rPr>
          </w:rPrChange>
        </w:rPr>
        <w:instrText>-</w:instrText>
      </w:r>
      <w:r>
        <w:rPr>
          <w:rStyle w:val="a4"/>
          <w:b/>
          <w:sz w:val="24"/>
          <w:szCs w:val="24"/>
          <w:lang w:val="en-US"/>
        </w:rPr>
        <w:instrText>chego</w:instrText>
      </w:r>
      <w:r w:rsidRPr="00215B34">
        <w:rPr>
          <w:rStyle w:val="a4"/>
          <w:b/>
          <w:sz w:val="24"/>
          <w:rPrChange w:id="187" w:author="Евгений Мироевский" w:date="2020-03-15T19:52:00Z">
            <w:rPr>
              <w:rStyle w:val="a4"/>
              <w:b/>
              <w:sz w:val="24"/>
              <w:szCs w:val="24"/>
              <w:lang w:val="en-US"/>
            </w:rPr>
          </w:rPrChange>
        </w:rPr>
        <w:instrText>-</w:instrText>
      </w:r>
      <w:r>
        <w:rPr>
          <w:rStyle w:val="a4"/>
          <w:b/>
          <w:sz w:val="24"/>
          <w:szCs w:val="24"/>
          <w:lang w:val="en-US"/>
        </w:rPr>
        <w:instrText>oni</w:instrText>
      </w:r>
      <w:r w:rsidRPr="00215B34">
        <w:rPr>
          <w:rStyle w:val="a4"/>
          <w:b/>
          <w:sz w:val="24"/>
          <w:rPrChange w:id="188" w:author="Евгений Мироевский" w:date="2020-03-15T19:52:00Z">
            <w:rPr>
              <w:rStyle w:val="a4"/>
              <w:b/>
              <w:sz w:val="24"/>
              <w:szCs w:val="24"/>
              <w:lang w:val="en-US"/>
            </w:rPr>
          </w:rPrChange>
        </w:rPr>
        <w:instrText>-</w:instrText>
      </w:r>
      <w:r>
        <w:rPr>
          <w:rStyle w:val="a4"/>
          <w:b/>
          <w:sz w:val="24"/>
          <w:szCs w:val="24"/>
          <w:lang w:val="en-US"/>
        </w:rPr>
        <w:instrText>nuzhny</w:instrText>
      </w:r>
      <w:r w:rsidRPr="00215B34">
        <w:rPr>
          <w:rStyle w:val="a4"/>
          <w:b/>
          <w:sz w:val="24"/>
          <w:rPrChange w:id="189" w:author="Евгений Мироевский" w:date="2020-03-15T19:52:00Z">
            <w:rPr>
              <w:rStyle w:val="a4"/>
              <w:b/>
              <w:sz w:val="24"/>
              <w:szCs w:val="24"/>
              <w:lang w:val="en-US"/>
            </w:rPr>
          </w:rPrChange>
        </w:rPr>
        <w:instrText xml:space="preserve">/" </w:instrText>
      </w:r>
      <w:r>
        <w:rPr>
          <w:rStyle w:val="a4"/>
          <w:b/>
          <w:sz w:val="24"/>
          <w:szCs w:val="24"/>
          <w:lang w:val="en-US"/>
        </w:rPr>
        <w:fldChar w:fldCharType="separate"/>
      </w:r>
      <w:r w:rsidR="00DA3F6E" w:rsidRPr="00055CFD">
        <w:rPr>
          <w:rStyle w:val="a4"/>
          <w:b/>
          <w:sz w:val="24"/>
          <w:szCs w:val="24"/>
          <w:lang w:val="en-US"/>
        </w:rPr>
        <w:t>https</w:t>
      </w:r>
      <w:r w:rsidR="00DA3F6E" w:rsidRPr="002B669A">
        <w:rPr>
          <w:rStyle w:val="a4"/>
          <w:b/>
          <w:sz w:val="24"/>
          <w:szCs w:val="24"/>
        </w:rPr>
        <w:t>://</w:t>
      </w:r>
      <w:r w:rsidR="00DA3F6E" w:rsidRPr="00055CFD">
        <w:rPr>
          <w:rStyle w:val="a4"/>
          <w:b/>
          <w:sz w:val="24"/>
          <w:szCs w:val="24"/>
          <w:lang w:val="en-US"/>
        </w:rPr>
        <w:t>saikt</w:t>
      </w:r>
      <w:r w:rsidR="00DA3F6E" w:rsidRPr="002B669A">
        <w:rPr>
          <w:rStyle w:val="a4"/>
          <w:b/>
          <w:sz w:val="24"/>
          <w:szCs w:val="24"/>
        </w:rPr>
        <w:t>-</w:t>
      </w:r>
      <w:r w:rsidR="00DA3F6E" w:rsidRPr="00055CFD">
        <w:rPr>
          <w:rStyle w:val="a4"/>
          <w:b/>
          <w:sz w:val="24"/>
          <w:szCs w:val="24"/>
          <w:lang w:val="en-US"/>
        </w:rPr>
        <w:t>online</w:t>
      </w:r>
      <w:r w:rsidR="00DA3F6E" w:rsidRPr="002B669A">
        <w:rPr>
          <w:rStyle w:val="a4"/>
          <w:b/>
          <w:sz w:val="24"/>
          <w:szCs w:val="24"/>
        </w:rPr>
        <w:t>.</w:t>
      </w:r>
      <w:r w:rsidR="00DA3F6E" w:rsidRPr="00055CFD">
        <w:rPr>
          <w:rStyle w:val="a4"/>
          <w:b/>
          <w:sz w:val="24"/>
          <w:szCs w:val="24"/>
          <w:lang w:val="en-US"/>
        </w:rPr>
        <w:t>ru</w:t>
      </w:r>
      <w:r w:rsidR="00DA3F6E" w:rsidRPr="002B669A">
        <w:rPr>
          <w:rStyle w:val="a4"/>
          <w:b/>
          <w:sz w:val="24"/>
          <w:szCs w:val="24"/>
        </w:rPr>
        <w:t>/</w:t>
      </w:r>
      <w:r w:rsidR="00DA3F6E" w:rsidRPr="00055CFD">
        <w:rPr>
          <w:rStyle w:val="a4"/>
          <w:b/>
          <w:sz w:val="24"/>
          <w:szCs w:val="24"/>
          <w:lang w:val="en-US"/>
        </w:rPr>
        <w:t>chto</w:t>
      </w:r>
      <w:r w:rsidR="00DA3F6E" w:rsidRPr="002B669A">
        <w:rPr>
          <w:rStyle w:val="a4"/>
          <w:b/>
          <w:sz w:val="24"/>
          <w:szCs w:val="24"/>
        </w:rPr>
        <w:t>-</w:t>
      </w:r>
      <w:r w:rsidR="00DA3F6E" w:rsidRPr="00055CFD">
        <w:rPr>
          <w:rStyle w:val="a4"/>
          <w:b/>
          <w:sz w:val="24"/>
          <w:szCs w:val="24"/>
          <w:lang w:val="en-US"/>
        </w:rPr>
        <w:t>takoe</w:t>
      </w:r>
      <w:r w:rsidR="00DA3F6E" w:rsidRPr="002B669A">
        <w:rPr>
          <w:rStyle w:val="a4"/>
          <w:b/>
          <w:sz w:val="24"/>
          <w:szCs w:val="24"/>
        </w:rPr>
        <w:t>-</w:t>
      </w:r>
      <w:r w:rsidR="00DA3F6E" w:rsidRPr="00055CFD">
        <w:rPr>
          <w:rStyle w:val="a4"/>
          <w:b/>
          <w:sz w:val="24"/>
          <w:szCs w:val="24"/>
          <w:lang w:val="en-US"/>
        </w:rPr>
        <w:t>frejmvorki</w:t>
      </w:r>
      <w:r w:rsidR="00DA3F6E" w:rsidRPr="002B669A">
        <w:rPr>
          <w:rStyle w:val="a4"/>
          <w:b/>
          <w:sz w:val="24"/>
          <w:szCs w:val="24"/>
        </w:rPr>
        <w:t>-</w:t>
      </w:r>
      <w:r w:rsidR="00DA3F6E" w:rsidRPr="00055CFD">
        <w:rPr>
          <w:rStyle w:val="a4"/>
          <w:b/>
          <w:sz w:val="24"/>
          <w:szCs w:val="24"/>
          <w:lang w:val="en-US"/>
        </w:rPr>
        <w:t>i</w:t>
      </w:r>
      <w:r w:rsidR="00DA3F6E" w:rsidRPr="002B669A">
        <w:rPr>
          <w:rStyle w:val="a4"/>
          <w:b/>
          <w:sz w:val="24"/>
          <w:szCs w:val="24"/>
        </w:rPr>
        <w:t>-</w:t>
      </w:r>
      <w:r w:rsidR="00DA3F6E" w:rsidRPr="00055CFD">
        <w:rPr>
          <w:rStyle w:val="a4"/>
          <w:b/>
          <w:sz w:val="24"/>
          <w:szCs w:val="24"/>
          <w:lang w:val="en-US"/>
        </w:rPr>
        <w:t>dlya</w:t>
      </w:r>
      <w:r w:rsidR="00DA3F6E" w:rsidRPr="002B669A">
        <w:rPr>
          <w:rStyle w:val="a4"/>
          <w:b/>
          <w:sz w:val="24"/>
          <w:szCs w:val="24"/>
        </w:rPr>
        <w:t>-</w:t>
      </w:r>
      <w:r w:rsidR="00DA3F6E" w:rsidRPr="00055CFD">
        <w:rPr>
          <w:rStyle w:val="a4"/>
          <w:b/>
          <w:sz w:val="24"/>
          <w:szCs w:val="24"/>
          <w:lang w:val="en-US"/>
        </w:rPr>
        <w:t>chego</w:t>
      </w:r>
      <w:r w:rsidR="00DA3F6E" w:rsidRPr="002B669A">
        <w:rPr>
          <w:rStyle w:val="a4"/>
          <w:b/>
          <w:sz w:val="24"/>
          <w:szCs w:val="24"/>
        </w:rPr>
        <w:t>-</w:t>
      </w:r>
      <w:r w:rsidR="00DA3F6E" w:rsidRPr="00055CFD">
        <w:rPr>
          <w:rStyle w:val="a4"/>
          <w:b/>
          <w:sz w:val="24"/>
          <w:szCs w:val="24"/>
          <w:lang w:val="en-US"/>
        </w:rPr>
        <w:t>oni</w:t>
      </w:r>
      <w:r w:rsidR="00DA3F6E" w:rsidRPr="002B669A">
        <w:rPr>
          <w:rStyle w:val="a4"/>
          <w:b/>
          <w:sz w:val="24"/>
          <w:szCs w:val="24"/>
        </w:rPr>
        <w:t>-</w:t>
      </w:r>
      <w:r w:rsidR="00DA3F6E" w:rsidRPr="00055CFD">
        <w:rPr>
          <w:rStyle w:val="a4"/>
          <w:b/>
          <w:sz w:val="24"/>
          <w:szCs w:val="24"/>
          <w:lang w:val="en-US"/>
        </w:rPr>
        <w:t>nuzhny</w:t>
      </w:r>
      <w:r w:rsidR="00DA3F6E" w:rsidRPr="002B669A">
        <w:rPr>
          <w:rStyle w:val="a4"/>
          <w:b/>
          <w:sz w:val="24"/>
          <w:szCs w:val="24"/>
        </w:rPr>
        <w:t>/</w:t>
      </w:r>
      <w:r>
        <w:rPr>
          <w:rStyle w:val="a4"/>
          <w:b/>
          <w:sz w:val="24"/>
          <w:szCs w:val="24"/>
        </w:rPr>
        <w:fldChar w:fldCharType="end"/>
      </w:r>
    </w:p>
    <w:p w14:paraId="17B7D266" w14:textId="020F5CDD" w:rsidR="000A432D" w:rsidRDefault="000A432D" w:rsidP="00055CFD">
      <w:pPr>
        <w:spacing w:after="0"/>
        <w:rPr>
          <w:rStyle w:val="a4"/>
          <w:b/>
          <w:sz w:val="24"/>
          <w:szCs w:val="24"/>
        </w:rPr>
      </w:pPr>
    </w:p>
    <w:p w14:paraId="226A3A8B" w14:textId="6434FEB7" w:rsidR="000A432D" w:rsidRPr="000A432D" w:rsidRDefault="000A432D" w:rsidP="000A432D">
      <w:pPr>
        <w:pStyle w:val="a3"/>
        <w:numPr>
          <w:ilvl w:val="0"/>
          <w:numId w:val="29"/>
        </w:numPr>
        <w:spacing w:after="0"/>
        <w:rPr>
          <w:rStyle w:val="a4"/>
          <w:b/>
          <w:color w:val="auto"/>
          <w:sz w:val="32"/>
          <w:szCs w:val="32"/>
          <w:u w:val="none"/>
          <w:lang w:val="en-US"/>
        </w:rPr>
      </w:pPr>
      <w:r w:rsidRPr="000A432D">
        <w:rPr>
          <w:rStyle w:val="a4"/>
          <w:b/>
          <w:color w:val="auto"/>
          <w:sz w:val="32"/>
          <w:szCs w:val="32"/>
          <w:u w:val="none"/>
        </w:rPr>
        <w:t>фреймвор</w:t>
      </w:r>
      <w:r w:rsidR="006E44A9">
        <w:rPr>
          <w:rStyle w:val="a4"/>
          <w:b/>
          <w:color w:val="auto"/>
          <w:sz w:val="32"/>
          <w:szCs w:val="32"/>
          <w:u w:val="none"/>
        </w:rPr>
        <w:t>ки</w:t>
      </w:r>
      <w:r w:rsidRPr="000A432D">
        <w:rPr>
          <w:rStyle w:val="a4"/>
          <w:b/>
          <w:color w:val="auto"/>
          <w:sz w:val="32"/>
          <w:szCs w:val="32"/>
          <w:u w:val="none"/>
        </w:rPr>
        <w:t xml:space="preserve"> (framework) для </w:t>
      </w:r>
      <w:r w:rsidRPr="000A432D">
        <w:rPr>
          <w:rStyle w:val="a4"/>
          <w:b/>
          <w:color w:val="auto"/>
          <w:sz w:val="32"/>
          <w:szCs w:val="32"/>
          <w:u w:val="none"/>
          <w:lang w:val="en-US"/>
        </w:rPr>
        <w:t>PHP:</w:t>
      </w:r>
      <w:r>
        <w:rPr>
          <w:rStyle w:val="a4"/>
          <w:b/>
          <w:color w:val="auto"/>
          <w:sz w:val="32"/>
          <w:szCs w:val="32"/>
          <w:u w:val="none"/>
          <w:lang w:val="en-US"/>
        </w:rPr>
        <w:tab/>
      </w:r>
    </w:p>
    <w:p w14:paraId="4411AB00" w14:textId="760CA1AA" w:rsidR="000A432D" w:rsidRPr="000A432D" w:rsidRDefault="000A432D" w:rsidP="000A432D">
      <w:pPr>
        <w:pStyle w:val="a3"/>
        <w:numPr>
          <w:ilvl w:val="1"/>
          <w:numId w:val="29"/>
        </w:numPr>
        <w:spacing w:after="0"/>
        <w:rPr>
          <w:rStyle w:val="a4"/>
          <w:b/>
          <w:color w:val="auto"/>
          <w:sz w:val="24"/>
          <w:szCs w:val="24"/>
          <w:u w:val="none"/>
        </w:rPr>
      </w:pPr>
      <w:r w:rsidRPr="000A432D">
        <w:rPr>
          <w:rStyle w:val="a4"/>
          <w:b/>
          <w:color w:val="7030A0"/>
          <w:sz w:val="24"/>
          <w:szCs w:val="24"/>
          <w:u w:val="none"/>
          <w:lang w:val="en-US"/>
        </w:rPr>
        <w:t>Yii</w:t>
      </w:r>
      <w:r w:rsidRPr="000A432D">
        <w:rPr>
          <w:rStyle w:val="a4"/>
          <w:b/>
          <w:color w:val="7030A0"/>
          <w:sz w:val="24"/>
          <w:szCs w:val="24"/>
          <w:u w:val="none"/>
        </w:rPr>
        <w:t xml:space="preserve"> 2.0 (лучший по мнению Михаила Русакова) </w:t>
      </w:r>
      <w:r w:rsidR="00C637F6">
        <w:rPr>
          <w:rStyle w:val="a4"/>
          <w:b/>
          <w:sz w:val="24"/>
          <w:szCs w:val="24"/>
          <w:lang w:val="en-US"/>
        </w:rPr>
        <w:fldChar w:fldCharType="begin"/>
      </w:r>
      <w:r w:rsidR="00C637F6" w:rsidRPr="00215B34">
        <w:rPr>
          <w:rStyle w:val="a4"/>
          <w:b/>
          <w:sz w:val="24"/>
          <w:rPrChange w:id="190" w:author="Евгений Мироевский" w:date="2020-03-15T19:52:00Z">
            <w:rPr>
              <w:rStyle w:val="a4"/>
              <w:b/>
              <w:sz w:val="24"/>
              <w:szCs w:val="24"/>
              <w:lang w:val="en-US"/>
            </w:rPr>
          </w:rPrChange>
        </w:rPr>
        <w:instrText xml:space="preserve"> </w:instrText>
      </w:r>
      <w:r w:rsidR="00C637F6">
        <w:rPr>
          <w:rStyle w:val="a4"/>
          <w:b/>
          <w:sz w:val="24"/>
          <w:szCs w:val="24"/>
          <w:lang w:val="en-US"/>
        </w:rPr>
        <w:instrText>HYPERLINK</w:instrText>
      </w:r>
      <w:r w:rsidR="00C637F6" w:rsidRPr="00215B34">
        <w:rPr>
          <w:rStyle w:val="a4"/>
          <w:b/>
          <w:sz w:val="24"/>
          <w:rPrChange w:id="191" w:author="Евгений Мироевский" w:date="2020-03-15T19:52:00Z">
            <w:rPr>
              <w:rStyle w:val="a4"/>
              <w:b/>
              <w:sz w:val="24"/>
              <w:szCs w:val="24"/>
              <w:lang w:val="en-US"/>
            </w:rPr>
          </w:rPrChange>
        </w:rPr>
        <w:instrText xml:space="preserve"> "</w:instrText>
      </w:r>
      <w:r w:rsidR="00C637F6">
        <w:rPr>
          <w:rStyle w:val="a4"/>
          <w:b/>
          <w:sz w:val="24"/>
          <w:szCs w:val="24"/>
          <w:lang w:val="en-US"/>
        </w:rPr>
        <w:instrText>https</w:instrText>
      </w:r>
      <w:r w:rsidR="00C637F6" w:rsidRPr="00215B34">
        <w:rPr>
          <w:rStyle w:val="a4"/>
          <w:b/>
          <w:sz w:val="24"/>
          <w:rPrChange w:id="192" w:author="Евгений Мироевский" w:date="2020-03-15T19:52:00Z">
            <w:rPr>
              <w:rStyle w:val="a4"/>
              <w:b/>
              <w:sz w:val="24"/>
              <w:szCs w:val="24"/>
              <w:lang w:val="en-US"/>
            </w:rPr>
          </w:rPrChange>
        </w:rPr>
        <w:instrText>://</w:instrText>
      </w:r>
      <w:r w:rsidR="00C637F6">
        <w:rPr>
          <w:rStyle w:val="a4"/>
          <w:b/>
          <w:sz w:val="24"/>
          <w:szCs w:val="24"/>
          <w:lang w:val="en-US"/>
        </w:rPr>
        <w:instrText>www</w:instrText>
      </w:r>
      <w:r w:rsidR="00C637F6" w:rsidRPr="00215B34">
        <w:rPr>
          <w:rStyle w:val="a4"/>
          <w:b/>
          <w:sz w:val="24"/>
          <w:rPrChange w:id="193" w:author="Евгений Мироевский" w:date="2020-03-15T19:52:00Z">
            <w:rPr>
              <w:rStyle w:val="a4"/>
              <w:b/>
              <w:sz w:val="24"/>
              <w:szCs w:val="24"/>
              <w:lang w:val="en-US"/>
            </w:rPr>
          </w:rPrChange>
        </w:rPr>
        <w:instrText>.</w:instrText>
      </w:r>
      <w:r w:rsidR="00C637F6">
        <w:rPr>
          <w:rStyle w:val="a4"/>
          <w:b/>
          <w:sz w:val="24"/>
          <w:szCs w:val="24"/>
          <w:lang w:val="en-US"/>
        </w:rPr>
        <w:instrText>yiiframework</w:instrText>
      </w:r>
      <w:r w:rsidR="00C637F6" w:rsidRPr="00215B34">
        <w:rPr>
          <w:rStyle w:val="a4"/>
          <w:b/>
          <w:sz w:val="24"/>
          <w:rPrChange w:id="194" w:author="Евгений Мироевский" w:date="2020-03-15T19:52:00Z">
            <w:rPr>
              <w:rStyle w:val="a4"/>
              <w:b/>
              <w:sz w:val="24"/>
              <w:szCs w:val="24"/>
              <w:lang w:val="en-US"/>
            </w:rPr>
          </w:rPrChange>
        </w:rPr>
        <w:instrText>.</w:instrText>
      </w:r>
      <w:r w:rsidR="00C637F6">
        <w:rPr>
          <w:rStyle w:val="a4"/>
          <w:b/>
          <w:sz w:val="24"/>
          <w:szCs w:val="24"/>
          <w:lang w:val="en-US"/>
        </w:rPr>
        <w:instrText>com</w:instrText>
      </w:r>
      <w:r w:rsidR="00C637F6" w:rsidRPr="00215B34">
        <w:rPr>
          <w:rStyle w:val="a4"/>
          <w:b/>
          <w:sz w:val="24"/>
          <w:rPrChange w:id="195" w:author="Евгений Мироевский" w:date="2020-03-15T19:52:00Z">
            <w:rPr>
              <w:rStyle w:val="a4"/>
              <w:b/>
              <w:sz w:val="24"/>
              <w:szCs w:val="24"/>
              <w:lang w:val="en-US"/>
            </w:rPr>
          </w:rPrChange>
        </w:rPr>
        <w:instrText>/</w:instrText>
      </w:r>
      <w:r w:rsidR="00C637F6">
        <w:rPr>
          <w:rStyle w:val="a4"/>
          <w:b/>
          <w:sz w:val="24"/>
          <w:szCs w:val="24"/>
          <w:lang w:val="en-US"/>
        </w:rPr>
        <w:instrText>doc</w:instrText>
      </w:r>
      <w:r w:rsidR="00C637F6" w:rsidRPr="00215B34">
        <w:rPr>
          <w:rStyle w:val="a4"/>
          <w:b/>
          <w:sz w:val="24"/>
          <w:rPrChange w:id="196" w:author="Евгений Мироевский" w:date="2020-03-15T19:52:00Z">
            <w:rPr>
              <w:rStyle w:val="a4"/>
              <w:b/>
              <w:sz w:val="24"/>
              <w:szCs w:val="24"/>
              <w:lang w:val="en-US"/>
            </w:rPr>
          </w:rPrChange>
        </w:rPr>
        <w:instrText>/</w:instrText>
      </w:r>
      <w:r w:rsidR="00C637F6">
        <w:rPr>
          <w:rStyle w:val="a4"/>
          <w:b/>
          <w:sz w:val="24"/>
          <w:szCs w:val="24"/>
          <w:lang w:val="en-US"/>
        </w:rPr>
        <w:instrText>guide</w:instrText>
      </w:r>
      <w:r w:rsidR="00C637F6" w:rsidRPr="00215B34">
        <w:rPr>
          <w:rStyle w:val="a4"/>
          <w:b/>
          <w:sz w:val="24"/>
          <w:rPrChange w:id="197" w:author="Евгений Мироевский" w:date="2020-03-15T19:52:00Z">
            <w:rPr>
              <w:rStyle w:val="a4"/>
              <w:b/>
              <w:sz w:val="24"/>
              <w:szCs w:val="24"/>
              <w:lang w:val="en-US"/>
            </w:rPr>
          </w:rPrChange>
        </w:rPr>
        <w:instrText>/2.0/</w:instrText>
      </w:r>
      <w:r w:rsidR="00C637F6">
        <w:rPr>
          <w:rStyle w:val="a4"/>
          <w:b/>
          <w:sz w:val="24"/>
          <w:szCs w:val="24"/>
          <w:lang w:val="en-US"/>
        </w:rPr>
        <w:instrText>ru</w:instrText>
      </w:r>
      <w:r w:rsidR="00C637F6" w:rsidRPr="00215B34">
        <w:rPr>
          <w:rStyle w:val="a4"/>
          <w:b/>
          <w:sz w:val="24"/>
          <w:rPrChange w:id="198" w:author="Евгений Мироевский" w:date="2020-03-15T19:52:00Z">
            <w:rPr>
              <w:rStyle w:val="a4"/>
              <w:b/>
              <w:sz w:val="24"/>
              <w:szCs w:val="24"/>
              <w:lang w:val="en-US"/>
            </w:rPr>
          </w:rPrChange>
        </w:rPr>
        <w:instrText xml:space="preserve">" </w:instrText>
      </w:r>
      <w:r w:rsidR="00C637F6">
        <w:rPr>
          <w:rStyle w:val="a4"/>
          <w:b/>
          <w:sz w:val="24"/>
          <w:szCs w:val="24"/>
          <w:lang w:val="en-US"/>
        </w:rPr>
        <w:fldChar w:fldCharType="separate"/>
      </w:r>
      <w:r w:rsidRPr="00D6078C">
        <w:rPr>
          <w:rStyle w:val="a4"/>
          <w:b/>
          <w:sz w:val="24"/>
          <w:szCs w:val="24"/>
          <w:lang w:val="en-US"/>
        </w:rPr>
        <w:t>https</w:t>
      </w:r>
      <w:r w:rsidRPr="00D6078C">
        <w:rPr>
          <w:rStyle w:val="a4"/>
          <w:b/>
          <w:sz w:val="24"/>
          <w:szCs w:val="24"/>
        </w:rPr>
        <w:t>://</w:t>
      </w:r>
      <w:r w:rsidRPr="00D6078C">
        <w:rPr>
          <w:rStyle w:val="a4"/>
          <w:b/>
          <w:sz w:val="24"/>
          <w:szCs w:val="24"/>
          <w:lang w:val="en-US"/>
        </w:rPr>
        <w:t>www</w:t>
      </w:r>
      <w:r w:rsidRPr="00D6078C">
        <w:rPr>
          <w:rStyle w:val="a4"/>
          <w:b/>
          <w:sz w:val="24"/>
          <w:szCs w:val="24"/>
        </w:rPr>
        <w:t>.</w:t>
      </w:r>
      <w:r w:rsidRPr="00D6078C">
        <w:rPr>
          <w:rStyle w:val="a4"/>
          <w:b/>
          <w:sz w:val="24"/>
          <w:szCs w:val="24"/>
          <w:lang w:val="en-US"/>
        </w:rPr>
        <w:t>yiiframework</w:t>
      </w:r>
      <w:r w:rsidRPr="00D6078C">
        <w:rPr>
          <w:rStyle w:val="a4"/>
          <w:b/>
          <w:sz w:val="24"/>
          <w:szCs w:val="24"/>
        </w:rPr>
        <w:t>.</w:t>
      </w:r>
      <w:r w:rsidRPr="00D6078C">
        <w:rPr>
          <w:rStyle w:val="a4"/>
          <w:b/>
          <w:sz w:val="24"/>
          <w:szCs w:val="24"/>
          <w:lang w:val="en-US"/>
        </w:rPr>
        <w:t>com</w:t>
      </w:r>
      <w:r w:rsidRPr="00D6078C">
        <w:rPr>
          <w:rStyle w:val="a4"/>
          <w:b/>
          <w:sz w:val="24"/>
          <w:szCs w:val="24"/>
        </w:rPr>
        <w:t>/</w:t>
      </w:r>
      <w:r w:rsidRPr="00D6078C">
        <w:rPr>
          <w:rStyle w:val="a4"/>
          <w:b/>
          <w:sz w:val="24"/>
          <w:szCs w:val="24"/>
          <w:lang w:val="en-US"/>
        </w:rPr>
        <w:t>doc</w:t>
      </w:r>
      <w:r w:rsidRPr="00D6078C">
        <w:rPr>
          <w:rStyle w:val="a4"/>
          <w:b/>
          <w:sz w:val="24"/>
          <w:szCs w:val="24"/>
        </w:rPr>
        <w:t>/</w:t>
      </w:r>
      <w:r w:rsidRPr="00D6078C">
        <w:rPr>
          <w:rStyle w:val="a4"/>
          <w:b/>
          <w:sz w:val="24"/>
          <w:szCs w:val="24"/>
          <w:lang w:val="en-US"/>
        </w:rPr>
        <w:t>guide</w:t>
      </w:r>
      <w:r w:rsidRPr="00D6078C">
        <w:rPr>
          <w:rStyle w:val="a4"/>
          <w:b/>
          <w:sz w:val="24"/>
          <w:szCs w:val="24"/>
        </w:rPr>
        <w:t>/2.0/</w:t>
      </w:r>
      <w:r w:rsidRPr="00D6078C">
        <w:rPr>
          <w:rStyle w:val="a4"/>
          <w:b/>
          <w:sz w:val="24"/>
          <w:szCs w:val="24"/>
          <w:lang w:val="en-US"/>
        </w:rPr>
        <w:t>ru</w:t>
      </w:r>
      <w:r w:rsidR="00C637F6">
        <w:rPr>
          <w:rStyle w:val="a4"/>
          <w:b/>
          <w:sz w:val="24"/>
          <w:szCs w:val="24"/>
          <w:lang w:val="en-US"/>
        </w:rPr>
        <w:fldChar w:fldCharType="end"/>
      </w:r>
      <w:r w:rsidRPr="000A432D">
        <w:rPr>
          <w:rStyle w:val="a4"/>
          <w:b/>
          <w:color w:val="7030A0"/>
          <w:sz w:val="24"/>
          <w:szCs w:val="24"/>
          <w:u w:val="none"/>
        </w:rPr>
        <w:t xml:space="preserve"> </w:t>
      </w:r>
    </w:p>
    <w:p w14:paraId="3A365FC6" w14:textId="334D5F0A" w:rsidR="000A432D" w:rsidRDefault="000A432D" w:rsidP="000A432D">
      <w:pPr>
        <w:pStyle w:val="a3"/>
        <w:numPr>
          <w:ilvl w:val="1"/>
          <w:numId w:val="29"/>
        </w:numPr>
        <w:spacing w:after="0"/>
        <w:rPr>
          <w:rStyle w:val="a4"/>
          <w:b/>
          <w:color w:val="auto"/>
          <w:sz w:val="24"/>
          <w:szCs w:val="24"/>
          <w:u w:val="none"/>
        </w:rPr>
      </w:pPr>
      <w:r>
        <w:rPr>
          <w:rStyle w:val="a4"/>
          <w:b/>
          <w:color w:val="auto"/>
          <w:sz w:val="24"/>
          <w:szCs w:val="24"/>
          <w:u w:val="none"/>
          <w:lang w:val="en-US"/>
        </w:rPr>
        <w:t xml:space="preserve">Laravel </w:t>
      </w:r>
      <w:r>
        <w:rPr>
          <w:rStyle w:val="a4"/>
          <w:b/>
          <w:color w:val="auto"/>
          <w:sz w:val="24"/>
          <w:szCs w:val="24"/>
          <w:u w:val="none"/>
        </w:rPr>
        <w:t xml:space="preserve"> </w:t>
      </w:r>
      <w:hyperlink r:id="rId132" w:history="1">
        <w:r w:rsidRPr="00D6078C">
          <w:rPr>
            <w:rStyle w:val="a4"/>
            <w:b/>
            <w:sz w:val="24"/>
            <w:szCs w:val="24"/>
          </w:rPr>
          <w:t>https://laravel.ru</w:t>
        </w:r>
      </w:hyperlink>
    </w:p>
    <w:p w14:paraId="6BCD39FA" w14:textId="12DB611A" w:rsidR="000A432D" w:rsidRPr="000A432D" w:rsidRDefault="000A432D" w:rsidP="000A432D">
      <w:pPr>
        <w:pStyle w:val="a3"/>
        <w:numPr>
          <w:ilvl w:val="1"/>
          <w:numId w:val="29"/>
        </w:numPr>
        <w:spacing w:after="0"/>
        <w:rPr>
          <w:rStyle w:val="a4"/>
          <w:b/>
          <w:color w:val="auto"/>
          <w:sz w:val="24"/>
          <w:szCs w:val="24"/>
          <w:u w:val="none"/>
        </w:rPr>
      </w:pPr>
      <w:r>
        <w:rPr>
          <w:rFonts w:ascii="robotolight" w:hAnsi="robotolight"/>
          <w:color w:val="000000"/>
          <w:sz w:val="27"/>
          <w:szCs w:val="27"/>
          <w:shd w:val="clear" w:color="auto" w:fill="F5F7F7"/>
        </w:rPr>
        <w:t>CakePHP</w:t>
      </w:r>
    </w:p>
    <w:p w14:paraId="20469E5D" w14:textId="77777777" w:rsidR="00055CFD" w:rsidRDefault="00055CFD" w:rsidP="00055CFD">
      <w:pPr>
        <w:spacing w:after="0"/>
        <w:jc w:val="center"/>
        <w:rPr>
          <w:b/>
          <w:color w:val="FF0000"/>
          <w:sz w:val="28"/>
          <w:szCs w:val="28"/>
        </w:rPr>
      </w:pPr>
      <w:bookmarkStart w:id="199" w:name="Bootstrap"/>
      <w:proofErr w:type="gramStart"/>
      <w:r w:rsidRPr="00055CFD">
        <w:rPr>
          <w:b/>
          <w:color w:val="FF0000"/>
          <w:sz w:val="28"/>
          <w:szCs w:val="28"/>
          <w:highlight w:val="yellow"/>
        </w:rPr>
        <w:t>фрэймворк  Bootstrap</w:t>
      </w:r>
      <w:proofErr w:type="gramEnd"/>
    </w:p>
    <w:bookmarkEnd w:id="199"/>
    <w:p w14:paraId="50361D91" w14:textId="77777777" w:rsidR="00055CFD" w:rsidRPr="00055CFD" w:rsidRDefault="00055CFD" w:rsidP="00055CFD">
      <w:pPr>
        <w:pStyle w:val="aa"/>
        <w:spacing w:before="0" w:beforeAutospacing="0" w:after="0" w:afterAutospacing="0"/>
        <w:ind w:firstLine="284"/>
        <w:rPr>
          <w:rFonts w:ascii="Arial" w:hAnsi="Arial" w:cs="Arial"/>
          <w:color w:val="2A3744"/>
          <w:sz w:val="20"/>
          <w:szCs w:val="20"/>
        </w:rPr>
      </w:pPr>
      <w:r w:rsidRPr="00055CFD">
        <w:rPr>
          <w:rFonts w:ascii="Arial" w:hAnsi="Arial" w:cs="Arial"/>
          <w:b/>
          <w:color w:val="2A3744"/>
          <w:sz w:val="20"/>
          <w:szCs w:val="20"/>
        </w:rPr>
        <w:t>Bootstrap</w:t>
      </w:r>
      <w:r w:rsidRPr="00055CFD">
        <w:rPr>
          <w:rFonts w:ascii="Arial" w:hAnsi="Arial" w:cs="Arial"/>
          <w:color w:val="2A3744"/>
          <w:sz w:val="20"/>
          <w:szCs w:val="20"/>
        </w:rPr>
        <w:t xml:space="preserve"> (также известен как Twitter </w:t>
      </w:r>
      <w:proofErr w:type="gramStart"/>
      <w:r w:rsidRPr="00055CFD">
        <w:rPr>
          <w:rFonts w:ascii="Arial" w:hAnsi="Arial" w:cs="Arial"/>
          <w:color w:val="2A3744"/>
          <w:sz w:val="20"/>
          <w:szCs w:val="20"/>
        </w:rPr>
        <w:t>Bootstrap[</w:t>
      </w:r>
      <w:proofErr w:type="gramEnd"/>
      <w:r w:rsidRPr="00055CFD">
        <w:rPr>
          <w:rFonts w:ascii="Arial" w:hAnsi="Arial" w:cs="Arial"/>
          <w:color w:val="2A3744"/>
          <w:sz w:val="20"/>
          <w:szCs w:val="20"/>
        </w:rPr>
        <w:t>1][2][3]) — свободный набор инструментов для создания сайтов и веб-приложений. Включает в себя HTML- и CSS-шаблоны оформления для типографики, веб-форм, кнопок, меток, блоков навигации и прочих компонентов веб-интерфейса, включая JavaScript-расширения.</w:t>
      </w:r>
    </w:p>
    <w:p w14:paraId="47191DF7" w14:textId="77777777" w:rsidR="00055CFD" w:rsidRDefault="00055CFD" w:rsidP="00055CFD">
      <w:pPr>
        <w:pStyle w:val="aa"/>
        <w:spacing w:before="0" w:beforeAutospacing="0" w:after="0" w:afterAutospacing="0"/>
        <w:ind w:firstLine="284"/>
        <w:rPr>
          <w:rFonts w:ascii="Arial" w:hAnsi="Arial" w:cs="Arial"/>
          <w:color w:val="2A3744"/>
          <w:sz w:val="20"/>
          <w:szCs w:val="20"/>
        </w:rPr>
      </w:pPr>
      <w:r w:rsidRPr="00055CFD">
        <w:rPr>
          <w:rFonts w:ascii="Arial" w:hAnsi="Arial" w:cs="Arial"/>
          <w:color w:val="2A3744"/>
          <w:sz w:val="20"/>
          <w:szCs w:val="20"/>
        </w:rPr>
        <w:t>Bootstrap использует современные наработки в области CSS и HTML, поэтому необходимо быть внимательным при поддержке старых браузеров</w:t>
      </w:r>
    </w:p>
    <w:p w14:paraId="299F61DA" w14:textId="132C7D86" w:rsidR="00BB6E7F" w:rsidRDefault="00EF507C" w:rsidP="00055CFD">
      <w:pPr>
        <w:pStyle w:val="aa"/>
        <w:spacing w:before="0" w:beforeAutospacing="0" w:after="0" w:afterAutospacing="0"/>
        <w:ind w:firstLine="284"/>
        <w:rPr>
          <w:rStyle w:val="a4"/>
          <w:rFonts w:ascii="Arial" w:hAnsi="Arial" w:cs="Arial"/>
          <w:sz w:val="20"/>
          <w:szCs w:val="20"/>
        </w:rPr>
      </w:pPr>
      <w:hyperlink r:id="rId133" w:history="1">
        <w:r w:rsidR="0079092E" w:rsidRPr="00627358">
          <w:rPr>
            <w:rStyle w:val="a4"/>
            <w:rFonts w:ascii="Arial" w:hAnsi="Arial" w:cs="Arial"/>
            <w:sz w:val="20"/>
            <w:szCs w:val="20"/>
          </w:rPr>
          <w:t>https://ru.wikipedia.org/wiki/Bootstrap_(фреймворк)</w:t>
        </w:r>
      </w:hyperlink>
    </w:p>
    <w:p w14:paraId="2CD844DD" w14:textId="2DF54FE4" w:rsidR="005F520D" w:rsidRPr="00AD2D3B" w:rsidRDefault="005F520D" w:rsidP="00055CFD">
      <w:pPr>
        <w:pStyle w:val="aa"/>
        <w:spacing w:before="0" w:beforeAutospacing="0" w:after="0" w:afterAutospacing="0"/>
        <w:ind w:firstLine="284"/>
        <w:rPr>
          <w:rFonts w:ascii="Arial" w:hAnsi="Arial" w:cs="Arial"/>
          <w:color w:val="2A3744"/>
          <w:sz w:val="20"/>
          <w:szCs w:val="20"/>
        </w:rPr>
      </w:pPr>
      <w:r>
        <w:rPr>
          <w:rStyle w:val="a4"/>
          <w:rFonts w:ascii="Arial" w:hAnsi="Arial" w:cs="Arial"/>
          <w:sz w:val="20"/>
          <w:szCs w:val="20"/>
          <w:lang w:val="en-US"/>
        </w:rPr>
        <w:t>www</w:t>
      </w:r>
      <w:r w:rsidRPr="00AD2D3B">
        <w:rPr>
          <w:rStyle w:val="a4"/>
          <w:rFonts w:ascii="Arial" w:hAnsi="Arial" w:cs="Arial"/>
          <w:sz w:val="20"/>
          <w:szCs w:val="20"/>
        </w:rPr>
        <w:t>.</w:t>
      </w:r>
      <w:r>
        <w:rPr>
          <w:rStyle w:val="a4"/>
          <w:rFonts w:ascii="Arial" w:hAnsi="Arial" w:cs="Arial"/>
          <w:sz w:val="20"/>
          <w:szCs w:val="20"/>
          <w:lang w:val="en-US"/>
        </w:rPr>
        <w:t>getbootstrap</w:t>
      </w:r>
      <w:r w:rsidRPr="00AD2D3B">
        <w:rPr>
          <w:rStyle w:val="a4"/>
          <w:rFonts w:ascii="Arial" w:hAnsi="Arial" w:cs="Arial"/>
          <w:sz w:val="20"/>
          <w:szCs w:val="20"/>
        </w:rPr>
        <w:t>.</w:t>
      </w:r>
      <w:r>
        <w:rPr>
          <w:rStyle w:val="a4"/>
          <w:rFonts w:ascii="Arial" w:hAnsi="Arial" w:cs="Arial"/>
          <w:sz w:val="20"/>
          <w:szCs w:val="20"/>
          <w:lang w:val="en-US"/>
        </w:rPr>
        <w:t>com</w:t>
      </w:r>
    </w:p>
    <w:p w14:paraId="6279A8DB" w14:textId="77777777" w:rsidR="0079092E" w:rsidRDefault="0079092E" w:rsidP="00055CFD">
      <w:pPr>
        <w:pStyle w:val="aa"/>
        <w:spacing w:before="0" w:beforeAutospacing="0" w:after="0" w:afterAutospacing="0"/>
        <w:ind w:firstLine="284"/>
        <w:rPr>
          <w:rFonts w:ascii="Arial" w:hAnsi="Arial" w:cs="Arial"/>
          <w:color w:val="2A3744"/>
          <w:sz w:val="20"/>
          <w:szCs w:val="20"/>
        </w:rPr>
      </w:pPr>
    </w:p>
    <w:p w14:paraId="704FD064" w14:textId="77777777" w:rsidR="0079092E" w:rsidRPr="0079092E" w:rsidRDefault="0079092E" w:rsidP="0079092E">
      <w:pPr>
        <w:pStyle w:val="aa"/>
        <w:spacing w:before="0" w:beforeAutospacing="0" w:after="0" w:afterAutospacing="0"/>
        <w:ind w:firstLine="284"/>
        <w:jc w:val="center"/>
        <w:rPr>
          <w:rFonts w:asciiTheme="minorHAnsi" w:eastAsiaTheme="minorHAnsi" w:hAnsiTheme="minorHAnsi" w:cstheme="minorBidi"/>
          <w:b/>
          <w:color w:val="FF0000"/>
          <w:sz w:val="28"/>
          <w:szCs w:val="28"/>
          <w:highlight w:val="yellow"/>
          <w:lang w:eastAsia="en-US"/>
        </w:rPr>
      </w:pPr>
      <w:bookmarkStart w:id="200" w:name="Сущность"/>
      <w:r w:rsidRPr="0079092E">
        <w:rPr>
          <w:rFonts w:asciiTheme="minorHAnsi" w:eastAsiaTheme="minorHAnsi" w:hAnsiTheme="minorHAnsi" w:cstheme="minorBidi"/>
          <w:b/>
          <w:color w:val="FF0000"/>
          <w:sz w:val="28"/>
          <w:szCs w:val="28"/>
          <w:highlight w:val="yellow"/>
          <w:lang w:eastAsia="en-US"/>
        </w:rPr>
        <w:t>Сущность</w:t>
      </w:r>
    </w:p>
    <w:bookmarkEnd w:id="200"/>
    <w:p w14:paraId="40FA8FAD" w14:textId="77777777" w:rsidR="0079092E" w:rsidRDefault="0079092E" w:rsidP="0079092E">
      <w:pPr>
        <w:pStyle w:val="aa"/>
        <w:spacing w:before="0" w:beforeAutospacing="0" w:after="0" w:afterAutospacing="0"/>
        <w:ind w:firstLine="284"/>
        <w:rPr>
          <w:rFonts w:asciiTheme="minorHAnsi" w:eastAsiaTheme="minorHAnsi" w:hAnsiTheme="minorHAnsi" w:cstheme="minorBidi"/>
          <w:lang w:eastAsia="en-US"/>
        </w:rPr>
      </w:pPr>
      <w:r w:rsidRPr="0079092E">
        <w:rPr>
          <w:rFonts w:asciiTheme="minorHAnsi" w:eastAsiaTheme="minorHAnsi" w:hAnsiTheme="minorHAnsi" w:cstheme="minorBidi"/>
          <w:lang w:eastAsia="en-US"/>
        </w:rPr>
        <w:t xml:space="preserve">Сущность </w:t>
      </w:r>
      <w:proofErr w:type="gramStart"/>
      <w:r w:rsidRPr="0079092E">
        <w:rPr>
          <w:rFonts w:asciiTheme="minorHAnsi" w:eastAsiaTheme="minorHAnsi" w:hAnsiTheme="minorHAnsi" w:cstheme="minorBidi"/>
          <w:lang w:eastAsia="en-US"/>
        </w:rPr>
        <w:t>- это</w:t>
      </w:r>
      <w:proofErr w:type="gramEnd"/>
      <w:r w:rsidRPr="0079092E">
        <w:rPr>
          <w:rFonts w:asciiTheme="minorHAnsi" w:eastAsiaTheme="minorHAnsi" w:hAnsiTheme="minorHAnsi" w:cstheme="minorBidi"/>
          <w:lang w:eastAsia="en-US"/>
        </w:rPr>
        <w:t xml:space="preserve"> реальный или представляемый объект, информация о котором должна сохраняться и быть доступна.</w:t>
      </w:r>
    </w:p>
    <w:p w14:paraId="6766C9B8" w14:textId="77777777" w:rsidR="000A2941" w:rsidRDefault="000A2941" w:rsidP="0079092E">
      <w:pPr>
        <w:pStyle w:val="aa"/>
        <w:spacing w:before="0" w:beforeAutospacing="0" w:after="0" w:afterAutospacing="0"/>
        <w:ind w:firstLine="284"/>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Объе́кт</w:t>
      </w:r>
      <w:r>
        <w:rPr>
          <w:rFonts w:ascii="Arial" w:hAnsi="Arial" w:cs="Arial"/>
          <w:color w:val="222222"/>
          <w:sz w:val="21"/>
          <w:szCs w:val="21"/>
          <w:shd w:val="clear" w:color="auto" w:fill="FFFFFF"/>
        </w:rPr>
        <w:t> в </w:t>
      </w:r>
      <w:hyperlink r:id="rId134" w:tooltip="Программирование" w:history="1">
        <w:r>
          <w:rPr>
            <w:rStyle w:val="a4"/>
            <w:rFonts w:ascii="Arial" w:hAnsi="Arial" w:cs="Arial"/>
            <w:color w:val="0B0080"/>
            <w:sz w:val="21"/>
            <w:szCs w:val="21"/>
            <w:u w:val="none"/>
            <w:shd w:val="clear" w:color="auto" w:fill="FFFFFF"/>
          </w:rPr>
          <w:t>программировании</w:t>
        </w:r>
      </w:hyperlink>
      <w:r>
        <w:rPr>
          <w:rFonts w:ascii="Arial" w:hAnsi="Arial" w:cs="Arial"/>
          <w:color w:val="222222"/>
          <w:sz w:val="21"/>
          <w:szCs w:val="21"/>
          <w:shd w:val="clear" w:color="auto" w:fill="FFFFFF"/>
        </w:rPr>
        <w:t> — некоторая сущность в цифровом пространстве, обладающая определённым состоянием и поведением, имеющая определенные свойства (</w:t>
      </w:r>
      <w:hyperlink r:id="rId135" w:tooltip="Поле класса" w:history="1">
        <w:r>
          <w:rPr>
            <w:rStyle w:val="a4"/>
            <w:rFonts w:ascii="Arial" w:hAnsi="Arial" w:cs="Arial"/>
            <w:color w:val="0B0080"/>
            <w:sz w:val="21"/>
            <w:szCs w:val="21"/>
            <w:u w:val="none"/>
            <w:shd w:val="clear" w:color="auto" w:fill="FFFFFF"/>
          </w:rPr>
          <w:t>атрибуты</w:t>
        </w:r>
      </w:hyperlink>
      <w:r>
        <w:rPr>
          <w:rFonts w:ascii="Arial" w:hAnsi="Arial" w:cs="Arial"/>
          <w:color w:val="222222"/>
          <w:sz w:val="21"/>
          <w:szCs w:val="21"/>
          <w:shd w:val="clear" w:color="auto" w:fill="FFFFFF"/>
        </w:rPr>
        <w:t>) и операции над ними (</w:t>
      </w:r>
      <w:hyperlink r:id="rId136" w:tooltip="Метод (программирование)" w:history="1">
        <w:r>
          <w:rPr>
            <w:rStyle w:val="a4"/>
            <w:rFonts w:ascii="Arial" w:hAnsi="Arial" w:cs="Arial"/>
            <w:color w:val="0B0080"/>
            <w:sz w:val="21"/>
            <w:szCs w:val="21"/>
            <w:u w:val="none"/>
            <w:shd w:val="clear" w:color="auto" w:fill="FFFFFF"/>
          </w:rPr>
          <w:t>методы</w:t>
        </w:r>
      </w:hyperlink>
      <w:r>
        <w:rPr>
          <w:rFonts w:ascii="Arial" w:hAnsi="Arial" w:cs="Arial"/>
          <w:color w:val="222222"/>
          <w:sz w:val="21"/>
          <w:szCs w:val="21"/>
          <w:shd w:val="clear" w:color="auto" w:fill="FFFFFF"/>
        </w:rPr>
        <w:t>)</w:t>
      </w:r>
      <w:hyperlink r:id="rId137" w:anchor="cite_note-def-1" w:history="1">
        <w:r>
          <w:rPr>
            <w:rStyle w:val="a4"/>
            <w:rFonts w:ascii="Arial" w:hAnsi="Arial" w:cs="Arial"/>
            <w:color w:val="0B0080"/>
            <w:sz w:val="17"/>
            <w:szCs w:val="17"/>
            <w:u w:val="none"/>
            <w:shd w:val="clear" w:color="auto" w:fill="FFFFFF"/>
            <w:vertAlign w:val="superscript"/>
          </w:rPr>
          <w:t>[1]</w:t>
        </w:r>
      </w:hyperlink>
      <w:r>
        <w:rPr>
          <w:rFonts w:ascii="Arial" w:hAnsi="Arial" w:cs="Arial"/>
          <w:color w:val="222222"/>
          <w:sz w:val="21"/>
          <w:szCs w:val="21"/>
          <w:shd w:val="clear" w:color="auto" w:fill="FFFFFF"/>
        </w:rPr>
        <w:t>. </w:t>
      </w:r>
    </w:p>
    <w:p w14:paraId="6D558AEE" w14:textId="77777777" w:rsidR="000A2941" w:rsidRDefault="00EF507C" w:rsidP="000A2941">
      <w:pPr>
        <w:pStyle w:val="aa"/>
        <w:spacing w:before="0" w:beforeAutospacing="0" w:after="0" w:afterAutospacing="0" w:line="259" w:lineRule="auto"/>
        <w:ind w:firstLine="284"/>
        <w:rPr>
          <w:rFonts w:asciiTheme="minorHAnsi" w:eastAsiaTheme="minorHAnsi" w:hAnsiTheme="minorHAnsi" w:cstheme="minorBidi"/>
          <w:lang w:eastAsia="en-US"/>
        </w:rPr>
      </w:pPr>
      <w:hyperlink r:id="rId138" w:history="1">
        <w:r w:rsidR="000A2941" w:rsidRPr="00627358">
          <w:rPr>
            <w:rStyle w:val="a4"/>
            <w:rFonts w:asciiTheme="minorHAnsi" w:eastAsiaTheme="minorHAnsi" w:hAnsiTheme="minorHAnsi" w:cstheme="minorBidi"/>
            <w:lang w:eastAsia="en-US"/>
          </w:rPr>
          <w:t>https://ru.wikipedia.org/wiki/Объект_(программирование)</w:t>
        </w:r>
      </w:hyperlink>
    </w:p>
    <w:p w14:paraId="05BFCCAB" w14:textId="77777777" w:rsidR="00557129" w:rsidRDefault="00557129" w:rsidP="000A2941">
      <w:pPr>
        <w:pStyle w:val="aa"/>
        <w:spacing w:before="0" w:beforeAutospacing="0" w:after="0" w:afterAutospacing="0" w:line="259" w:lineRule="auto"/>
        <w:ind w:firstLine="284"/>
        <w:rPr>
          <w:rFonts w:asciiTheme="minorHAnsi" w:eastAsiaTheme="minorHAnsi" w:hAnsiTheme="minorHAnsi" w:cstheme="minorBidi"/>
          <w:lang w:eastAsia="en-US"/>
        </w:rPr>
      </w:pPr>
      <w:r w:rsidRPr="00557129">
        <w:rPr>
          <w:rFonts w:asciiTheme="minorHAnsi" w:eastAsiaTheme="minorHAnsi" w:hAnsiTheme="minorHAnsi" w:cstheme="minorBidi"/>
          <w:lang w:eastAsia="en-US"/>
        </w:rPr>
        <w:t xml:space="preserve">Источник этого непонимания лежит в самом начале науки - у Аристотеля. Аристотель выделял два вида сущности: первую сущность и вторую сущность. </w:t>
      </w:r>
      <w:r w:rsidRPr="00557129">
        <w:rPr>
          <w:rFonts w:asciiTheme="minorHAnsi" w:eastAsiaTheme="minorHAnsi" w:hAnsiTheme="minorHAnsi" w:cstheme="minorBidi"/>
          <w:b/>
          <w:lang w:eastAsia="en-US"/>
        </w:rPr>
        <w:t>Первая сущность</w:t>
      </w:r>
      <w:r w:rsidRPr="00557129">
        <w:rPr>
          <w:rFonts w:asciiTheme="minorHAnsi" w:eastAsiaTheme="minorHAnsi" w:hAnsiTheme="minorHAnsi" w:cstheme="minorBidi"/>
          <w:lang w:eastAsia="en-US"/>
        </w:rPr>
        <w:t xml:space="preserve"> </w:t>
      </w:r>
      <w:proofErr w:type="gramStart"/>
      <w:r w:rsidRPr="00557129">
        <w:rPr>
          <w:rFonts w:asciiTheme="minorHAnsi" w:eastAsiaTheme="minorHAnsi" w:hAnsiTheme="minorHAnsi" w:cstheme="minorBidi"/>
          <w:lang w:eastAsia="en-US"/>
        </w:rPr>
        <w:t>- это</w:t>
      </w:r>
      <w:proofErr w:type="gramEnd"/>
      <w:r w:rsidRPr="00557129">
        <w:rPr>
          <w:rFonts w:asciiTheme="minorHAnsi" w:eastAsiaTheme="minorHAnsi" w:hAnsiTheme="minorHAnsi" w:cstheme="minorBidi"/>
          <w:lang w:eastAsia="en-US"/>
        </w:rPr>
        <w:t xml:space="preserve"> что-то конкретное, что существует в единственном экземпляре (конкретный Иван Иванович Иванов - это первая сущность). </w:t>
      </w:r>
      <w:r w:rsidRPr="00557129">
        <w:rPr>
          <w:rFonts w:asciiTheme="minorHAnsi" w:eastAsiaTheme="minorHAnsi" w:hAnsiTheme="minorHAnsi" w:cstheme="minorBidi"/>
          <w:b/>
          <w:lang w:eastAsia="en-US"/>
        </w:rPr>
        <w:t>Вторая сущность</w:t>
      </w:r>
      <w:r w:rsidRPr="00557129">
        <w:rPr>
          <w:rFonts w:asciiTheme="minorHAnsi" w:eastAsiaTheme="minorHAnsi" w:hAnsiTheme="minorHAnsi" w:cstheme="minorBidi"/>
          <w:lang w:eastAsia="en-US"/>
        </w:rPr>
        <w:t xml:space="preserve"> </w:t>
      </w:r>
      <w:proofErr w:type="gramStart"/>
      <w:r w:rsidRPr="00557129">
        <w:rPr>
          <w:rFonts w:asciiTheme="minorHAnsi" w:eastAsiaTheme="minorHAnsi" w:hAnsiTheme="minorHAnsi" w:cstheme="minorBidi"/>
          <w:lang w:eastAsia="en-US"/>
        </w:rPr>
        <w:t>- это</w:t>
      </w:r>
      <w:proofErr w:type="gramEnd"/>
      <w:r w:rsidRPr="00557129">
        <w:rPr>
          <w:rFonts w:asciiTheme="minorHAnsi" w:eastAsiaTheme="minorHAnsi" w:hAnsiTheme="minorHAnsi" w:cstheme="minorBidi"/>
          <w:lang w:eastAsia="en-US"/>
        </w:rPr>
        <w:t xml:space="preserve"> вид или род, к которому относится первая сущность. Иван Иванов (первая сущность) - программист (относится к виду программистов из рода человекоподобных). </w:t>
      </w:r>
      <w:r>
        <w:rPr>
          <w:rFonts w:asciiTheme="minorHAnsi" w:eastAsiaTheme="minorHAnsi" w:hAnsiTheme="minorHAnsi" w:cstheme="minorBidi"/>
          <w:lang w:eastAsia="en-US"/>
        </w:rPr>
        <w:t xml:space="preserve">Сам </w:t>
      </w:r>
      <w:r w:rsidRPr="00557129">
        <w:rPr>
          <w:rFonts w:asciiTheme="minorHAnsi" w:eastAsiaTheme="minorHAnsi" w:hAnsiTheme="minorHAnsi" w:cstheme="minorBidi"/>
          <w:b/>
          <w:lang w:eastAsia="en-US"/>
        </w:rPr>
        <w:t xml:space="preserve">"Программист" </w:t>
      </w:r>
      <w:r w:rsidRPr="00557129">
        <w:rPr>
          <w:rFonts w:asciiTheme="minorHAnsi" w:eastAsiaTheme="minorHAnsi" w:hAnsiTheme="minorHAnsi" w:cstheme="minorBidi"/>
          <w:lang w:eastAsia="en-US"/>
        </w:rPr>
        <w:t xml:space="preserve">в данном случае </w:t>
      </w:r>
      <w:proofErr w:type="gramStart"/>
      <w:r w:rsidRPr="00557129">
        <w:rPr>
          <w:rFonts w:asciiTheme="minorHAnsi" w:eastAsiaTheme="minorHAnsi" w:hAnsiTheme="minorHAnsi" w:cstheme="minorBidi"/>
          <w:lang w:eastAsia="en-US"/>
        </w:rPr>
        <w:t>- это</w:t>
      </w:r>
      <w:proofErr w:type="gramEnd"/>
      <w:r w:rsidRPr="00557129">
        <w:rPr>
          <w:rFonts w:asciiTheme="minorHAnsi" w:eastAsiaTheme="minorHAnsi" w:hAnsiTheme="minorHAnsi" w:cstheme="minorBidi"/>
          <w:lang w:eastAsia="en-US"/>
        </w:rPr>
        <w:t xml:space="preserve"> вторая сущность по Аристотелю.Когда </w:t>
      </w:r>
      <w:r w:rsidRPr="00557129">
        <w:rPr>
          <w:rFonts w:asciiTheme="minorHAnsi" w:eastAsiaTheme="minorHAnsi" w:hAnsiTheme="minorHAnsi" w:cstheme="minorBidi"/>
          <w:highlight w:val="cyan"/>
          <w:lang w:eastAsia="en-US"/>
        </w:rPr>
        <w:t>программисты</w:t>
      </w:r>
      <w:r w:rsidRPr="00557129">
        <w:rPr>
          <w:rFonts w:asciiTheme="minorHAnsi" w:eastAsiaTheme="minorHAnsi" w:hAnsiTheme="minorHAnsi" w:cstheme="minorBidi"/>
          <w:lang w:eastAsia="en-US"/>
        </w:rPr>
        <w:t xml:space="preserve"> используют слово "сущность", они, как правило, имеют в виду "первую сущность" по Аристотелю, то есть нечто уникальное, что нельзя ни с какой другой первой сущностью сравнить.</w:t>
      </w:r>
    </w:p>
    <w:p w14:paraId="2A1B6782" w14:textId="77777777" w:rsidR="0084741A" w:rsidRDefault="0084741A" w:rsidP="0084741A">
      <w:pPr>
        <w:pStyle w:val="aa"/>
        <w:spacing w:after="0"/>
        <w:ind w:firstLine="284"/>
        <w:jc w:val="center"/>
        <w:rPr>
          <w:rFonts w:asciiTheme="minorHAnsi" w:eastAsiaTheme="minorHAnsi" w:hAnsiTheme="minorHAnsi" w:cstheme="minorBidi"/>
          <w:b/>
          <w:color w:val="FF0000"/>
          <w:sz w:val="28"/>
          <w:szCs w:val="28"/>
          <w:highlight w:val="yellow"/>
          <w:lang w:eastAsia="en-US"/>
        </w:rPr>
      </w:pPr>
      <w:bookmarkStart w:id="201" w:name="Наследование"/>
      <w:r w:rsidRPr="0084741A">
        <w:rPr>
          <w:rFonts w:asciiTheme="minorHAnsi" w:eastAsiaTheme="minorHAnsi" w:hAnsiTheme="minorHAnsi" w:cstheme="minorBidi"/>
          <w:b/>
          <w:color w:val="FF0000"/>
          <w:sz w:val="28"/>
          <w:szCs w:val="28"/>
          <w:highlight w:val="yellow"/>
          <w:lang w:eastAsia="en-US"/>
        </w:rPr>
        <w:t>Наследование</w:t>
      </w:r>
    </w:p>
    <w:p w14:paraId="785EA038" w14:textId="77777777" w:rsidR="000A2941" w:rsidRDefault="000A2941" w:rsidP="000A2941">
      <w:pPr>
        <w:pStyle w:val="a3"/>
        <w:ind w:left="360"/>
        <w:rPr>
          <w:rStyle w:val="a4"/>
          <w:color w:val="auto"/>
          <w:u w:val="none"/>
        </w:rPr>
      </w:pPr>
      <w:r w:rsidRPr="000A2941">
        <w:rPr>
          <w:rStyle w:val="a4"/>
          <w:color w:val="auto"/>
          <w:u w:val="none"/>
        </w:rPr>
        <w:t>Наследование (англ. inheritance) — концепция объектно-ориентированного программирования, согласно которой абстрактный тип данных может наследовать данные и функциональность некоторого существующего типа, способствуя повторному использованию компонентов программного обеспечения.</w:t>
      </w:r>
    </w:p>
    <w:p w14:paraId="613574CF" w14:textId="77777777" w:rsidR="000A2941" w:rsidRPr="000A2941" w:rsidRDefault="000A2941" w:rsidP="000A2941">
      <w:pPr>
        <w:pStyle w:val="a3"/>
        <w:ind w:left="360"/>
        <w:rPr>
          <w:rStyle w:val="a4"/>
          <w:color w:val="auto"/>
          <w:u w:val="none"/>
        </w:rPr>
      </w:pPr>
      <w:r w:rsidRPr="000A2941">
        <w:rPr>
          <w:rStyle w:val="a4"/>
          <w:color w:val="auto"/>
          <w:u w:val="none"/>
        </w:rPr>
        <w:t>https://ru.wikipedia.org/wiki/Наследование_(программирование)</w:t>
      </w:r>
    </w:p>
    <w:p w14:paraId="5ACF1BC3" w14:textId="77777777" w:rsidR="000A2941" w:rsidRDefault="0084741A" w:rsidP="000A2941">
      <w:pPr>
        <w:pStyle w:val="aa"/>
        <w:spacing w:before="0" w:beforeAutospacing="0" w:after="0"/>
        <w:ind w:firstLine="284"/>
        <w:jc w:val="center"/>
        <w:rPr>
          <w:rFonts w:asciiTheme="minorHAnsi" w:eastAsiaTheme="minorHAnsi" w:hAnsiTheme="minorHAnsi" w:cstheme="minorBidi"/>
          <w:b/>
          <w:color w:val="FF0000"/>
          <w:sz w:val="28"/>
          <w:szCs w:val="28"/>
          <w:lang w:eastAsia="en-US"/>
        </w:rPr>
      </w:pPr>
      <w:bookmarkStart w:id="202" w:name="Полиморфизм"/>
      <w:r w:rsidRPr="0084741A">
        <w:rPr>
          <w:rFonts w:asciiTheme="minorHAnsi" w:eastAsiaTheme="minorHAnsi" w:hAnsiTheme="minorHAnsi" w:cstheme="minorBidi"/>
          <w:b/>
          <w:color w:val="FF0000"/>
          <w:sz w:val="28"/>
          <w:szCs w:val="28"/>
          <w:highlight w:val="yellow"/>
          <w:lang w:eastAsia="en-US"/>
        </w:rPr>
        <w:t>Полиморфизм</w:t>
      </w:r>
    </w:p>
    <w:p w14:paraId="5668FDA0" w14:textId="77777777" w:rsidR="000A2941" w:rsidRPr="000A2941" w:rsidRDefault="000A2941" w:rsidP="000A2941">
      <w:pPr>
        <w:pStyle w:val="a3"/>
        <w:ind w:left="360"/>
        <w:rPr>
          <w:rStyle w:val="a4"/>
          <w:color w:val="auto"/>
          <w:u w:val="none"/>
        </w:rPr>
      </w:pPr>
      <w:r w:rsidRPr="000A2941">
        <w:rPr>
          <w:rStyle w:val="a4"/>
          <w:color w:val="auto"/>
          <w:u w:val="none"/>
        </w:rPr>
        <w:t>https://ru.wikipedia.org/wiki/Полиморфизм_(информатика)</w:t>
      </w:r>
    </w:p>
    <w:p w14:paraId="14D6D1A6" w14:textId="77777777" w:rsidR="000A2941" w:rsidRDefault="000A2941" w:rsidP="000A2941">
      <w:pPr>
        <w:pStyle w:val="a3"/>
        <w:ind w:left="360"/>
        <w:rPr>
          <w:rStyle w:val="a4"/>
          <w:color w:val="auto"/>
          <w:u w:val="none"/>
        </w:rPr>
      </w:pPr>
      <w:r w:rsidRPr="000A2941">
        <w:rPr>
          <w:rStyle w:val="a4"/>
          <w:color w:val="auto"/>
          <w:u w:val="none"/>
        </w:rPr>
        <w:t xml:space="preserve">в языках программирования и теории типов — способность функции обрабатывать данные разных </w:t>
      </w:r>
      <w:proofErr w:type="gramStart"/>
      <w:r w:rsidRPr="000A2941">
        <w:rPr>
          <w:rStyle w:val="a4"/>
          <w:color w:val="auto"/>
          <w:u w:val="none"/>
        </w:rPr>
        <w:t>типов[</w:t>
      </w:r>
      <w:proofErr w:type="gramEnd"/>
    </w:p>
    <w:p w14:paraId="10357DB6" w14:textId="77777777" w:rsidR="000A2941" w:rsidRPr="000A2941" w:rsidRDefault="000A2941" w:rsidP="000A2941">
      <w:pPr>
        <w:pStyle w:val="a3"/>
        <w:ind w:left="360"/>
        <w:rPr>
          <w:rStyle w:val="a4"/>
          <w:color w:val="auto"/>
          <w:u w:val="none"/>
        </w:rPr>
      </w:pPr>
    </w:p>
    <w:p w14:paraId="6F246FA1" w14:textId="77777777" w:rsidR="0084741A" w:rsidRDefault="0084741A" w:rsidP="000A2941">
      <w:pPr>
        <w:pStyle w:val="aa"/>
        <w:spacing w:before="0" w:beforeAutospacing="0" w:after="0" w:afterAutospacing="0"/>
        <w:ind w:firstLine="284"/>
        <w:jc w:val="center"/>
        <w:rPr>
          <w:rFonts w:asciiTheme="minorHAnsi" w:eastAsiaTheme="minorHAnsi" w:hAnsiTheme="minorHAnsi" w:cstheme="minorBidi"/>
          <w:b/>
          <w:color w:val="FF0000"/>
          <w:sz w:val="28"/>
          <w:szCs w:val="28"/>
          <w:highlight w:val="yellow"/>
          <w:lang w:eastAsia="en-US"/>
        </w:rPr>
      </w:pPr>
      <w:bookmarkStart w:id="203" w:name="Инкапсуляция"/>
      <w:r w:rsidRPr="0084741A">
        <w:rPr>
          <w:rFonts w:asciiTheme="minorHAnsi" w:eastAsiaTheme="minorHAnsi" w:hAnsiTheme="minorHAnsi" w:cstheme="minorBidi"/>
          <w:b/>
          <w:color w:val="FF0000"/>
          <w:sz w:val="28"/>
          <w:szCs w:val="28"/>
          <w:highlight w:val="yellow"/>
          <w:lang w:eastAsia="en-US"/>
        </w:rPr>
        <w:t>Инкапсуляция</w:t>
      </w:r>
    </w:p>
    <w:p w14:paraId="63DB5C63" w14:textId="77777777" w:rsidR="0084741A" w:rsidRPr="0084741A" w:rsidRDefault="0084741A" w:rsidP="0084741A">
      <w:pPr>
        <w:pStyle w:val="aa"/>
        <w:spacing w:before="0" w:beforeAutospacing="0" w:after="0" w:afterAutospacing="0"/>
        <w:ind w:firstLine="284"/>
        <w:rPr>
          <w:rStyle w:val="a4"/>
          <w:rFonts w:eastAsiaTheme="minorHAnsi"/>
          <w:color w:val="auto"/>
          <w:sz w:val="22"/>
          <w:szCs w:val="22"/>
          <w:u w:val="none"/>
        </w:rPr>
      </w:pPr>
      <w:r w:rsidRPr="0084741A">
        <w:rPr>
          <w:rStyle w:val="a4"/>
          <w:color w:val="auto"/>
          <w:sz w:val="22"/>
          <w:szCs w:val="22"/>
          <w:u w:val="none"/>
          <w:lang w:eastAsia="en-US"/>
        </w:rPr>
        <w:t>https://ru.wikipedia.org/wiki/Инкапсуляция_(программирование)</w:t>
      </w:r>
    </w:p>
    <w:p w14:paraId="71742731" w14:textId="77777777" w:rsidR="0084741A" w:rsidRPr="0084741A" w:rsidRDefault="0084741A" w:rsidP="0084741A">
      <w:pPr>
        <w:pStyle w:val="a3"/>
        <w:spacing w:after="0"/>
        <w:ind w:left="360"/>
        <w:rPr>
          <w:rStyle w:val="a4"/>
          <w:color w:val="auto"/>
          <w:u w:val="none"/>
        </w:rPr>
      </w:pPr>
      <w:r w:rsidRPr="0084741A">
        <w:rPr>
          <w:rStyle w:val="a4"/>
          <w:color w:val="auto"/>
          <w:u w:val="none"/>
        </w:rPr>
        <w:t>в информатике упаковка данных и функций в единый компонент.</w:t>
      </w:r>
    </w:p>
    <w:bookmarkEnd w:id="201"/>
    <w:bookmarkEnd w:id="202"/>
    <w:bookmarkEnd w:id="203"/>
    <w:p w14:paraId="10106BDA" w14:textId="77777777" w:rsidR="000A2941" w:rsidRDefault="000A2941" w:rsidP="000A2941">
      <w:pPr>
        <w:spacing w:after="0"/>
        <w:rPr>
          <w:b/>
          <w:sz w:val="24"/>
          <w:szCs w:val="24"/>
        </w:rPr>
      </w:pPr>
      <w:r w:rsidRPr="000A2941">
        <w:rPr>
          <w:b/>
          <w:sz w:val="24"/>
          <w:szCs w:val="24"/>
        </w:rPr>
        <w:t>В общем случае в разных языках программирования термин «инкапсуляция» относится к одной или обеим одновременно следующим нотациям:</w:t>
      </w:r>
    </w:p>
    <w:p w14:paraId="61065725" w14:textId="77777777" w:rsidR="000A2941" w:rsidRPr="000A2941" w:rsidRDefault="000A2941" w:rsidP="000A2941">
      <w:pPr>
        <w:spacing w:after="0"/>
        <w:rPr>
          <w:b/>
          <w:sz w:val="24"/>
          <w:szCs w:val="24"/>
        </w:rPr>
      </w:pPr>
      <w:r w:rsidRPr="000A2941">
        <w:rPr>
          <w:b/>
          <w:sz w:val="24"/>
          <w:szCs w:val="24"/>
        </w:rPr>
        <w:t xml:space="preserve"> механизм языка, позволяющий ограничить доступ одних компонентов программы к другим;</w:t>
      </w:r>
    </w:p>
    <w:p w14:paraId="4B4A152F" w14:textId="77777777" w:rsidR="00055CFD" w:rsidRPr="00055CFD" w:rsidRDefault="000A2941" w:rsidP="000A2941">
      <w:pPr>
        <w:spacing w:after="0"/>
        <w:rPr>
          <w:b/>
          <w:sz w:val="24"/>
          <w:szCs w:val="24"/>
        </w:rPr>
      </w:pPr>
      <w:r w:rsidRPr="000A2941">
        <w:rPr>
          <w:b/>
          <w:sz w:val="24"/>
          <w:szCs w:val="24"/>
        </w:rPr>
        <w:t>языковая конструкция, позволяющая связать данные с методами, предназначенными для обработки этих данных.</w:t>
      </w:r>
    </w:p>
    <w:p w14:paraId="741B97BE" w14:textId="77777777" w:rsidR="00DA3F6E" w:rsidRPr="00055CFD" w:rsidRDefault="00DA3F6E" w:rsidP="0084741A">
      <w:pPr>
        <w:spacing w:after="240"/>
        <w:rPr>
          <w:b/>
          <w:sz w:val="24"/>
          <w:szCs w:val="24"/>
        </w:rPr>
      </w:pPr>
    </w:p>
    <w:p w14:paraId="619954E6" w14:textId="77777777" w:rsidR="00DA3F6E" w:rsidRPr="00DB6316" w:rsidRDefault="00DA3F6E" w:rsidP="00DA3F6E">
      <w:pPr>
        <w:pStyle w:val="a3"/>
        <w:ind w:left="360"/>
        <w:jc w:val="center"/>
        <w:rPr>
          <w:rStyle w:val="a4"/>
          <w:b/>
          <w:color w:val="FF0000"/>
          <w:sz w:val="28"/>
          <w:szCs w:val="28"/>
          <w:u w:val="none"/>
        </w:rPr>
      </w:pPr>
      <w:bookmarkStart w:id="204" w:name="PSR"/>
      <w:r w:rsidRPr="00DA3F6E">
        <w:rPr>
          <w:rStyle w:val="a4"/>
          <w:b/>
          <w:color w:val="FF0000"/>
          <w:sz w:val="28"/>
          <w:szCs w:val="28"/>
          <w:highlight w:val="yellow"/>
          <w:u w:val="none"/>
          <w:lang w:val="en-US"/>
        </w:rPr>
        <w:t>PSR</w:t>
      </w:r>
      <w:bookmarkEnd w:id="204"/>
      <w:r w:rsidRPr="00DB6316">
        <w:rPr>
          <w:rStyle w:val="a4"/>
          <w:b/>
          <w:color w:val="FF0000"/>
          <w:sz w:val="28"/>
          <w:szCs w:val="28"/>
          <w:highlight w:val="yellow"/>
          <w:u w:val="none"/>
        </w:rPr>
        <w:t xml:space="preserve"> (</w:t>
      </w:r>
      <w:r w:rsidRPr="00DA3F6E">
        <w:rPr>
          <w:rStyle w:val="a4"/>
          <w:b/>
          <w:color w:val="FF0000"/>
          <w:sz w:val="28"/>
          <w:szCs w:val="28"/>
          <w:highlight w:val="yellow"/>
          <w:u w:val="none"/>
          <w:lang w:val="en-US"/>
        </w:rPr>
        <w:t>PHP</w:t>
      </w:r>
      <w:r w:rsidRPr="00DB6316">
        <w:rPr>
          <w:rStyle w:val="a4"/>
          <w:b/>
          <w:color w:val="FF0000"/>
          <w:sz w:val="28"/>
          <w:szCs w:val="28"/>
          <w:highlight w:val="yellow"/>
          <w:u w:val="none"/>
        </w:rPr>
        <w:t xml:space="preserve"> </w:t>
      </w:r>
      <w:r w:rsidRPr="00DA3F6E">
        <w:rPr>
          <w:rStyle w:val="a4"/>
          <w:b/>
          <w:color w:val="FF0000"/>
          <w:sz w:val="28"/>
          <w:szCs w:val="28"/>
          <w:highlight w:val="yellow"/>
          <w:u w:val="none"/>
          <w:lang w:val="en-US"/>
        </w:rPr>
        <w:t>standart</w:t>
      </w:r>
      <w:r w:rsidRPr="00DB6316">
        <w:rPr>
          <w:rStyle w:val="a4"/>
          <w:b/>
          <w:color w:val="FF0000"/>
          <w:sz w:val="28"/>
          <w:szCs w:val="28"/>
          <w:highlight w:val="yellow"/>
          <w:u w:val="none"/>
        </w:rPr>
        <w:t xml:space="preserve"> </w:t>
      </w:r>
      <w:r w:rsidRPr="00DA3F6E">
        <w:rPr>
          <w:rStyle w:val="a4"/>
          <w:b/>
          <w:color w:val="FF0000"/>
          <w:sz w:val="28"/>
          <w:szCs w:val="28"/>
          <w:highlight w:val="yellow"/>
          <w:u w:val="none"/>
          <w:lang w:val="en-US"/>
        </w:rPr>
        <w:t>recommendation</w:t>
      </w:r>
      <w:r w:rsidRPr="00DB6316">
        <w:rPr>
          <w:rStyle w:val="a4"/>
          <w:b/>
          <w:color w:val="FF0000"/>
          <w:sz w:val="28"/>
          <w:szCs w:val="28"/>
          <w:highlight w:val="yellow"/>
          <w:u w:val="none"/>
        </w:rPr>
        <w:t>) стандартов</w:t>
      </w:r>
    </w:p>
    <w:p w14:paraId="525AE594" w14:textId="77777777" w:rsidR="00DA3F6E" w:rsidRPr="00DA3F6E" w:rsidRDefault="00DA3F6E" w:rsidP="00DA3F6E">
      <w:pPr>
        <w:pStyle w:val="a3"/>
        <w:ind w:left="360"/>
        <w:rPr>
          <w:rStyle w:val="a4"/>
          <w:color w:val="auto"/>
          <w:u w:val="none"/>
        </w:rPr>
      </w:pPr>
      <w:r w:rsidRPr="00DA3F6E">
        <w:rPr>
          <w:rStyle w:val="a4"/>
          <w:color w:val="auto"/>
          <w:u w:val="none"/>
        </w:rPr>
        <w:t>Всего на момент написания статьи существует 17 стандартов, причем 9 из них являются утвержденными, 8 находятся в стадии проекта, активно обсуждаются, 1 стандарт не рекомендован к использованию.</w:t>
      </w:r>
    </w:p>
    <w:p w14:paraId="0426396F" w14:textId="77777777" w:rsidR="00DA3F6E" w:rsidRPr="00DA3F6E" w:rsidRDefault="00DA3F6E" w:rsidP="00DA3F6E">
      <w:pPr>
        <w:pStyle w:val="a3"/>
        <w:ind w:left="360"/>
        <w:rPr>
          <w:rStyle w:val="a4"/>
          <w:color w:val="auto"/>
          <w:u w:val="none"/>
        </w:rPr>
      </w:pPr>
      <w:r w:rsidRPr="00DA3F6E">
        <w:rPr>
          <w:rStyle w:val="a4"/>
          <w:color w:val="auto"/>
          <w:u w:val="none"/>
        </w:rPr>
        <w:t>Теперь перейдем непосредственно к описанию каждого стандарта. Заметьте, что я не буду здесь подробно разбирать каждый стандарт, скорее это небольшое введение. Также в статье будут рассматриваться только те стандарты PSR, которые официально приняты, т.е. находятся в статусе Accepted.</w:t>
      </w:r>
    </w:p>
    <w:p w14:paraId="4976028F" w14:textId="77777777" w:rsidR="00DA3F6E" w:rsidRPr="00DA3F6E" w:rsidRDefault="00DA3F6E" w:rsidP="00DA3F6E">
      <w:pPr>
        <w:pStyle w:val="a3"/>
        <w:ind w:left="360"/>
        <w:rPr>
          <w:rStyle w:val="a4"/>
          <w:color w:val="auto"/>
          <w:u w:val="none"/>
        </w:rPr>
      </w:pPr>
      <w:r w:rsidRPr="00DA3F6E">
        <w:rPr>
          <w:rStyle w:val="a4"/>
          <w:color w:val="auto"/>
          <w:u w:val="none"/>
        </w:rPr>
        <w:t>PSR-1. Основной стандарт кодирования</w:t>
      </w:r>
    </w:p>
    <w:p w14:paraId="4F4CFA5F" w14:textId="77777777" w:rsidR="00DA3F6E" w:rsidRPr="00DA3F6E" w:rsidRDefault="00DA3F6E" w:rsidP="00DA3F6E">
      <w:pPr>
        <w:pStyle w:val="a3"/>
        <w:ind w:left="360"/>
        <w:rPr>
          <w:rStyle w:val="a4"/>
          <w:color w:val="auto"/>
          <w:u w:val="none"/>
        </w:rPr>
      </w:pPr>
      <w:r w:rsidRPr="00DA3F6E">
        <w:rPr>
          <w:rStyle w:val="a4"/>
          <w:color w:val="auto"/>
          <w:u w:val="none"/>
        </w:rPr>
        <w:t>Он представляет собой наиболее общие правила, такие как, например, использование тегов PHP, кодировка файлов, разделения места объявления функции, класса и места их использования, именование классов, методов.</w:t>
      </w:r>
    </w:p>
    <w:p w14:paraId="572DE0DB" w14:textId="77777777" w:rsidR="00DA3F6E" w:rsidRPr="00DA3F6E" w:rsidRDefault="00DA3F6E" w:rsidP="00DA3F6E">
      <w:pPr>
        <w:pStyle w:val="a3"/>
        <w:ind w:left="360"/>
        <w:rPr>
          <w:rStyle w:val="a4"/>
          <w:color w:val="auto"/>
          <w:u w:val="none"/>
        </w:rPr>
      </w:pPr>
      <w:r w:rsidRPr="00DA3F6E">
        <w:rPr>
          <w:rStyle w:val="a4"/>
          <w:color w:val="auto"/>
          <w:u w:val="none"/>
        </w:rPr>
        <w:t>PSR-2. Руководство по стилю кода</w:t>
      </w:r>
    </w:p>
    <w:p w14:paraId="1618234D" w14:textId="77777777" w:rsidR="00DA3F6E" w:rsidRPr="00DA3F6E" w:rsidRDefault="00DA3F6E" w:rsidP="00DA3F6E">
      <w:pPr>
        <w:pStyle w:val="a3"/>
        <w:ind w:left="360"/>
        <w:rPr>
          <w:rStyle w:val="a4"/>
          <w:color w:val="auto"/>
          <w:u w:val="none"/>
        </w:rPr>
      </w:pPr>
      <w:r w:rsidRPr="00DA3F6E">
        <w:rPr>
          <w:rStyle w:val="a4"/>
          <w:color w:val="auto"/>
          <w:u w:val="none"/>
        </w:rPr>
        <w:t>Является продолжением первого стандарта и регулирует вопросы использования в коде табуляции, переводов строк, максимальную длину строк кода, правила оформления управляющих конструкций и т.д.</w:t>
      </w:r>
    </w:p>
    <w:p w14:paraId="370F1079" w14:textId="77777777" w:rsidR="00DA3F6E" w:rsidRPr="00DA3F6E" w:rsidRDefault="00DA3F6E" w:rsidP="00DA3F6E">
      <w:pPr>
        <w:pStyle w:val="a3"/>
        <w:ind w:left="360"/>
        <w:rPr>
          <w:rStyle w:val="a4"/>
          <w:color w:val="auto"/>
          <w:u w:val="none"/>
        </w:rPr>
      </w:pPr>
      <w:r w:rsidRPr="00DA3F6E">
        <w:rPr>
          <w:rStyle w:val="a4"/>
          <w:color w:val="auto"/>
          <w:u w:val="none"/>
        </w:rPr>
        <w:t>PSR-3. Интерфейс протоколирования.</w:t>
      </w:r>
    </w:p>
    <w:p w14:paraId="57F7C115" w14:textId="77777777" w:rsidR="00DA3F6E" w:rsidRPr="00DA3F6E" w:rsidRDefault="00DA3F6E" w:rsidP="00DA3F6E">
      <w:pPr>
        <w:pStyle w:val="a3"/>
        <w:ind w:left="360"/>
        <w:rPr>
          <w:rStyle w:val="a4"/>
          <w:color w:val="auto"/>
          <w:u w:val="none"/>
        </w:rPr>
      </w:pPr>
      <w:r w:rsidRPr="00DA3F6E">
        <w:rPr>
          <w:rStyle w:val="a4"/>
          <w:color w:val="auto"/>
          <w:u w:val="none"/>
        </w:rPr>
        <w:t>Этот стандарт разработан для того, чтобы обеспечить (журналирование) логирование в приложениях, написанных на PHP.</w:t>
      </w:r>
    </w:p>
    <w:p w14:paraId="56B71546" w14:textId="77777777" w:rsidR="00DA3F6E" w:rsidRPr="00DA3F6E" w:rsidRDefault="00DA3F6E" w:rsidP="00DA3F6E">
      <w:pPr>
        <w:pStyle w:val="a3"/>
        <w:ind w:left="360"/>
        <w:rPr>
          <w:rStyle w:val="a4"/>
          <w:color w:val="auto"/>
          <w:u w:val="none"/>
        </w:rPr>
      </w:pPr>
      <w:r w:rsidRPr="00DA3F6E">
        <w:rPr>
          <w:rStyle w:val="a4"/>
          <w:color w:val="auto"/>
          <w:u w:val="none"/>
        </w:rPr>
        <w:t>PSR-4. Стандарт автозагрузки</w:t>
      </w:r>
    </w:p>
    <w:p w14:paraId="48B805AE" w14:textId="77777777" w:rsidR="00DA3F6E" w:rsidRPr="00DA3F6E" w:rsidRDefault="00DA3F6E" w:rsidP="00DA3F6E">
      <w:pPr>
        <w:pStyle w:val="a3"/>
        <w:ind w:left="360"/>
        <w:rPr>
          <w:rStyle w:val="a4"/>
          <w:color w:val="auto"/>
          <w:u w:val="none"/>
        </w:rPr>
      </w:pPr>
      <w:r w:rsidRPr="00DA3F6E">
        <w:rPr>
          <w:rStyle w:val="a4"/>
          <w:color w:val="auto"/>
          <w:u w:val="none"/>
        </w:rPr>
        <w:t>Это, наверное, самый важный и нужный стандарт, которому будет посвящена отдельная, подробная статья. Классы, которые реализуют PSR-4, могут быть загружены единым автозагрузчиком, что позволяет частям и компонентам из одного фреймворка или библиотеки быть использованными в других проектах.</w:t>
      </w:r>
    </w:p>
    <w:p w14:paraId="56BEC996" w14:textId="77777777" w:rsidR="00DA3F6E" w:rsidRPr="006E4745" w:rsidRDefault="00DA3F6E" w:rsidP="00DA3F6E">
      <w:pPr>
        <w:pStyle w:val="a3"/>
        <w:ind w:left="360"/>
        <w:rPr>
          <w:rStyle w:val="a4"/>
          <w:color w:val="auto"/>
          <w:u w:val="none"/>
        </w:rPr>
      </w:pPr>
      <w:r w:rsidRPr="00DA3F6E">
        <w:rPr>
          <w:rStyle w:val="a4"/>
          <w:color w:val="auto"/>
          <w:u w:val="none"/>
        </w:rPr>
        <w:t xml:space="preserve">PSR-6. Интерфейс </w:t>
      </w:r>
      <w:r w:rsidRPr="006E4745">
        <w:rPr>
          <w:rStyle w:val="a4"/>
          <w:color w:val="auto"/>
          <w:u w:val="none"/>
        </w:rPr>
        <w:t>кеширования</w:t>
      </w:r>
    </w:p>
    <w:p w14:paraId="7048767A" w14:textId="77777777" w:rsidR="00DA3F6E" w:rsidRPr="006E4745" w:rsidRDefault="00DA3F6E" w:rsidP="00DA3F6E">
      <w:pPr>
        <w:pStyle w:val="a3"/>
        <w:ind w:left="360"/>
        <w:rPr>
          <w:rStyle w:val="a4"/>
          <w:color w:val="auto"/>
          <w:u w:val="none"/>
        </w:rPr>
      </w:pPr>
      <w:r w:rsidRPr="006E4745">
        <w:rPr>
          <w:rStyle w:val="a4"/>
          <w:color w:val="auto"/>
          <w:u w:val="none"/>
        </w:rPr>
        <w:t>Кэширование используется для повышения производительности системы. И PSR-6 позволяет стандартно сохранять и извлекать данные из кэша, используя унифицированный интерфейс.</w:t>
      </w:r>
    </w:p>
    <w:p w14:paraId="26F6113F" w14:textId="77777777" w:rsidR="00DA3F6E" w:rsidRPr="006E4745" w:rsidRDefault="00DA3F6E" w:rsidP="00DA3F6E">
      <w:pPr>
        <w:pStyle w:val="a3"/>
        <w:ind w:left="360"/>
        <w:rPr>
          <w:rStyle w:val="a4"/>
          <w:color w:val="auto"/>
          <w:u w:val="none"/>
        </w:rPr>
      </w:pPr>
      <w:r w:rsidRPr="006E4745">
        <w:rPr>
          <w:rStyle w:val="a4"/>
          <w:color w:val="auto"/>
          <w:u w:val="none"/>
        </w:rPr>
        <w:t>PSR-7. Интерфейс HTTP-сообщений</w:t>
      </w:r>
    </w:p>
    <w:p w14:paraId="49005928" w14:textId="77777777" w:rsidR="00DA3F6E" w:rsidRPr="006E4745" w:rsidRDefault="00DA3F6E" w:rsidP="00DA3F6E">
      <w:pPr>
        <w:pStyle w:val="a3"/>
        <w:ind w:left="360"/>
        <w:rPr>
          <w:rStyle w:val="a4"/>
          <w:color w:val="auto"/>
          <w:u w:val="none"/>
        </w:rPr>
      </w:pPr>
      <w:r w:rsidRPr="006E4745">
        <w:rPr>
          <w:rStyle w:val="a4"/>
          <w:color w:val="auto"/>
          <w:u w:val="none"/>
        </w:rPr>
        <w:t>При написании мало-мальски сложных сайтов на PHP, почти всегда приходиться работать с HTTP заголовками. Конечно, язык PHP предоставляет нам уже готовые возможности для работы с ними, такие как суперглобальный массив $_SERVER, функции header(), setcookie() и т.д., однако их ручной разбор чреват ошибками, да и не всегда можно учесть все нюансы работы с ними. И вот, чтобы облегчить работу разработчику, а также сделать единообразным интерфейс взаимодействия с HTTP протоколом был принят данный стандарт. Более подробно об этом стандарте я расскажу в одной из следующих статей.</w:t>
      </w:r>
    </w:p>
    <w:p w14:paraId="2D692102" w14:textId="77777777" w:rsidR="00DA3F6E" w:rsidRPr="006E4745" w:rsidRDefault="00DA3F6E" w:rsidP="00DA3F6E">
      <w:pPr>
        <w:pStyle w:val="a3"/>
        <w:ind w:left="360"/>
        <w:rPr>
          <w:rStyle w:val="a4"/>
          <w:color w:val="auto"/>
          <w:u w:val="none"/>
        </w:rPr>
      </w:pPr>
      <w:r w:rsidRPr="006E4745">
        <w:rPr>
          <w:rStyle w:val="a4"/>
          <w:color w:val="auto"/>
          <w:u w:val="none"/>
        </w:rPr>
        <w:t>PSR-11. Интерфейс контейнера</w:t>
      </w:r>
    </w:p>
    <w:p w14:paraId="35241C86" w14:textId="77777777" w:rsidR="00DA3F6E" w:rsidRPr="006E4745" w:rsidRDefault="00DA3F6E" w:rsidP="00DA3F6E">
      <w:pPr>
        <w:pStyle w:val="a3"/>
        <w:ind w:left="360"/>
        <w:rPr>
          <w:rStyle w:val="a4"/>
          <w:color w:val="auto"/>
          <w:u w:val="none"/>
        </w:rPr>
      </w:pPr>
      <w:r w:rsidRPr="006E4745">
        <w:rPr>
          <w:rStyle w:val="a4"/>
          <w:color w:val="auto"/>
          <w:u w:val="none"/>
        </w:rPr>
        <w:t>При написании PHP программы часто приходится использовать сторонние компоненты. И чтобы не заблудиться в этом лесу зависимостей были придуманы различные методы управления зависимостями кода, зачастую несовместимые между собой, которые данный стандарт и приводит к общему знаменателю.</w:t>
      </w:r>
    </w:p>
    <w:p w14:paraId="45670F81" w14:textId="77777777" w:rsidR="00DA3F6E" w:rsidRPr="006E4745" w:rsidRDefault="00DA3F6E" w:rsidP="00DA3F6E">
      <w:pPr>
        <w:pStyle w:val="a3"/>
        <w:ind w:left="360"/>
        <w:rPr>
          <w:rStyle w:val="a4"/>
          <w:color w:val="auto"/>
          <w:u w:val="none"/>
        </w:rPr>
      </w:pPr>
      <w:r w:rsidRPr="006E4745">
        <w:rPr>
          <w:rStyle w:val="a4"/>
          <w:color w:val="auto"/>
          <w:u w:val="none"/>
        </w:rPr>
        <w:t>PSR-13. Гипермедиа ссылки</w:t>
      </w:r>
    </w:p>
    <w:p w14:paraId="1DCAA500" w14:textId="77777777" w:rsidR="00DA3F6E" w:rsidRPr="006E4745" w:rsidRDefault="00DA3F6E" w:rsidP="00DA3F6E">
      <w:pPr>
        <w:pStyle w:val="a3"/>
        <w:ind w:left="360"/>
        <w:rPr>
          <w:rStyle w:val="a4"/>
          <w:color w:val="auto"/>
          <w:u w:val="none"/>
        </w:rPr>
      </w:pPr>
      <w:r w:rsidRPr="006E4745">
        <w:rPr>
          <w:rStyle w:val="a4"/>
          <w:color w:val="auto"/>
          <w:u w:val="none"/>
        </w:rPr>
        <w:t>Данный интерфейс призван облегчить разработку и использование прикладных программных интерфейсов (API).</w:t>
      </w:r>
    </w:p>
    <w:p w14:paraId="0228C260" w14:textId="77777777" w:rsidR="00DA3F6E" w:rsidRDefault="00DA3F6E" w:rsidP="00DA3F6E">
      <w:pPr>
        <w:pStyle w:val="a3"/>
        <w:ind w:left="360"/>
        <w:rPr>
          <w:rStyle w:val="a4"/>
          <w:color w:val="auto"/>
          <w:u w:val="none"/>
        </w:rPr>
      </w:pPr>
      <w:r w:rsidRPr="006E4745">
        <w:rPr>
          <w:rStyle w:val="a4"/>
          <w:color w:val="auto"/>
          <w:u w:val="none"/>
        </w:rPr>
        <w:t>PSR-14. Интерфейс простого кэширования</w:t>
      </w:r>
    </w:p>
    <w:p w14:paraId="70B59A63" w14:textId="77777777" w:rsidR="00DB6316" w:rsidRPr="006E4745" w:rsidRDefault="00DB6316" w:rsidP="00DB6316">
      <w:pPr>
        <w:pStyle w:val="a3"/>
        <w:numPr>
          <w:ilvl w:val="0"/>
          <w:numId w:val="22"/>
        </w:numPr>
        <w:rPr>
          <w:rStyle w:val="a4"/>
          <w:color w:val="auto"/>
          <w:u w:val="none"/>
        </w:rPr>
      </w:pPr>
      <w:r>
        <w:rPr>
          <w:rStyle w:val="a4"/>
          <w:color w:val="auto"/>
          <w:u w:val="none"/>
        </w:rPr>
        <w:t xml:space="preserve">Согласно </w:t>
      </w:r>
      <w:r>
        <w:rPr>
          <w:rStyle w:val="a4"/>
          <w:color w:val="auto"/>
          <w:u w:val="none"/>
          <w:lang w:val="en-US"/>
        </w:rPr>
        <w:t>PSR</w:t>
      </w:r>
      <w:r w:rsidRPr="00DB6316">
        <w:rPr>
          <w:rStyle w:val="a4"/>
          <w:color w:val="auto"/>
          <w:u w:val="none"/>
        </w:rPr>
        <w:t xml:space="preserve"> </w:t>
      </w:r>
      <w:r>
        <w:rPr>
          <w:rStyle w:val="a4"/>
          <w:color w:val="auto"/>
          <w:u w:val="none"/>
        </w:rPr>
        <w:t>каждый класс создается в отдельном файле</w:t>
      </w:r>
    </w:p>
    <w:p w14:paraId="01F0CD0B" w14:textId="77777777" w:rsidR="00DA3F6E" w:rsidRDefault="00EF507C" w:rsidP="006B5778">
      <w:pPr>
        <w:spacing w:after="0"/>
        <w:rPr>
          <w:b/>
          <w:sz w:val="24"/>
          <w:szCs w:val="24"/>
        </w:rPr>
      </w:pPr>
      <w:hyperlink r:id="rId139" w:history="1">
        <w:r w:rsidR="00181626" w:rsidRPr="001B2C66">
          <w:rPr>
            <w:rStyle w:val="a4"/>
            <w:b/>
            <w:sz w:val="24"/>
            <w:szCs w:val="24"/>
          </w:rPr>
          <w:t>https://myrusakov.ru/php-psr-standards.html</w:t>
        </w:r>
      </w:hyperlink>
    </w:p>
    <w:p w14:paraId="0DF6D9F8" w14:textId="77777777" w:rsidR="00181626" w:rsidRDefault="00181626" w:rsidP="006B5778">
      <w:pPr>
        <w:spacing w:after="0"/>
        <w:rPr>
          <w:b/>
          <w:sz w:val="24"/>
          <w:szCs w:val="24"/>
        </w:rPr>
      </w:pPr>
      <w:r>
        <w:rPr>
          <w:b/>
          <w:sz w:val="24"/>
          <w:szCs w:val="24"/>
        </w:rPr>
        <w:t xml:space="preserve">Оригинал стандарта </w:t>
      </w:r>
      <w:hyperlink r:id="rId140" w:history="1">
        <w:r w:rsidRPr="001B2C66">
          <w:rPr>
            <w:rStyle w:val="a4"/>
            <w:b/>
            <w:sz w:val="24"/>
            <w:szCs w:val="24"/>
          </w:rPr>
          <w:t>https://www.php-fig.org</w:t>
        </w:r>
      </w:hyperlink>
    </w:p>
    <w:p w14:paraId="5214B0B3" w14:textId="57163B93" w:rsidR="00181626" w:rsidRDefault="00181626" w:rsidP="006B5778">
      <w:pPr>
        <w:spacing w:after="0"/>
        <w:rPr>
          <w:b/>
          <w:sz w:val="24"/>
          <w:szCs w:val="24"/>
        </w:rPr>
      </w:pPr>
      <w:r>
        <w:rPr>
          <w:b/>
          <w:sz w:val="24"/>
          <w:szCs w:val="24"/>
        </w:rPr>
        <w:t xml:space="preserve">Русский перевод </w:t>
      </w:r>
      <w:hyperlink r:id="rId141" w:anchor="_PSR-1" w:history="1">
        <w:r w:rsidR="003B7D64" w:rsidRPr="00C035D5">
          <w:rPr>
            <w:rStyle w:val="a4"/>
            <w:b/>
            <w:sz w:val="24"/>
            <w:szCs w:val="24"/>
          </w:rPr>
          <w:t>https://svyatoslav.biz/misc/psr_translation/#_PSR-1</w:t>
        </w:r>
      </w:hyperlink>
    </w:p>
    <w:p w14:paraId="0AF854D1" w14:textId="77777777" w:rsidR="003B7D64" w:rsidRDefault="003B7D64" w:rsidP="006B5778">
      <w:pPr>
        <w:spacing w:after="0"/>
        <w:rPr>
          <w:b/>
          <w:sz w:val="24"/>
          <w:szCs w:val="24"/>
        </w:rPr>
      </w:pPr>
    </w:p>
    <w:p w14:paraId="08630B9B" w14:textId="73DA844E" w:rsidR="003B7D64" w:rsidRPr="008936C2" w:rsidRDefault="003B7D64" w:rsidP="003B7D64">
      <w:pPr>
        <w:spacing w:after="0"/>
        <w:jc w:val="center"/>
        <w:rPr>
          <w:b/>
          <w:color w:val="FF0000"/>
          <w:sz w:val="28"/>
          <w:szCs w:val="28"/>
          <w:highlight w:val="yellow"/>
        </w:rPr>
      </w:pPr>
      <w:bookmarkStart w:id="205" w:name="Консоли_Windows"/>
      <w:r w:rsidRPr="008936C2">
        <w:rPr>
          <w:b/>
          <w:color w:val="FF0000"/>
          <w:sz w:val="28"/>
          <w:szCs w:val="28"/>
          <w:highlight w:val="yellow"/>
        </w:rPr>
        <w:t>Консоли Windows</w:t>
      </w:r>
    </w:p>
    <w:bookmarkEnd w:id="205"/>
    <w:p w14:paraId="70FA52D4" w14:textId="77777777" w:rsidR="003B7D64" w:rsidRPr="00226E01" w:rsidRDefault="003B7D64" w:rsidP="003B7D64">
      <w:pPr>
        <w:spacing w:after="0"/>
        <w:rPr>
          <w:b/>
          <w:sz w:val="24"/>
          <w:szCs w:val="24"/>
        </w:rPr>
      </w:pPr>
      <w:r w:rsidRPr="003B7D64">
        <w:rPr>
          <w:b/>
          <w:sz w:val="24"/>
          <w:szCs w:val="24"/>
          <w:lang w:val="en-US"/>
        </w:rPr>
        <w:t>Microsoft</w:t>
      </w:r>
      <w:r w:rsidRPr="00226E01">
        <w:rPr>
          <w:b/>
          <w:sz w:val="24"/>
          <w:szCs w:val="24"/>
        </w:rPr>
        <w:t xml:space="preserve"> </w:t>
      </w:r>
      <w:r w:rsidRPr="003B7D64">
        <w:rPr>
          <w:b/>
          <w:sz w:val="24"/>
          <w:szCs w:val="24"/>
          <w:lang w:val="en-US"/>
        </w:rPr>
        <w:t>Windows</w:t>
      </w:r>
      <w:r w:rsidRPr="00226E01">
        <w:rPr>
          <w:b/>
          <w:sz w:val="24"/>
          <w:szCs w:val="24"/>
        </w:rPr>
        <w:t xml:space="preserve"> </w:t>
      </w:r>
      <w:r w:rsidRPr="003B7D64">
        <w:rPr>
          <w:b/>
          <w:sz w:val="24"/>
          <w:szCs w:val="24"/>
        </w:rPr>
        <w:t>есть</w:t>
      </w:r>
      <w:r w:rsidRPr="00226E01">
        <w:rPr>
          <w:b/>
          <w:sz w:val="24"/>
          <w:szCs w:val="24"/>
        </w:rPr>
        <w:t xml:space="preserve"> 2 </w:t>
      </w:r>
      <w:r w:rsidRPr="003B7D64">
        <w:rPr>
          <w:b/>
          <w:sz w:val="24"/>
          <w:szCs w:val="24"/>
        </w:rPr>
        <w:t>терминала</w:t>
      </w:r>
      <w:r w:rsidRPr="00226E01">
        <w:rPr>
          <w:b/>
          <w:sz w:val="24"/>
          <w:szCs w:val="24"/>
        </w:rPr>
        <w:t xml:space="preserve">: </w:t>
      </w:r>
    </w:p>
    <w:p w14:paraId="21128EE3" w14:textId="07932DEB" w:rsidR="003B7D64" w:rsidRDefault="003B7D64" w:rsidP="003B7D64">
      <w:pPr>
        <w:spacing w:after="0"/>
        <w:ind w:firstLine="708"/>
        <w:rPr>
          <w:b/>
          <w:sz w:val="24"/>
          <w:szCs w:val="24"/>
        </w:rPr>
      </w:pPr>
      <w:proofErr w:type="gramStart"/>
      <w:r w:rsidRPr="003B7D64">
        <w:rPr>
          <w:b/>
          <w:color w:val="2E74B5" w:themeColor="accent1" w:themeShade="BF"/>
          <w:sz w:val="24"/>
          <w:szCs w:val="24"/>
          <w:lang w:val="en-US"/>
        </w:rPr>
        <w:t>Cmd</w:t>
      </w:r>
      <w:r w:rsidRPr="003B7D64">
        <w:rPr>
          <w:b/>
          <w:color w:val="2E74B5" w:themeColor="accent1" w:themeShade="BF"/>
          <w:sz w:val="24"/>
          <w:szCs w:val="24"/>
        </w:rPr>
        <w:t xml:space="preserve"> </w:t>
      </w:r>
      <w:r>
        <w:rPr>
          <w:b/>
          <w:color w:val="2E74B5" w:themeColor="accent1" w:themeShade="BF"/>
          <w:sz w:val="24"/>
          <w:szCs w:val="24"/>
        </w:rPr>
        <w:t xml:space="preserve"> </w:t>
      </w:r>
      <w:r w:rsidRPr="003B7D64">
        <w:rPr>
          <w:b/>
          <w:sz w:val="24"/>
          <w:szCs w:val="24"/>
        </w:rPr>
        <w:t>(</w:t>
      </w:r>
      <w:proofErr w:type="gramEnd"/>
      <w:r w:rsidRPr="003B7D64">
        <w:rPr>
          <w:b/>
          <w:sz w:val="24"/>
          <w:szCs w:val="24"/>
        </w:rPr>
        <w:t xml:space="preserve">для обычных пользователей) и </w:t>
      </w:r>
      <w:r w:rsidRPr="003B7D64">
        <w:rPr>
          <w:b/>
          <w:color w:val="2E74B5" w:themeColor="accent1" w:themeShade="BF"/>
          <w:sz w:val="24"/>
          <w:szCs w:val="24"/>
          <w:lang w:val="en-US"/>
        </w:rPr>
        <w:t>powershell</w:t>
      </w:r>
      <w:r>
        <w:rPr>
          <w:b/>
          <w:sz w:val="24"/>
          <w:szCs w:val="24"/>
        </w:rPr>
        <w:t xml:space="preserve"> </w:t>
      </w:r>
      <w:r w:rsidRPr="003B7D64">
        <w:rPr>
          <w:b/>
          <w:sz w:val="24"/>
          <w:szCs w:val="24"/>
        </w:rPr>
        <w:t>( для продвинутых пользователей)</w:t>
      </w:r>
    </w:p>
    <w:p w14:paraId="345535C3" w14:textId="71E37F9E" w:rsidR="00542B93" w:rsidRPr="00052D4C" w:rsidRDefault="00542B93" w:rsidP="00542B93">
      <w:pPr>
        <w:spacing w:after="0"/>
        <w:ind w:firstLine="708"/>
        <w:jc w:val="center"/>
        <w:rPr>
          <w:b/>
          <w:color w:val="FF0000"/>
          <w:sz w:val="28"/>
          <w:szCs w:val="28"/>
        </w:rPr>
      </w:pPr>
      <w:bookmarkStart w:id="206" w:name="CMDer"/>
      <w:r w:rsidRPr="008936C2">
        <w:rPr>
          <w:b/>
          <w:color w:val="FF0000"/>
          <w:sz w:val="28"/>
          <w:szCs w:val="28"/>
        </w:rPr>
        <w:t>Cmd</w:t>
      </w:r>
      <w:r w:rsidR="008936C2">
        <w:rPr>
          <w:b/>
          <w:color w:val="FF0000"/>
          <w:sz w:val="28"/>
          <w:szCs w:val="28"/>
          <w:lang w:val="en-US"/>
        </w:rPr>
        <w:t>er</w:t>
      </w:r>
    </w:p>
    <w:p w14:paraId="3FA3CDC1" w14:textId="78970D4C" w:rsidR="00731A97" w:rsidRPr="00731A97" w:rsidRDefault="00731A97" w:rsidP="00542B93">
      <w:pPr>
        <w:spacing w:after="0"/>
        <w:ind w:firstLine="708"/>
        <w:jc w:val="center"/>
        <w:rPr>
          <w:b/>
          <w:color w:val="FF0000"/>
          <w:sz w:val="28"/>
          <w:szCs w:val="28"/>
          <w:highlight w:val="yellow"/>
        </w:rPr>
      </w:pPr>
      <w:r>
        <w:rPr>
          <w:b/>
          <w:color w:val="FF0000"/>
          <w:sz w:val="28"/>
          <w:szCs w:val="28"/>
        </w:rPr>
        <w:t xml:space="preserve">Включение настроек </w:t>
      </w:r>
      <w:r>
        <w:rPr>
          <w:b/>
          <w:color w:val="FF0000"/>
          <w:sz w:val="28"/>
          <w:szCs w:val="28"/>
          <w:lang w:val="en-US"/>
        </w:rPr>
        <w:t>Win</w:t>
      </w:r>
      <w:r w:rsidRPr="00731A97">
        <w:rPr>
          <w:b/>
          <w:color w:val="FF0000"/>
          <w:sz w:val="28"/>
          <w:szCs w:val="28"/>
        </w:rPr>
        <w:t>+</w:t>
      </w:r>
      <w:r>
        <w:rPr>
          <w:b/>
          <w:color w:val="FF0000"/>
          <w:sz w:val="28"/>
          <w:szCs w:val="28"/>
          <w:lang w:val="en-US"/>
        </w:rPr>
        <w:t>Alt</w:t>
      </w:r>
      <w:r w:rsidRPr="00731A97">
        <w:rPr>
          <w:b/>
          <w:color w:val="FF0000"/>
          <w:sz w:val="28"/>
          <w:szCs w:val="28"/>
        </w:rPr>
        <w:t>+</w:t>
      </w:r>
      <w:r>
        <w:rPr>
          <w:b/>
          <w:color w:val="FF0000"/>
          <w:sz w:val="28"/>
          <w:szCs w:val="28"/>
          <w:lang w:val="en-US"/>
        </w:rPr>
        <w:t>P</w:t>
      </w:r>
    </w:p>
    <w:bookmarkEnd w:id="206"/>
    <w:p w14:paraId="086FD492" w14:textId="7B51890C" w:rsidR="003B7D64" w:rsidRPr="00E129ED" w:rsidRDefault="008726C0" w:rsidP="003B7D64">
      <w:pPr>
        <w:spacing w:after="0"/>
        <w:ind w:firstLine="708"/>
        <w:rPr>
          <w:sz w:val="20"/>
          <w:szCs w:val="20"/>
        </w:rPr>
      </w:pPr>
      <w:r w:rsidRPr="00E129ED">
        <w:rPr>
          <w:b/>
          <w:color w:val="2E74B5" w:themeColor="accent1" w:themeShade="BF"/>
          <w:sz w:val="20"/>
          <w:szCs w:val="20"/>
        </w:rPr>
        <w:t>C</w:t>
      </w:r>
      <w:r w:rsidR="003B7D64" w:rsidRPr="00E129ED">
        <w:rPr>
          <w:b/>
          <w:color w:val="2E74B5" w:themeColor="accent1" w:themeShade="BF"/>
          <w:sz w:val="20"/>
          <w:szCs w:val="20"/>
        </w:rPr>
        <w:t>mder</w:t>
      </w:r>
      <w:r w:rsidRPr="00E129ED">
        <w:rPr>
          <w:b/>
          <w:color w:val="2E74B5" w:themeColor="accent1" w:themeShade="BF"/>
          <w:sz w:val="20"/>
          <w:szCs w:val="20"/>
        </w:rPr>
        <w:t xml:space="preserve"> - </w:t>
      </w:r>
      <w:r w:rsidRPr="00E129ED">
        <w:rPr>
          <w:sz w:val="20"/>
          <w:szCs w:val="20"/>
        </w:rPr>
        <w:t xml:space="preserve">создан из-за отсутствия хороших эмуляторов консоли в Windows. </w:t>
      </w:r>
      <w:r w:rsidR="00E904BC" w:rsidRPr="00E129ED">
        <w:rPr>
          <w:b/>
          <w:color w:val="FF0000"/>
          <w:sz w:val="20"/>
          <w:szCs w:val="20"/>
          <w:highlight w:val="yellow"/>
        </w:rPr>
        <w:t>https://cmder.net</w:t>
      </w:r>
      <w:r w:rsidR="00E904BC" w:rsidRPr="00E129ED">
        <w:rPr>
          <w:color w:val="FF0000"/>
          <w:sz w:val="20"/>
          <w:szCs w:val="20"/>
        </w:rPr>
        <w:t xml:space="preserve"> </w:t>
      </w:r>
      <w:r w:rsidRPr="00E129ED">
        <w:rPr>
          <w:sz w:val="20"/>
          <w:szCs w:val="20"/>
        </w:rPr>
        <w:t>На оффициальном сайте предлагается две версии: минимальная и полная. В полную версию входит система контроля версий git (Ресурсы для изучения GIT). Cmder не требует установки. Достаточно скачать, разархивировать и запустить файл «cmder.exe</w:t>
      </w:r>
      <w:proofErr w:type="gramStart"/>
      <w:r w:rsidRPr="00E129ED">
        <w:rPr>
          <w:sz w:val="20"/>
          <w:szCs w:val="20"/>
        </w:rPr>
        <w:t>».сайт</w:t>
      </w:r>
      <w:proofErr w:type="gramEnd"/>
      <w:r w:rsidRPr="00E129ED">
        <w:rPr>
          <w:sz w:val="20"/>
          <w:szCs w:val="20"/>
        </w:rPr>
        <w:t xml:space="preserve"> для закачки</w:t>
      </w:r>
    </w:p>
    <w:p w14:paraId="17AF8CC6" w14:textId="322E7815" w:rsidR="008726C0" w:rsidRPr="00E129ED" w:rsidRDefault="00EF507C" w:rsidP="003B7D64">
      <w:pPr>
        <w:spacing w:after="0"/>
        <w:ind w:firstLine="708"/>
        <w:rPr>
          <w:b/>
          <w:color w:val="2E74B5" w:themeColor="accent1" w:themeShade="BF"/>
          <w:sz w:val="20"/>
          <w:szCs w:val="20"/>
        </w:rPr>
      </w:pPr>
      <w:hyperlink r:id="rId142" w:history="1">
        <w:r w:rsidR="005C0D21" w:rsidRPr="00E129ED">
          <w:rPr>
            <w:rStyle w:val="a4"/>
            <w:b/>
            <w:color w:val="034990" w:themeColor="hyperlink" w:themeShade="BF"/>
            <w:sz w:val="20"/>
            <w:szCs w:val="20"/>
          </w:rPr>
          <w:t>https://cmder.net</w:t>
        </w:r>
      </w:hyperlink>
      <w:r w:rsidR="008726C0" w:rsidRPr="00E129ED">
        <w:rPr>
          <w:b/>
          <w:color w:val="2E74B5" w:themeColor="accent1" w:themeShade="BF"/>
          <w:sz w:val="20"/>
          <w:szCs w:val="20"/>
        </w:rPr>
        <w:t>.</w:t>
      </w:r>
    </w:p>
    <w:p w14:paraId="3BC17FDE" w14:textId="6CA4A110" w:rsidR="005C0D21" w:rsidRPr="00E815BA" w:rsidRDefault="005C0D21" w:rsidP="005C0D21">
      <w:pPr>
        <w:pStyle w:val="a3"/>
        <w:numPr>
          <w:ilvl w:val="0"/>
          <w:numId w:val="22"/>
        </w:numPr>
        <w:spacing w:after="0"/>
        <w:rPr>
          <w:b/>
          <w:sz w:val="20"/>
          <w:szCs w:val="20"/>
        </w:rPr>
      </w:pPr>
      <w:r w:rsidRPr="00E129ED">
        <w:rPr>
          <w:b/>
          <w:sz w:val="20"/>
          <w:szCs w:val="20"/>
        </w:rPr>
        <w:t xml:space="preserve">Команды </w:t>
      </w:r>
      <w:r w:rsidRPr="00E129ED">
        <w:rPr>
          <w:b/>
          <w:sz w:val="20"/>
          <w:szCs w:val="20"/>
          <w:lang w:val="en-US"/>
        </w:rPr>
        <w:t>cmder</w:t>
      </w:r>
    </w:p>
    <w:p w14:paraId="02C3C858" w14:textId="2E73AA25" w:rsidR="00E815BA" w:rsidRPr="00E129ED" w:rsidRDefault="00E815BA" w:rsidP="005C0D21">
      <w:pPr>
        <w:pStyle w:val="a3"/>
        <w:numPr>
          <w:ilvl w:val="0"/>
          <w:numId w:val="22"/>
        </w:numPr>
        <w:spacing w:after="0"/>
        <w:rPr>
          <w:b/>
          <w:sz w:val="20"/>
          <w:szCs w:val="20"/>
        </w:rPr>
      </w:pPr>
      <w:r>
        <w:rPr>
          <w:b/>
          <w:sz w:val="20"/>
          <w:szCs w:val="20"/>
        </w:rPr>
        <w:t>Меню-</w:t>
      </w:r>
      <w:r w:rsidRPr="00E815BA">
        <w:rPr>
          <w:b/>
          <w:sz w:val="20"/>
          <w:szCs w:val="20"/>
        </w:rPr>
        <w:t xml:space="preserve">&gt; </w:t>
      </w:r>
      <w:r>
        <w:rPr>
          <w:b/>
          <w:sz w:val="20"/>
          <w:szCs w:val="20"/>
        </w:rPr>
        <w:t xml:space="preserve">При старте </w:t>
      </w:r>
      <w:proofErr w:type="gramStart"/>
      <w:r>
        <w:rPr>
          <w:b/>
          <w:sz w:val="20"/>
          <w:szCs w:val="20"/>
        </w:rPr>
        <w:t>-</w:t>
      </w:r>
      <w:r w:rsidRPr="00E815BA">
        <w:rPr>
          <w:b/>
          <w:sz w:val="20"/>
          <w:szCs w:val="20"/>
        </w:rPr>
        <w:t>&gt;</w:t>
      </w:r>
      <w:r>
        <w:rPr>
          <w:b/>
          <w:sz w:val="20"/>
          <w:szCs w:val="20"/>
        </w:rPr>
        <w:t>Запускать</w:t>
      </w:r>
      <w:proofErr w:type="gramEnd"/>
      <w:r>
        <w:rPr>
          <w:b/>
          <w:sz w:val="20"/>
          <w:szCs w:val="20"/>
        </w:rPr>
        <w:t xml:space="preserve"> выбранную задачу-</w:t>
      </w:r>
      <w:r w:rsidRPr="00E815BA">
        <w:rPr>
          <w:b/>
          <w:sz w:val="20"/>
          <w:szCs w:val="20"/>
        </w:rPr>
        <w:t>&gt;{</w:t>
      </w:r>
      <w:r>
        <w:rPr>
          <w:b/>
          <w:sz w:val="20"/>
          <w:szCs w:val="20"/>
          <w:lang w:val="en-US"/>
        </w:rPr>
        <w:t>bash</w:t>
      </w:r>
      <w:r w:rsidRPr="00E815BA">
        <w:rPr>
          <w:b/>
          <w:sz w:val="20"/>
          <w:szCs w:val="20"/>
        </w:rPr>
        <w:t>::</w:t>
      </w:r>
      <w:r>
        <w:rPr>
          <w:b/>
          <w:sz w:val="20"/>
          <w:szCs w:val="20"/>
          <w:lang w:val="en-US"/>
        </w:rPr>
        <w:t>bash</w:t>
      </w:r>
      <w:r w:rsidRPr="00E815BA">
        <w:rPr>
          <w:b/>
          <w:sz w:val="20"/>
          <w:szCs w:val="20"/>
        </w:rPr>
        <w:t>}</w:t>
      </w:r>
    </w:p>
    <w:p w14:paraId="1FA74349" w14:textId="76154610" w:rsidR="00E129ED" w:rsidRPr="00E129ED" w:rsidRDefault="00E129ED" w:rsidP="00E129ED">
      <w:pPr>
        <w:pStyle w:val="a3"/>
        <w:numPr>
          <w:ilvl w:val="0"/>
          <w:numId w:val="22"/>
        </w:numPr>
        <w:rPr>
          <w:b/>
          <w:sz w:val="20"/>
          <w:szCs w:val="20"/>
        </w:rPr>
      </w:pPr>
      <w:r w:rsidRPr="00E129ED">
        <w:rPr>
          <w:b/>
          <w:sz w:val="20"/>
          <w:szCs w:val="20"/>
        </w:rPr>
        <w:t>Идти к «</w:t>
      </w:r>
      <w:proofErr w:type="gramStart"/>
      <w:r w:rsidRPr="00E129ED">
        <w:rPr>
          <w:b/>
          <w:sz w:val="20"/>
          <w:szCs w:val="20"/>
        </w:rPr>
        <w:t>Настройки»</w:t>
      </w:r>
      <w:r w:rsidRPr="00E129ED">
        <w:rPr>
          <w:b/>
          <w:sz w:val="20"/>
          <w:szCs w:val="20"/>
          <w:lang w:val="en-US"/>
        </w:rPr>
        <w:t>Setting</w:t>
      </w:r>
      <w:proofErr w:type="gramEnd"/>
      <w:r w:rsidR="005D5E88">
        <w:rPr>
          <w:b/>
          <w:sz w:val="20"/>
          <w:szCs w:val="20"/>
        </w:rPr>
        <w:t xml:space="preserve"> выбор интерпрета</w:t>
      </w:r>
      <w:r w:rsidR="00501E62">
        <w:rPr>
          <w:b/>
          <w:sz w:val="20"/>
          <w:szCs w:val="20"/>
        </w:rPr>
        <w:t>т</w:t>
      </w:r>
      <w:r w:rsidR="005D5E88">
        <w:rPr>
          <w:b/>
          <w:sz w:val="20"/>
          <w:szCs w:val="20"/>
        </w:rPr>
        <w:t>ора оболочки</w:t>
      </w:r>
      <w:r w:rsidR="00FF3296" w:rsidRPr="00FF3296">
        <w:rPr>
          <w:b/>
          <w:sz w:val="20"/>
          <w:szCs w:val="20"/>
        </w:rPr>
        <w:t xml:space="preserve"> </w:t>
      </w:r>
      <w:r w:rsidR="00FF3296">
        <w:rPr>
          <w:rFonts w:ascii="Georgia" w:hAnsi="Georgia"/>
          <w:color w:val="000000"/>
          <w:sz w:val="30"/>
          <w:szCs w:val="30"/>
          <w:shd w:val="clear" w:color="auto" w:fill="FFFFFF"/>
        </w:rPr>
        <w:t>Win+Alt+P</w:t>
      </w:r>
    </w:p>
    <w:p w14:paraId="4DC27C87" w14:textId="5FA235A9" w:rsidR="00E129ED" w:rsidRDefault="00E129ED" w:rsidP="00E129ED">
      <w:pPr>
        <w:pStyle w:val="a3"/>
        <w:numPr>
          <w:ilvl w:val="1"/>
          <w:numId w:val="22"/>
        </w:numPr>
        <w:rPr>
          <w:sz w:val="20"/>
          <w:szCs w:val="20"/>
          <w:lang w:val="en-US"/>
        </w:rPr>
      </w:pPr>
      <w:r w:rsidRPr="00E129ED">
        <w:rPr>
          <w:sz w:val="20"/>
          <w:szCs w:val="20"/>
        </w:rPr>
        <w:t xml:space="preserve">Настройки командной оболочки </w:t>
      </w:r>
      <w:r w:rsidRPr="00E129ED">
        <w:rPr>
          <w:sz w:val="20"/>
          <w:szCs w:val="20"/>
          <w:lang w:val="en-US"/>
        </w:rPr>
        <w:t>Setting</w:t>
      </w:r>
      <w:proofErr w:type="gramStart"/>
      <w:r w:rsidRPr="00E129ED">
        <w:rPr>
          <w:sz w:val="20"/>
          <w:szCs w:val="20"/>
          <w:lang w:val="en-US"/>
        </w:rPr>
        <w:t>-</w:t>
      </w:r>
      <w:r>
        <w:rPr>
          <w:sz w:val="20"/>
          <w:szCs w:val="20"/>
          <w:lang w:val="en-US"/>
        </w:rPr>
        <w:t>&gt;</w:t>
      </w:r>
      <w:r w:rsidRPr="00E129ED">
        <w:rPr>
          <w:sz w:val="20"/>
          <w:szCs w:val="20"/>
          <w:lang w:val="en-US"/>
        </w:rPr>
        <w:t>Startup</w:t>
      </w:r>
      <w:proofErr w:type="gramEnd"/>
      <w:r w:rsidRPr="00E129ED">
        <w:rPr>
          <w:sz w:val="20"/>
          <w:szCs w:val="20"/>
          <w:lang w:val="en-US"/>
        </w:rPr>
        <w:t>-&gt;Task-&gt;bash:bash</w:t>
      </w:r>
    </w:p>
    <w:p w14:paraId="6CF1848F" w14:textId="2E9CDFA4" w:rsidR="00656D65" w:rsidRPr="00656D65" w:rsidRDefault="00656D65" w:rsidP="00E129ED">
      <w:pPr>
        <w:pStyle w:val="a3"/>
        <w:numPr>
          <w:ilvl w:val="1"/>
          <w:numId w:val="22"/>
        </w:numPr>
        <w:rPr>
          <w:sz w:val="20"/>
          <w:szCs w:val="20"/>
        </w:rPr>
      </w:pPr>
      <w:r w:rsidRPr="00656D65">
        <w:rPr>
          <w:sz w:val="20"/>
          <w:szCs w:val="20"/>
        </w:rPr>
        <w:t xml:space="preserve">Перезапускаю Cmder и проверяю, что запустился bash. Ввожу команду echo $SHELL, она отвечает /usr/bin/bash, значит точно </w:t>
      </w:r>
      <w:proofErr w:type="gramStart"/>
      <w:r w:rsidRPr="00656D65">
        <w:rPr>
          <w:sz w:val="20"/>
          <w:szCs w:val="20"/>
        </w:rPr>
        <w:t>баш</w:t>
      </w:r>
      <w:r w:rsidR="00625B6B" w:rsidRPr="00625B6B">
        <w:rPr>
          <w:sz w:val="20"/>
          <w:szCs w:val="20"/>
        </w:rPr>
        <w:t>::</w:t>
      </w:r>
      <w:proofErr w:type="gramEnd"/>
      <w:r w:rsidR="00625B6B">
        <w:rPr>
          <w:sz w:val="20"/>
          <w:szCs w:val="20"/>
        </w:rPr>
        <w:t>баш</w:t>
      </w:r>
    </w:p>
    <w:p w14:paraId="4CCC6C25" w14:textId="0FAEB55A" w:rsidR="00E129ED" w:rsidRPr="00140841" w:rsidRDefault="005D5E88" w:rsidP="005C0D21">
      <w:pPr>
        <w:pStyle w:val="a3"/>
        <w:numPr>
          <w:ilvl w:val="0"/>
          <w:numId w:val="22"/>
        </w:numPr>
        <w:spacing w:after="0"/>
        <w:rPr>
          <w:b/>
          <w:sz w:val="20"/>
          <w:szCs w:val="20"/>
        </w:rPr>
      </w:pPr>
      <w:r w:rsidRPr="005D5E88">
        <w:rPr>
          <w:b/>
          <w:sz w:val="20"/>
          <w:szCs w:val="20"/>
        </w:rPr>
        <w:t>Выбор настройки русского языка</w:t>
      </w:r>
      <w:r w:rsidRPr="005D5E88">
        <w:rPr>
          <w:sz w:val="20"/>
          <w:szCs w:val="20"/>
        </w:rPr>
        <w:t xml:space="preserve"> </w:t>
      </w:r>
      <w:r w:rsidRPr="00E129ED">
        <w:rPr>
          <w:sz w:val="20"/>
          <w:szCs w:val="20"/>
          <w:lang w:val="en-US"/>
        </w:rPr>
        <w:t>Setting</w:t>
      </w:r>
      <w:proofErr w:type="gramStart"/>
      <w:r w:rsidRPr="005D5E88">
        <w:rPr>
          <w:sz w:val="20"/>
          <w:szCs w:val="20"/>
        </w:rPr>
        <w:t>-&gt;</w:t>
      </w:r>
      <w:r w:rsidRPr="00E129ED">
        <w:rPr>
          <w:sz w:val="20"/>
          <w:szCs w:val="20"/>
          <w:lang w:val="en-US"/>
        </w:rPr>
        <w:t>Startup</w:t>
      </w:r>
      <w:proofErr w:type="gramEnd"/>
      <w:r w:rsidRPr="005D5E88">
        <w:rPr>
          <w:sz w:val="20"/>
          <w:szCs w:val="20"/>
        </w:rPr>
        <w:t>-&gt;</w:t>
      </w:r>
      <w:r w:rsidR="00140841">
        <w:rPr>
          <w:sz w:val="20"/>
          <w:szCs w:val="20"/>
          <w:lang w:val="en-US"/>
        </w:rPr>
        <w:t>Environment</w:t>
      </w:r>
      <w:ins w:id="207" w:author="Евгений Мироевский" w:date="2020-03-15T19:52:00Z">
        <w:r w:rsidR="00215B34" w:rsidRPr="00215B34">
          <w:rPr>
            <w:sz w:val="20"/>
            <w:szCs w:val="20"/>
          </w:rPr>
          <w:t>(</w:t>
        </w:r>
        <w:r w:rsidR="00215B34">
          <w:rPr>
            <w:sz w:val="20"/>
            <w:szCs w:val="20"/>
          </w:rPr>
          <w:t>Окружение)</w:t>
        </w:r>
      </w:ins>
    </w:p>
    <w:p w14:paraId="09C09A03" w14:textId="77777777" w:rsidR="00140841" w:rsidRPr="00140841" w:rsidRDefault="00140841" w:rsidP="00140841">
      <w:pPr>
        <w:spacing w:after="0"/>
        <w:ind w:left="708" w:firstLine="708"/>
        <w:rPr>
          <w:sz w:val="20"/>
          <w:szCs w:val="20"/>
          <w:lang w:val="en-US"/>
        </w:rPr>
      </w:pPr>
      <w:r w:rsidRPr="00140841">
        <w:rPr>
          <w:sz w:val="20"/>
          <w:szCs w:val="20"/>
          <w:lang w:val="en-US"/>
        </w:rPr>
        <w:t>set LC_ALL=ru_RU.UTF-8</w:t>
      </w:r>
    </w:p>
    <w:p w14:paraId="6BC519AB" w14:textId="4DE10A8F" w:rsidR="00140841" w:rsidRDefault="00140841" w:rsidP="00140841">
      <w:pPr>
        <w:pStyle w:val="a3"/>
        <w:spacing w:after="0"/>
        <w:ind w:left="1068" w:firstLine="348"/>
        <w:rPr>
          <w:sz w:val="20"/>
          <w:szCs w:val="20"/>
          <w:lang w:val="en-US"/>
        </w:rPr>
      </w:pPr>
      <w:r w:rsidRPr="00140841">
        <w:rPr>
          <w:sz w:val="20"/>
          <w:szCs w:val="20"/>
          <w:lang w:val="en-US"/>
        </w:rPr>
        <w:t>set LANG=ru_RU.UTF-8</w:t>
      </w:r>
    </w:p>
    <w:p w14:paraId="4D5EE511" w14:textId="2777FFD5" w:rsidR="00501E62" w:rsidRPr="005426C2" w:rsidRDefault="00501E62" w:rsidP="00140841">
      <w:pPr>
        <w:pStyle w:val="a3"/>
        <w:spacing w:after="0"/>
        <w:ind w:left="1068" w:firstLine="348"/>
        <w:rPr>
          <w:b/>
          <w:color w:val="FF0000"/>
          <w:sz w:val="24"/>
          <w:szCs w:val="24"/>
          <w:lang w:val="en-US"/>
        </w:rPr>
      </w:pPr>
      <w:r w:rsidRPr="00501E62">
        <w:rPr>
          <w:b/>
          <w:sz w:val="20"/>
          <w:szCs w:val="20"/>
        </w:rPr>
        <w:t>проверка</w:t>
      </w:r>
      <w:r w:rsidRPr="005426C2">
        <w:rPr>
          <w:b/>
          <w:sz w:val="20"/>
          <w:szCs w:val="20"/>
          <w:lang w:val="en-US"/>
        </w:rPr>
        <w:t xml:space="preserve"> </w:t>
      </w:r>
      <w:r w:rsidRPr="00501E62">
        <w:rPr>
          <w:b/>
          <w:sz w:val="20"/>
          <w:szCs w:val="20"/>
        </w:rPr>
        <w:t>команда</w:t>
      </w:r>
      <w:r w:rsidRPr="005426C2">
        <w:rPr>
          <w:b/>
          <w:color w:val="FF0000"/>
          <w:sz w:val="24"/>
          <w:szCs w:val="24"/>
          <w:lang w:val="en-US"/>
        </w:rPr>
        <w:t xml:space="preserve"> </w:t>
      </w:r>
      <w:r w:rsidRPr="005426C2">
        <w:rPr>
          <w:b/>
          <w:color w:val="FF0000"/>
          <w:sz w:val="24"/>
          <w:szCs w:val="24"/>
          <w:highlight w:val="yellow"/>
          <w:lang w:val="en-US"/>
        </w:rPr>
        <w:t>locale</w:t>
      </w:r>
    </w:p>
    <w:p w14:paraId="144B4A8F" w14:textId="5C43FFAB" w:rsidR="00501E62" w:rsidRPr="00501E62" w:rsidRDefault="00501E62" w:rsidP="00501E62">
      <w:pPr>
        <w:pStyle w:val="a3"/>
        <w:spacing w:after="0"/>
        <w:ind w:left="1068" w:firstLine="348"/>
        <w:rPr>
          <w:rFonts w:ascii="Courier New" w:eastAsia="Times New Roman" w:hAnsi="Courier New" w:cs="Courier New"/>
          <w:color w:val="000000"/>
          <w:sz w:val="19"/>
          <w:szCs w:val="19"/>
          <w:lang w:val="en-US" w:eastAsia="ru-RU"/>
        </w:rPr>
      </w:pPr>
      <w:r>
        <w:rPr>
          <w:b/>
          <w:sz w:val="20"/>
          <w:szCs w:val="20"/>
        </w:rPr>
        <w:t>Настрйока</w:t>
      </w:r>
      <w:r w:rsidRPr="00501E62">
        <w:rPr>
          <w:b/>
          <w:sz w:val="20"/>
          <w:szCs w:val="20"/>
          <w:lang w:val="en-US"/>
        </w:rPr>
        <w:t xml:space="preserve"> </w:t>
      </w:r>
      <w:r>
        <w:rPr>
          <w:b/>
          <w:sz w:val="20"/>
          <w:szCs w:val="20"/>
          <w:lang w:val="en-US"/>
        </w:rPr>
        <w:t>GIT</w:t>
      </w:r>
      <w:r w:rsidRPr="00501E62">
        <w:rPr>
          <w:b/>
          <w:sz w:val="20"/>
          <w:szCs w:val="20"/>
          <w:lang w:val="en-US"/>
        </w:rPr>
        <w:t xml:space="preserve"> </w:t>
      </w:r>
      <w:r>
        <w:rPr>
          <w:b/>
          <w:sz w:val="20"/>
          <w:szCs w:val="20"/>
        </w:rPr>
        <w:t>на</w:t>
      </w:r>
      <w:r w:rsidRPr="00501E62">
        <w:rPr>
          <w:b/>
          <w:sz w:val="20"/>
          <w:szCs w:val="20"/>
          <w:lang w:val="en-US"/>
        </w:rPr>
        <w:t xml:space="preserve"> </w:t>
      </w:r>
      <w:r>
        <w:rPr>
          <w:b/>
          <w:sz w:val="20"/>
          <w:szCs w:val="20"/>
        </w:rPr>
        <w:t>русский</w:t>
      </w:r>
      <w:r w:rsidRPr="00501E62">
        <w:rPr>
          <w:b/>
          <w:sz w:val="20"/>
          <w:szCs w:val="20"/>
          <w:lang w:val="en-US"/>
        </w:rPr>
        <w:t xml:space="preserve"> </w:t>
      </w:r>
      <w:proofErr w:type="gramStart"/>
      <w:r>
        <w:rPr>
          <w:b/>
          <w:sz w:val="20"/>
          <w:szCs w:val="20"/>
        </w:rPr>
        <w:t>язык</w:t>
      </w:r>
      <w:r w:rsidRPr="00501E62">
        <w:rPr>
          <w:b/>
          <w:sz w:val="20"/>
          <w:szCs w:val="20"/>
          <w:lang w:val="en-US"/>
        </w:rPr>
        <w:t xml:space="preserve"> </w:t>
      </w:r>
      <w:r>
        <w:rPr>
          <w:b/>
          <w:sz w:val="20"/>
          <w:szCs w:val="20"/>
          <w:lang w:val="en-US"/>
        </w:rPr>
        <w:t>&gt;</w:t>
      </w:r>
      <w:proofErr w:type="gramEnd"/>
      <w:r>
        <w:rPr>
          <w:b/>
          <w:sz w:val="20"/>
          <w:szCs w:val="20"/>
          <w:lang w:val="en-US"/>
        </w:rPr>
        <w:t xml:space="preserve">&gt; </w:t>
      </w:r>
      <w:r w:rsidRPr="00501E62">
        <w:rPr>
          <w:rFonts w:ascii="Consolas" w:eastAsia="Times New Roman" w:hAnsi="Consolas" w:cs="Courier New"/>
          <w:b/>
          <w:color w:val="000000"/>
          <w:sz w:val="20"/>
          <w:szCs w:val="20"/>
          <w:lang w:val="en-US" w:eastAsia="ru-RU"/>
        </w:rPr>
        <w:t>git config --global core.quotepath false</w:t>
      </w:r>
    </w:p>
    <w:p w14:paraId="5A517B7C" w14:textId="75C20A20" w:rsidR="00501E62" w:rsidRPr="00140841" w:rsidRDefault="00501E62" w:rsidP="00140841">
      <w:pPr>
        <w:pStyle w:val="a3"/>
        <w:spacing w:after="0"/>
        <w:ind w:left="1068" w:firstLine="348"/>
        <w:rPr>
          <w:sz w:val="20"/>
          <w:szCs w:val="20"/>
          <w:lang w:val="en-US"/>
        </w:rPr>
      </w:pPr>
    </w:p>
    <w:p w14:paraId="5C1F491D" w14:textId="0B1C3AD3" w:rsidR="00AC428E" w:rsidRPr="00AC428E" w:rsidRDefault="00AC428E" w:rsidP="00AC428E">
      <w:pPr>
        <w:pStyle w:val="a3"/>
        <w:numPr>
          <w:ilvl w:val="1"/>
          <w:numId w:val="22"/>
        </w:numPr>
        <w:rPr>
          <w:b/>
          <w:sz w:val="20"/>
          <w:szCs w:val="20"/>
        </w:rPr>
      </w:pPr>
      <w:r w:rsidRPr="00AC428E">
        <w:rPr>
          <w:b/>
          <w:sz w:val="20"/>
          <w:szCs w:val="20"/>
        </w:rPr>
        <w:t>Файл настроек clink.lua</w:t>
      </w:r>
      <w:r>
        <w:rPr>
          <w:b/>
          <w:sz w:val="20"/>
          <w:szCs w:val="20"/>
        </w:rPr>
        <w:t xml:space="preserve"> </w:t>
      </w:r>
      <w:proofErr w:type="gramStart"/>
      <w:r>
        <w:rPr>
          <w:b/>
          <w:sz w:val="20"/>
          <w:szCs w:val="20"/>
        </w:rPr>
        <w:t>( в</w:t>
      </w:r>
      <w:proofErr w:type="gramEnd"/>
      <w:r>
        <w:rPr>
          <w:b/>
          <w:sz w:val="20"/>
          <w:szCs w:val="20"/>
        </w:rPr>
        <w:t xml:space="preserve"> нем невозможно хранить паки и каталоги кирилицей)</w:t>
      </w:r>
    </w:p>
    <w:p w14:paraId="15EFDC73" w14:textId="76E51713" w:rsidR="00691DAD" w:rsidRPr="00E815BA" w:rsidRDefault="00691DAD" w:rsidP="00691DAD">
      <w:pPr>
        <w:pStyle w:val="aa"/>
        <w:numPr>
          <w:ilvl w:val="0"/>
          <w:numId w:val="22"/>
        </w:numPr>
        <w:shd w:val="clear" w:color="auto" w:fill="FFFFFF"/>
        <w:spacing w:before="0" w:beforeAutospacing="0" w:after="150" w:afterAutospacing="0"/>
        <w:rPr>
          <w:rFonts w:ascii="Helvetica" w:hAnsi="Helvetica" w:cs="Helvetica"/>
          <w:color w:val="333333"/>
          <w:sz w:val="21"/>
          <w:szCs w:val="21"/>
        </w:rPr>
      </w:pPr>
      <w:r w:rsidRPr="00691DAD">
        <w:rPr>
          <w:b/>
          <w:color w:val="FF0000"/>
        </w:rPr>
        <w:t>Для</w:t>
      </w:r>
      <w:r w:rsidRPr="00E815BA">
        <w:rPr>
          <w:b/>
          <w:color w:val="FF0000"/>
        </w:rPr>
        <w:t xml:space="preserve"> </w:t>
      </w:r>
      <w:r w:rsidRPr="00691DAD">
        <w:rPr>
          <w:b/>
          <w:color w:val="FF0000"/>
        </w:rPr>
        <w:t>выбора</w:t>
      </w:r>
      <w:r w:rsidRPr="00E815BA">
        <w:rPr>
          <w:b/>
          <w:color w:val="FF0000"/>
        </w:rPr>
        <w:t xml:space="preserve"> </w:t>
      </w:r>
      <w:r w:rsidRPr="00691DAD">
        <w:rPr>
          <w:b/>
          <w:color w:val="FF0000"/>
        </w:rPr>
        <w:t>настройки</w:t>
      </w:r>
      <w:r w:rsidRPr="00E815BA">
        <w:rPr>
          <w:b/>
          <w:color w:val="FF0000"/>
        </w:rPr>
        <w:t xml:space="preserve"> </w:t>
      </w:r>
      <w:r w:rsidRPr="00691DAD">
        <w:rPr>
          <w:b/>
          <w:color w:val="FF0000"/>
        </w:rPr>
        <w:t>открытия</w:t>
      </w:r>
      <w:r w:rsidRPr="00E815BA">
        <w:rPr>
          <w:b/>
          <w:color w:val="FF0000"/>
        </w:rPr>
        <w:t xml:space="preserve"> </w:t>
      </w:r>
      <w:r w:rsidRPr="00691DAD">
        <w:rPr>
          <w:b/>
          <w:color w:val="FF0000"/>
        </w:rPr>
        <w:t>рабочего</w:t>
      </w:r>
      <w:r w:rsidRPr="00E815BA">
        <w:rPr>
          <w:b/>
          <w:color w:val="FF0000"/>
        </w:rPr>
        <w:t xml:space="preserve"> </w:t>
      </w:r>
      <w:r w:rsidRPr="00691DAD">
        <w:rPr>
          <w:b/>
          <w:color w:val="FF0000"/>
        </w:rPr>
        <w:t>каталога</w:t>
      </w:r>
      <w:r w:rsidRPr="00E815BA">
        <w:rPr>
          <w:b/>
          <w:color w:val="FF0000"/>
        </w:rPr>
        <w:t xml:space="preserve"> </w:t>
      </w:r>
      <w:r w:rsidRPr="00691DAD">
        <w:rPr>
          <w:rFonts w:ascii="Helvetica" w:hAnsi="Helvetica" w:cs="Helvetica"/>
          <w:color w:val="333333"/>
          <w:sz w:val="21"/>
          <w:szCs w:val="21"/>
          <w:lang w:val="en-US"/>
        </w:rPr>
        <w:t>Setting</w:t>
      </w:r>
      <w:r w:rsidRPr="00E815BA">
        <w:rPr>
          <w:rFonts w:ascii="Helvetica" w:hAnsi="Helvetica" w:cs="Helvetica"/>
          <w:color w:val="333333"/>
          <w:sz w:val="21"/>
          <w:szCs w:val="21"/>
        </w:rPr>
        <w:t>-</w:t>
      </w:r>
      <w:r w:rsidRPr="00691DAD">
        <w:rPr>
          <w:rFonts w:ascii="Helvetica" w:hAnsi="Helvetica" w:cs="Helvetica"/>
          <w:color w:val="333333"/>
          <w:sz w:val="21"/>
          <w:szCs w:val="21"/>
          <w:lang w:val="en-US"/>
        </w:rPr>
        <w:t>Startup</w:t>
      </w:r>
      <w:proofErr w:type="gramStart"/>
      <w:r w:rsidRPr="00E815BA">
        <w:rPr>
          <w:rFonts w:ascii="Helvetica" w:hAnsi="Helvetica" w:cs="Helvetica"/>
          <w:color w:val="333333"/>
          <w:sz w:val="21"/>
          <w:szCs w:val="21"/>
        </w:rPr>
        <w:t>-&gt;</w:t>
      </w:r>
      <w:r w:rsidRPr="00691DAD">
        <w:rPr>
          <w:rFonts w:ascii="Helvetica" w:hAnsi="Helvetica" w:cs="Helvetica"/>
          <w:color w:val="333333"/>
          <w:sz w:val="21"/>
          <w:szCs w:val="21"/>
          <w:lang w:val="en-US"/>
        </w:rPr>
        <w:t>Task</w:t>
      </w:r>
      <w:proofErr w:type="gramEnd"/>
      <w:r w:rsidRPr="00E815BA">
        <w:rPr>
          <w:rFonts w:ascii="Helvetica" w:hAnsi="Helvetica" w:cs="Helvetica"/>
          <w:color w:val="333333"/>
          <w:sz w:val="21"/>
          <w:szCs w:val="21"/>
        </w:rPr>
        <w:t>-&gt;</w:t>
      </w:r>
      <w:r w:rsidRPr="00691DAD">
        <w:rPr>
          <w:rFonts w:ascii="Helvetica" w:hAnsi="Helvetica" w:cs="Helvetica"/>
          <w:color w:val="333333"/>
          <w:sz w:val="21"/>
          <w:szCs w:val="21"/>
          <w:lang w:val="en-US"/>
        </w:rPr>
        <w:t>bash</w:t>
      </w:r>
      <w:r w:rsidRPr="00E815BA">
        <w:rPr>
          <w:rFonts w:ascii="Helvetica" w:hAnsi="Helvetica" w:cs="Helvetica"/>
          <w:color w:val="333333"/>
          <w:sz w:val="21"/>
          <w:szCs w:val="21"/>
        </w:rPr>
        <w:t>:</w:t>
      </w:r>
      <w:r w:rsidRPr="00691DAD">
        <w:rPr>
          <w:rFonts w:ascii="Helvetica" w:hAnsi="Helvetica" w:cs="Helvetica"/>
          <w:color w:val="333333"/>
          <w:sz w:val="21"/>
          <w:szCs w:val="21"/>
          <w:lang w:val="en-US"/>
        </w:rPr>
        <w:t>bash</w:t>
      </w:r>
      <w:r w:rsidRPr="00E815BA">
        <w:rPr>
          <w:rFonts w:ascii="Helvetica" w:hAnsi="Helvetica" w:cs="Helvetica"/>
          <w:color w:val="333333"/>
          <w:sz w:val="21"/>
          <w:szCs w:val="21"/>
        </w:rPr>
        <w:t>-&gt;</w:t>
      </w:r>
      <w:r w:rsidRPr="00691DAD">
        <w:rPr>
          <w:rFonts w:ascii="Helvetica" w:hAnsi="Helvetica" w:cs="Helvetica"/>
          <w:color w:val="333333"/>
          <w:sz w:val="21"/>
          <w:szCs w:val="21"/>
          <w:lang w:val="en-US"/>
        </w:rPr>
        <w:t>Startup</w:t>
      </w:r>
      <w:r w:rsidRPr="00E815BA">
        <w:rPr>
          <w:rFonts w:ascii="Helvetica" w:hAnsi="Helvetica" w:cs="Helvetica"/>
          <w:color w:val="333333"/>
          <w:sz w:val="21"/>
          <w:szCs w:val="21"/>
        </w:rPr>
        <w:t>_</w:t>
      </w:r>
      <w:r w:rsidRPr="00691DAD">
        <w:rPr>
          <w:rFonts w:ascii="Helvetica" w:hAnsi="Helvetica" w:cs="Helvetica"/>
          <w:color w:val="333333"/>
          <w:sz w:val="21"/>
          <w:szCs w:val="21"/>
          <w:lang w:val="en-US"/>
        </w:rPr>
        <w:t>dir</w:t>
      </w:r>
      <w:r w:rsidRPr="00E815BA">
        <w:rPr>
          <w:rFonts w:ascii="Helvetica" w:hAnsi="Helvetica" w:cs="Helvetica"/>
          <w:color w:val="333333"/>
          <w:sz w:val="21"/>
          <w:szCs w:val="21"/>
        </w:rPr>
        <w:t xml:space="preserve"> (</w:t>
      </w:r>
      <w:r w:rsidRPr="00E815BA">
        <w:rPr>
          <w:b/>
          <w:color w:val="FF0000"/>
        </w:rPr>
        <w:t>выбрать папку запуска</w:t>
      </w:r>
      <w:r w:rsidRPr="00E815BA">
        <w:rPr>
          <w:rFonts w:ascii="Helvetica" w:hAnsi="Helvetica" w:cs="Helvetica"/>
          <w:color w:val="333333"/>
          <w:sz w:val="21"/>
          <w:szCs w:val="21"/>
        </w:rPr>
        <w:t>) (</w:t>
      </w:r>
      <w:r w:rsidRPr="00691DAD">
        <w:rPr>
          <w:rFonts w:ascii="Helvetica" w:hAnsi="Helvetica" w:cs="Helvetica"/>
          <w:color w:val="333333"/>
          <w:sz w:val="21"/>
          <w:szCs w:val="21"/>
        </w:rPr>
        <w:t>должно</w:t>
      </w:r>
      <w:r w:rsidRPr="00E815BA">
        <w:rPr>
          <w:rFonts w:ascii="Helvetica" w:hAnsi="Helvetica" w:cs="Helvetica"/>
          <w:color w:val="333333"/>
          <w:sz w:val="21"/>
          <w:szCs w:val="21"/>
        </w:rPr>
        <w:t xml:space="preserve"> </w:t>
      </w:r>
      <w:r w:rsidRPr="00691DAD">
        <w:rPr>
          <w:rFonts w:ascii="Helvetica" w:hAnsi="Helvetica" w:cs="Helvetica"/>
          <w:color w:val="333333"/>
          <w:sz w:val="21"/>
          <w:szCs w:val="21"/>
        </w:rPr>
        <w:t>появиться</w:t>
      </w:r>
      <w:r w:rsidRPr="00E815BA">
        <w:rPr>
          <w:rFonts w:ascii="Helvetica" w:hAnsi="Helvetica" w:cs="Helvetica"/>
          <w:color w:val="333333"/>
          <w:sz w:val="21"/>
          <w:szCs w:val="21"/>
        </w:rPr>
        <w:t xml:space="preserve"> </w:t>
      </w:r>
      <w:r w:rsidRPr="00691DAD">
        <w:rPr>
          <w:rFonts w:ascii="Helvetica" w:hAnsi="Helvetica" w:cs="Helvetica"/>
          <w:color w:val="333333"/>
          <w:sz w:val="21"/>
          <w:szCs w:val="21"/>
        </w:rPr>
        <w:t>запись</w:t>
      </w:r>
      <w:r w:rsidRPr="00E815BA">
        <w:rPr>
          <w:rFonts w:ascii="Helvetica" w:hAnsi="Helvetica" w:cs="Helvetica"/>
          <w:color w:val="333333"/>
          <w:sz w:val="21"/>
          <w:szCs w:val="21"/>
        </w:rPr>
        <w:t>)</w:t>
      </w:r>
      <w:r w:rsidRPr="00E815BA">
        <w:rPr>
          <w:b/>
          <w:color w:val="FF0000"/>
        </w:rPr>
        <w:t xml:space="preserve"> </w:t>
      </w:r>
      <w:r w:rsidRPr="00E815BA">
        <w:rPr>
          <w:rFonts w:ascii="Helvetica" w:hAnsi="Helvetica" w:cs="Helvetica"/>
          <w:color w:val="333333"/>
          <w:sz w:val="21"/>
          <w:szCs w:val="21"/>
        </w:rPr>
        <w:t>-</w:t>
      </w:r>
      <w:r w:rsidRPr="00691DAD">
        <w:rPr>
          <w:rFonts w:ascii="Helvetica" w:hAnsi="Helvetica" w:cs="Helvetica"/>
          <w:color w:val="333333"/>
          <w:sz w:val="21"/>
          <w:szCs w:val="21"/>
          <w:lang w:val="en-US"/>
        </w:rPr>
        <w:t>new</w:t>
      </w:r>
      <w:r w:rsidRPr="00E815BA">
        <w:rPr>
          <w:rFonts w:ascii="Helvetica" w:hAnsi="Helvetica" w:cs="Helvetica"/>
          <w:color w:val="333333"/>
          <w:sz w:val="21"/>
          <w:szCs w:val="21"/>
        </w:rPr>
        <w:t>_</w:t>
      </w:r>
      <w:r w:rsidRPr="00691DAD">
        <w:rPr>
          <w:rFonts w:ascii="Helvetica" w:hAnsi="Helvetica" w:cs="Helvetica"/>
          <w:color w:val="333333"/>
          <w:sz w:val="21"/>
          <w:szCs w:val="21"/>
          <w:lang w:val="en-US"/>
        </w:rPr>
        <w:t>console</w:t>
      </w:r>
      <w:r w:rsidRPr="00E815BA">
        <w:rPr>
          <w:rFonts w:ascii="Helvetica" w:hAnsi="Helvetica" w:cs="Helvetica"/>
          <w:color w:val="333333"/>
          <w:sz w:val="21"/>
          <w:szCs w:val="21"/>
        </w:rPr>
        <w:t>:</w:t>
      </w:r>
      <w:r w:rsidRPr="00691DAD">
        <w:rPr>
          <w:rFonts w:ascii="Helvetica" w:hAnsi="Helvetica" w:cs="Helvetica"/>
          <w:color w:val="333333"/>
          <w:sz w:val="21"/>
          <w:szCs w:val="21"/>
          <w:lang w:val="en-US"/>
        </w:rPr>
        <w:t>d</w:t>
      </w:r>
      <w:r w:rsidRPr="00E815BA">
        <w:rPr>
          <w:rFonts w:ascii="Helvetica" w:hAnsi="Helvetica" w:cs="Helvetica"/>
          <w:color w:val="333333"/>
          <w:sz w:val="21"/>
          <w:szCs w:val="21"/>
        </w:rPr>
        <w:t>:"</w:t>
      </w:r>
      <w:r w:rsidRPr="00691DAD">
        <w:rPr>
          <w:rFonts w:ascii="Helvetica" w:hAnsi="Helvetica" w:cs="Helvetica"/>
          <w:color w:val="333333"/>
          <w:sz w:val="21"/>
          <w:szCs w:val="21"/>
          <w:lang w:val="en-US"/>
        </w:rPr>
        <w:t>E</w:t>
      </w:r>
      <w:r w:rsidRPr="00E815BA">
        <w:rPr>
          <w:rFonts w:ascii="Helvetica" w:hAnsi="Helvetica" w:cs="Helvetica"/>
          <w:color w:val="333333"/>
          <w:sz w:val="21"/>
          <w:szCs w:val="21"/>
        </w:rPr>
        <w:t>:\</w:t>
      </w:r>
      <w:r w:rsidRPr="00691DAD">
        <w:rPr>
          <w:rFonts w:ascii="Helvetica" w:hAnsi="Helvetica" w:cs="Helvetica"/>
          <w:color w:val="333333"/>
          <w:sz w:val="21"/>
          <w:szCs w:val="21"/>
          <w:lang w:val="en-US"/>
        </w:rPr>
        <w:t>Dropbox</w:t>
      </w:r>
      <w:r w:rsidRPr="00E815BA">
        <w:rPr>
          <w:rFonts w:ascii="Helvetica" w:hAnsi="Helvetica" w:cs="Helvetica"/>
          <w:color w:val="333333"/>
          <w:sz w:val="21"/>
          <w:szCs w:val="21"/>
        </w:rPr>
        <w:t>\Личная моя\</w:t>
      </w:r>
      <w:r w:rsidRPr="00691DAD">
        <w:rPr>
          <w:rFonts w:ascii="Helvetica" w:hAnsi="Helvetica" w:cs="Helvetica"/>
          <w:color w:val="333333"/>
          <w:sz w:val="21"/>
          <w:szCs w:val="21"/>
          <w:lang w:val="en-US"/>
        </w:rPr>
        <w:t>domains</w:t>
      </w:r>
      <w:r w:rsidRPr="00E815BA">
        <w:rPr>
          <w:rFonts w:ascii="Helvetica" w:hAnsi="Helvetica" w:cs="Helvetica"/>
          <w:color w:val="333333"/>
          <w:sz w:val="21"/>
          <w:szCs w:val="21"/>
        </w:rPr>
        <w:t>\СИ\</w:t>
      </w:r>
      <w:r w:rsidRPr="00691DAD">
        <w:rPr>
          <w:rFonts w:ascii="Helvetica" w:hAnsi="Helvetica" w:cs="Helvetica"/>
          <w:color w:val="333333"/>
          <w:sz w:val="21"/>
          <w:szCs w:val="21"/>
          <w:lang w:val="en-US"/>
        </w:rPr>
        <w:t>ConsoleApplication</w:t>
      </w:r>
      <w:r w:rsidRPr="00E815BA">
        <w:rPr>
          <w:rFonts w:ascii="Helvetica" w:hAnsi="Helvetica" w:cs="Helvetica"/>
          <w:color w:val="333333"/>
          <w:sz w:val="21"/>
          <w:szCs w:val="21"/>
        </w:rPr>
        <w:t xml:space="preserve">1" </w:t>
      </w:r>
    </w:p>
    <w:p w14:paraId="4DB31E26" w14:textId="6B418D1F" w:rsidR="00D66647" w:rsidRPr="004A737E" w:rsidRDefault="00D66647" w:rsidP="00691DAD">
      <w:pPr>
        <w:pStyle w:val="aa"/>
        <w:numPr>
          <w:ilvl w:val="0"/>
          <w:numId w:val="22"/>
        </w:numPr>
        <w:shd w:val="clear" w:color="auto" w:fill="FFFFFF"/>
        <w:spacing w:before="0" w:beforeAutospacing="0" w:after="150" w:afterAutospacing="0"/>
        <w:rPr>
          <w:rFonts w:ascii="Helvetica" w:hAnsi="Helvetica" w:cs="Helvetica"/>
          <w:color w:val="333333"/>
          <w:sz w:val="21"/>
          <w:szCs w:val="21"/>
        </w:rPr>
      </w:pPr>
      <w:r>
        <w:rPr>
          <w:b/>
          <w:color w:val="FF0000"/>
        </w:rPr>
        <w:t xml:space="preserve">Для открытия некольких окон комбинация </w:t>
      </w:r>
      <w:r>
        <w:rPr>
          <w:b/>
          <w:color w:val="FF0000"/>
          <w:lang w:val="en-US"/>
        </w:rPr>
        <w:t>Ctrl</w:t>
      </w:r>
      <w:r w:rsidRPr="00D66647">
        <w:rPr>
          <w:b/>
          <w:color w:val="FF0000"/>
        </w:rPr>
        <w:t>-</w:t>
      </w:r>
      <w:r>
        <w:rPr>
          <w:b/>
          <w:color w:val="FF0000"/>
          <w:lang w:val="en-US"/>
        </w:rPr>
        <w:t>T</w:t>
      </w:r>
    </w:p>
    <w:p w14:paraId="78FF3165" w14:textId="77777777" w:rsidR="004A737E" w:rsidRPr="005426C2" w:rsidRDefault="004A737E" w:rsidP="004A737E">
      <w:pPr>
        <w:pStyle w:val="a3"/>
        <w:numPr>
          <w:ilvl w:val="0"/>
          <w:numId w:val="22"/>
        </w:numPr>
        <w:shd w:val="clear" w:color="auto" w:fill="FFFFFF"/>
        <w:spacing w:before="120" w:after="240" w:line="240" w:lineRule="auto"/>
        <w:rPr>
          <w:sz w:val="20"/>
          <w:szCs w:val="20"/>
        </w:rPr>
      </w:pPr>
      <w:r w:rsidRPr="005426C2">
        <w:rPr>
          <w:sz w:val="20"/>
          <w:szCs w:val="20"/>
        </w:rPr>
        <w:t>Теперь в настройках Startup → Tasks создам новую задачу. Назову её {</w:t>
      </w:r>
      <w:proofErr w:type="gramStart"/>
      <w:r w:rsidRPr="005426C2">
        <w:rPr>
          <w:sz w:val="20"/>
          <w:szCs w:val="20"/>
        </w:rPr>
        <w:t>bash::</w:t>
      </w:r>
      <w:proofErr w:type="gramEnd"/>
      <w:r w:rsidRPr="005426C2">
        <w:rPr>
          <w:sz w:val="20"/>
          <w:szCs w:val="20"/>
        </w:rPr>
        <w:t>cwd}, потому что она запускает bash в текущей папке — current working directory. Поле «Task parameters» скопирую из задачи {</w:t>
      </w:r>
      <w:proofErr w:type="gramStart"/>
      <w:r w:rsidRPr="005426C2">
        <w:rPr>
          <w:sz w:val="20"/>
          <w:szCs w:val="20"/>
        </w:rPr>
        <w:t>bash::</w:t>
      </w:r>
      <w:proofErr w:type="gramEnd"/>
      <w:r w:rsidRPr="005426C2">
        <w:rPr>
          <w:sz w:val="20"/>
          <w:szCs w:val="20"/>
        </w:rPr>
        <w:t>bash}, команду тоже копирую из этой задачи, но меняю в последнем параметре папку на %CD%:</w:t>
      </w:r>
    </w:p>
    <w:p w14:paraId="7116D60A" w14:textId="7C289440" w:rsidR="004A737E" w:rsidRPr="005426C2" w:rsidRDefault="004A737E" w:rsidP="00487B3E">
      <w:pPr>
        <w:pStyle w:val="a3"/>
        <w:numPr>
          <w:ilvl w:val="1"/>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val="en-US" w:eastAsia="ru-RU"/>
        </w:rPr>
      </w:pPr>
      <w:r w:rsidRPr="004A737E">
        <w:rPr>
          <w:rFonts w:ascii="Consolas" w:eastAsia="Times New Roman" w:hAnsi="Consolas" w:cs="Courier New"/>
          <w:color w:val="000000"/>
          <w:sz w:val="20"/>
          <w:szCs w:val="20"/>
          <w:lang w:val="en-US" w:eastAsia="ru-RU"/>
        </w:rPr>
        <w:t>cmd /c "%ConEmuDir%\..\git-for-windows\bin\bash --login -i" -new_</w:t>
      </w:r>
      <w:proofErr w:type="gramStart"/>
      <w:r w:rsidRPr="004A737E">
        <w:rPr>
          <w:rFonts w:ascii="Consolas" w:eastAsia="Times New Roman" w:hAnsi="Consolas" w:cs="Courier New"/>
          <w:color w:val="000000"/>
          <w:sz w:val="20"/>
          <w:szCs w:val="20"/>
          <w:lang w:val="en-US" w:eastAsia="ru-RU"/>
        </w:rPr>
        <w:t>console:d</w:t>
      </w:r>
      <w:proofErr w:type="gramEnd"/>
      <w:r w:rsidRPr="004A737E">
        <w:rPr>
          <w:rFonts w:ascii="Consolas" w:eastAsia="Times New Roman" w:hAnsi="Consolas" w:cs="Courier New"/>
          <w:color w:val="000000"/>
          <w:sz w:val="20"/>
          <w:szCs w:val="20"/>
          <w:lang w:val="en-US" w:eastAsia="ru-RU"/>
        </w:rPr>
        <w:t>:%CD%</w:t>
      </w:r>
    </w:p>
    <w:p w14:paraId="3BCC4EB7" w14:textId="5C7B6F61" w:rsidR="005426C2" w:rsidRDefault="00487B3E" w:rsidP="00487B3E">
      <w:pPr>
        <w:pStyle w:val="a3"/>
        <w:numPr>
          <w:ilvl w:val="1"/>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ru-RU"/>
        </w:rPr>
      </w:pPr>
      <w:r w:rsidRPr="00487B3E">
        <w:rPr>
          <w:sz w:val="20"/>
          <w:szCs w:val="20"/>
        </w:rPr>
        <w:t>В поле Hotkey жму на многоточие и выбираю Ctrl+T</w:t>
      </w:r>
      <w:r>
        <w:rPr>
          <w:rFonts w:ascii="Georgia" w:hAnsi="Georgia"/>
          <w:color w:val="000000"/>
          <w:sz w:val="30"/>
          <w:szCs w:val="30"/>
          <w:shd w:val="clear" w:color="auto" w:fill="FFFFFF"/>
        </w:rPr>
        <w:t>:</w:t>
      </w:r>
      <w:r w:rsidRPr="00487B3E">
        <w:rPr>
          <w:rFonts w:ascii="Courier New" w:eastAsia="Times New Roman" w:hAnsi="Courier New" w:cs="Courier New"/>
          <w:color w:val="000000"/>
          <w:sz w:val="19"/>
          <w:szCs w:val="19"/>
          <w:lang w:eastAsia="ru-RU"/>
        </w:rPr>
        <w:t xml:space="preserve"> Проверяю — не работает. Открывается дурацкое окно с вопросами. Иду в настройках в «</w:t>
      </w:r>
      <w:r w:rsidRPr="00487B3E">
        <w:rPr>
          <w:rFonts w:ascii="Courier New" w:eastAsia="Times New Roman" w:hAnsi="Courier New" w:cs="Courier New"/>
          <w:color w:val="000000"/>
          <w:sz w:val="19"/>
          <w:szCs w:val="19"/>
          <w:lang w:val="en-US" w:eastAsia="ru-RU"/>
        </w:rPr>
        <w:t>Keys</w:t>
      </w:r>
      <w:r w:rsidRPr="00487B3E">
        <w:rPr>
          <w:rFonts w:ascii="Courier New" w:eastAsia="Times New Roman" w:hAnsi="Courier New" w:cs="Courier New"/>
          <w:color w:val="000000"/>
          <w:sz w:val="19"/>
          <w:szCs w:val="19"/>
          <w:lang w:eastAsia="ru-RU"/>
        </w:rPr>
        <w:t xml:space="preserve"> &amp; </w:t>
      </w:r>
      <w:r w:rsidRPr="00487B3E">
        <w:rPr>
          <w:rFonts w:ascii="Courier New" w:eastAsia="Times New Roman" w:hAnsi="Courier New" w:cs="Courier New"/>
          <w:color w:val="000000"/>
          <w:sz w:val="19"/>
          <w:szCs w:val="19"/>
          <w:lang w:val="en-US" w:eastAsia="ru-RU"/>
        </w:rPr>
        <w:t>Macro</w:t>
      </w:r>
      <w:r w:rsidRPr="00487B3E">
        <w:rPr>
          <w:rFonts w:ascii="Courier New" w:eastAsia="Times New Roman" w:hAnsi="Courier New" w:cs="Courier New"/>
          <w:color w:val="000000"/>
          <w:sz w:val="19"/>
          <w:szCs w:val="19"/>
          <w:lang w:eastAsia="ru-RU"/>
        </w:rPr>
        <w:t xml:space="preserve">» и вижу, что на </w:t>
      </w:r>
      <w:r w:rsidRPr="00487B3E">
        <w:rPr>
          <w:rFonts w:ascii="Courier New" w:eastAsia="Times New Roman" w:hAnsi="Courier New" w:cs="Courier New"/>
          <w:color w:val="000000"/>
          <w:sz w:val="19"/>
          <w:szCs w:val="19"/>
          <w:lang w:val="en-US" w:eastAsia="ru-RU"/>
        </w:rPr>
        <w:t>Ctrl</w:t>
      </w:r>
      <w:r w:rsidRPr="00487B3E">
        <w:rPr>
          <w:rFonts w:ascii="Courier New" w:eastAsia="Times New Roman" w:hAnsi="Courier New" w:cs="Courier New"/>
          <w:color w:val="000000"/>
          <w:sz w:val="19"/>
          <w:szCs w:val="19"/>
          <w:lang w:eastAsia="ru-RU"/>
        </w:rPr>
        <w:t>+</w:t>
      </w:r>
      <w:r w:rsidRPr="00487B3E">
        <w:rPr>
          <w:rFonts w:ascii="Courier New" w:eastAsia="Times New Roman" w:hAnsi="Courier New" w:cs="Courier New"/>
          <w:color w:val="000000"/>
          <w:sz w:val="19"/>
          <w:szCs w:val="19"/>
          <w:lang w:val="en-US" w:eastAsia="ru-RU"/>
        </w:rPr>
        <w:t>T</w:t>
      </w:r>
      <w:r w:rsidRPr="00487B3E">
        <w:rPr>
          <w:rFonts w:ascii="Courier New" w:eastAsia="Times New Roman" w:hAnsi="Courier New" w:cs="Courier New"/>
          <w:color w:val="000000"/>
          <w:sz w:val="19"/>
          <w:szCs w:val="19"/>
          <w:lang w:eastAsia="ru-RU"/>
        </w:rPr>
        <w:t xml:space="preserve"> всё ещё висит «открыть окно с вопросами», выбираю его и добавляю к хоткеям шифт, чтобы окно висело на </w:t>
      </w:r>
      <w:r w:rsidRPr="00487B3E">
        <w:rPr>
          <w:rFonts w:ascii="Courier New" w:eastAsia="Times New Roman" w:hAnsi="Courier New" w:cs="Courier New"/>
          <w:color w:val="000000"/>
          <w:sz w:val="19"/>
          <w:szCs w:val="19"/>
          <w:lang w:val="en-US" w:eastAsia="ru-RU"/>
        </w:rPr>
        <w:t>Ctrl</w:t>
      </w:r>
      <w:r w:rsidRPr="00487B3E">
        <w:rPr>
          <w:rFonts w:ascii="Courier New" w:eastAsia="Times New Roman" w:hAnsi="Courier New" w:cs="Courier New"/>
          <w:color w:val="000000"/>
          <w:sz w:val="19"/>
          <w:szCs w:val="19"/>
          <w:lang w:eastAsia="ru-RU"/>
        </w:rPr>
        <w:t>+</w:t>
      </w:r>
      <w:r w:rsidRPr="00487B3E">
        <w:rPr>
          <w:rFonts w:ascii="Courier New" w:eastAsia="Times New Roman" w:hAnsi="Courier New" w:cs="Courier New"/>
          <w:color w:val="000000"/>
          <w:sz w:val="19"/>
          <w:szCs w:val="19"/>
          <w:lang w:val="en-US" w:eastAsia="ru-RU"/>
        </w:rPr>
        <w:t>Shift</w:t>
      </w:r>
      <w:r w:rsidRPr="00487B3E">
        <w:rPr>
          <w:rFonts w:ascii="Courier New" w:eastAsia="Times New Roman" w:hAnsi="Courier New" w:cs="Courier New"/>
          <w:color w:val="000000"/>
          <w:sz w:val="19"/>
          <w:szCs w:val="19"/>
          <w:lang w:eastAsia="ru-RU"/>
        </w:rPr>
        <w:t>+</w:t>
      </w:r>
      <w:r w:rsidRPr="00487B3E">
        <w:rPr>
          <w:rFonts w:ascii="Courier New" w:eastAsia="Times New Roman" w:hAnsi="Courier New" w:cs="Courier New"/>
          <w:color w:val="000000"/>
          <w:sz w:val="19"/>
          <w:szCs w:val="19"/>
          <w:lang w:val="en-US" w:eastAsia="ru-RU"/>
        </w:rPr>
        <w:t>T</w:t>
      </w:r>
      <w:r w:rsidRPr="00487B3E">
        <w:rPr>
          <w:rFonts w:ascii="Courier New" w:eastAsia="Times New Roman" w:hAnsi="Courier New" w:cs="Courier New"/>
          <w:color w:val="000000"/>
          <w:sz w:val="19"/>
          <w:szCs w:val="19"/>
          <w:lang w:eastAsia="ru-RU"/>
        </w:rPr>
        <w:t xml:space="preserve">: </w:t>
      </w:r>
      <w:r w:rsidR="005426C2" w:rsidRPr="005426C2">
        <w:rPr>
          <w:rFonts w:ascii="Courier New" w:eastAsia="Times New Roman" w:hAnsi="Courier New" w:cs="Courier New"/>
          <w:color w:val="000000"/>
          <w:sz w:val="19"/>
          <w:szCs w:val="19"/>
          <w:lang w:val="en-US" w:eastAsia="ru-RU"/>
        </w:rPr>
        <w:t>Ctrl</w:t>
      </w:r>
      <w:r w:rsidR="005426C2" w:rsidRPr="00487B3E">
        <w:rPr>
          <w:rFonts w:ascii="Courier New" w:eastAsia="Times New Roman" w:hAnsi="Courier New" w:cs="Courier New"/>
          <w:color w:val="000000"/>
          <w:sz w:val="19"/>
          <w:szCs w:val="19"/>
          <w:lang w:eastAsia="ru-RU"/>
        </w:rPr>
        <w:t>+</w:t>
      </w:r>
      <w:r w:rsidR="005426C2" w:rsidRPr="005426C2">
        <w:rPr>
          <w:rFonts w:ascii="Courier New" w:eastAsia="Times New Roman" w:hAnsi="Courier New" w:cs="Courier New"/>
          <w:color w:val="000000"/>
          <w:sz w:val="19"/>
          <w:szCs w:val="19"/>
          <w:lang w:val="en-US" w:eastAsia="ru-RU"/>
        </w:rPr>
        <w:t>Shift</w:t>
      </w:r>
      <w:r w:rsidR="005426C2" w:rsidRPr="00487B3E">
        <w:rPr>
          <w:rFonts w:ascii="Courier New" w:eastAsia="Times New Roman" w:hAnsi="Courier New" w:cs="Courier New"/>
          <w:color w:val="000000"/>
          <w:sz w:val="19"/>
          <w:szCs w:val="19"/>
          <w:lang w:eastAsia="ru-RU"/>
        </w:rPr>
        <w:t>+</w:t>
      </w:r>
      <w:r w:rsidR="005426C2" w:rsidRPr="005426C2">
        <w:rPr>
          <w:rFonts w:ascii="Courier New" w:eastAsia="Times New Roman" w:hAnsi="Courier New" w:cs="Courier New"/>
          <w:color w:val="000000"/>
          <w:sz w:val="19"/>
          <w:szCs w:val="19"/>
          <w:lang w:val="en-US" w:eastAsia="ru-RU"/>
        </w:rPr>
        <w:t>T</w:t>
      </w:r>
      <w:r w:rsidRPr="00487B3E">
        <w:rPr>
          <w:rFonts w:ascii="Courier New" w:eastAsia="Times New Roman" w:hAnsi="Courier New" w:cs="Courier New"/>
          <w:color w:val="000000"/>
          <w:sz w:val="19"/>
          <w:szCs w:val="19"/>
          <w:lang w:eastAsia="ru-RU"/>
        </w:rPr>
        <w:t xml:space="preserve"> </w:t>
      </w:r>
      <w:hyperlink r:id="rId143" w:history="1">
        <w:r w:rsidR="00865951" w:rsidRPr="005A6522">
          <w:rPr>
            <w:rStyle w:val="a4"/>
            <w:rFonts w:ascii="Courier New" w:eastAsia="Times New Roman" w:hAnsi="Courier New" w:cs="Courier New"/>
            <w:sz w:val="19"/>
            <w:szCs w:val="19"/>
            <w:lang w:eastAsia="ru-RU"/>
          </w:rPr>
          <w:t>https://isqua.ru/blog/2016/11/05/nastroika-tierminala-cmder-v-windows/</w:t>
        </w:r>
      </w:hyperlink>
    </w:p>
    <w:p w14:paraId="05CB824B" w14:textId="1191A4A7" w:rsidR="00865951" w:rsidRPr="00865951" w:rsidRDefault="00865951" w:rsidP="00865951">
      <w:pPr>
        <w:spacing w:after="0"/>
        <w:ind w:firstLine="708"/>
        <w:rPr>
          <w:b/>
          <w:color w:val="FF0000"/>
          <w:sz w:val="28"/>
          <w:szCs w:val="28"/>
        </w:rPr>
      </w:pPr>
      <w:r>
        <w:rPr>
          <w:sz w:val="20"/>
          <w:szCs w:val="20"/>
        </w:rPr>
        <w:t>Получаю</w:t>
      </w:r>
      <w:r w:rsidRPr="00865951">
        <w:rPr>
          <w:sz w:val="20"/>
          <w:szCs w:val="20"/>
        </w:rPr>
        <w:t xml:space="preserve"> </w:t>
      </w:r>
      <w:r w:rsidRPr="005426C2">
        <w:rPr>
          <w:rFonts w:ascii="Courier New" w:eastAsia="Times New Roman" w:hAnsi="Courier New" w:cs="Courier New"/>
          <w:color w:val="000000"/>
          <w:sz w:val="19"/>
          <w:szCs w:val="19"/>
          <w:lang w:val="en-US" w:eastAsia="ru-RU"/>
        </w:rPr>
        <w:t>Ctrl</w:t>
      </w:r>
      <w:r w:rsidRPr="00865951">
        <w:rPr>
          <w:rFonts w:ascii="Courier New" w:eastAsia="Times New Roman" w:hAnsi="Courier New" w:cs="Courier New"/>
          <w:color w:val="000000"/>
          <w:sz w:val="19"/>
          <w:szCs w:val="19"/>
          <w:lang w:eastAsia="ru-RU"/>
        </w:rPr>
        <w:t>+</w:t>
      </w:r>
      <w:r w:rsidRPr="005426C2">
        <w:rPr>
          <w:rFonts w:ascii="Courier New" w:eastAsia="Times New Roman" w:hAnsi="Courier New" w:cs="Courier New"/>
          <w:color w:val="000000"/>
          <w:sz w:val="19"/>
          <w:szCs w:val="19"/>
          <w:lang w:val="en-US" w:eastAsia="ru-RU"/>
        </w:rPr>
        <w:t>Shift</w:t>
      </w:r>
      <w:r w:rsidRPr="00865951">
        <w:rPr>
          <w:rFonts w:ascii="Courier New" w:eastAsia="Times New Roman" w:hAnsi="Courier New" w:cs="Courier New"/>
          <w:color w:val="000000"/>
          <w:sz w:val="19"/>
          <w:szCs w:val="19"/>
          <w:lang w:eastAsia="ru-RU"/>
        </w:rPr>
        <w:t>+</w:t>
      </w:r>
      <w:r w:rsidRPr="005426C2">
        <w:rPr>
          <w:rFonts w:ascii="Courier New" w:eastAsia="Times New Roman" w:hAnsi="Courier New" w:cs="Courier New"/>
          <w:color w:val="000000"/>
          <w:sz w:val="19"/>
          <w:szCs w:val="19"/>
          <w:lang w:val="en-US" w:eastAsia="ru-RU"/>
        </w:rPr>
        <w:t>T</w:t>
      </w:r>
      <w:r w:rsidRPr="00865951">
        <w:t xml:space="preserve"> -&gt; </w:t>
      </w:r>
      <w:r>
        <w:t xml:space="preserve">запуск нового </w:t>
      </w:r>
      <w:r w:rsidRPr="008936C2">
        <w:rPr>
          <w:b/>
          <w:color w:val="FF0000"/>
          <w:sz w:val="28"/>
          <w:szCs w:val="28"/>
        </w:rPr>
        <w:t>Cmd</w:t>
      </w:r>
      <w:r>
        <w:rPr>
          <w:b/>
          <w:color w:val="FF0000"/>
          <w:sz w:val="28"/>
          <w:szCs w:val="28"/>
          <w:lang w:val="en-US"/>
        </w:rPr>
        <w:t>er</w:t>
      </w:r>
      <w:r>
        <w:rPr>
          <w:b/>
          <w:color w:val="FF0000"/>
          <w:sz w:val="28"/>
          <w:szCs w:val="28"/>
        </w:rPr>
        <w:t xml:space="preserve"> </w:t>
      </w:r>
      <w:r w:rsidR="00840420">
        <w:rPr>
          <w:b/>
          <w:color w:val="FF0000"/>
          <w:sz w:val="28"/>
          <w:szCs w:val="28"/>
          <w:lang w:val="en-US"/>
        </w:rPr>
        <w:t>c</w:t>
      </w:r>
      <w:r>
        <w:rPr>
          <w:b/>
          <w:color w:val="FF0000"/>
          <w:sz w:val="28"/>
          <w:szCs w:val="28"/>
        </w:rPr>
        <w:t xml:space="preserve"> запроса</w:t>
      </w:r>
    </w:p>
    <w:p w14:paraId="49406177" w14:textId="45E7FECD" w:rsidR="00C74DDB" w:rsidRDefault="00865951" w:rsidP="00C74DDB">
      <w:pPr>
        <w:spacing w:after="0"/>
        <w:ind w:firstLine="708"/>
        <w:rPr>
          <w:b/>
          <w:color w:val="FF0000"/>
          <w:sz w:val="28"/>
          <w:szCs w:val="28"/>
        </w:rPr>
      </w:pPr>
      <w:r w:rsidRPr="00865951">
        <w:rPr>
          <w:lang w:val="en-US"/>
        </w:rPr>
        <w:t>Ctrl</w:t>
      </w:r>
      <w:r w:rsidRPr="00865951">
        <w:t>+</w:t>
      </w:r>
      <w:r w:rsidRPr="00865951">
        <w:rPr>
          <w:lang w:val="en-US"/>
        </w:rPr>
        <w:t>T</w:t>
      </w:r>
      <w:r w:rsidRPr="00865951">
        <w:t xml:space="preserve">-&gt; запуск нового </w:t>
      </w:r>
      <w:r w:rsidRPr="00865951">
        <w:rPr>
          <w:b/>
          <w:color w:val="FF0000"/>
          <w:sz w:val="28"/>
          <w:szCs w:val="28"/>
        </w:rPr>
        <w:t xml:space="preserve">Cmder </w:t>
      </w:r>
      <w:r w:rsidR="00840420">
        <w:rPr>
          <w:b/>
          <w:color w:val="FF0000"/>
          <w:sz w:val="28"/>
          <w:szCs w:val="28"/>
        </w:rPr>
        <w:t>без</w:t>
      </w:r>
      <w:r w:rsidRPr="00865951">
        <w:rPr>
          <w:b/>
          <w:color w:val="FF0000"/>
          <w:sz w:val="28"/>
          <w:szCs w:val="28"/>
        </w:rPr>
        <w:t xml:space="preserve"> запросом</w:t>
      </w:r>
    </w:p>
    <w:p w14:paraId="7026DFE0" w14:textId="77777777" w:rsidR="00C74DDB" w:rsidRDefault="00C74DDB" w:rsidP="00C74DDB">
      <w:pPr>
        <w:spacing w:after="0"/>
        <w:ind w:firstLine="708"/>
        <w:rPr>
          <w:b/>
          <w:color w:val="FF0000"/>
          <w:sz w:val="28"/>
          <w:szCs w:val="28"/>
        </w:rPr>
      </w:pPr>
    </w:p>
    <w:p w14:paraId="68C73864" w14:textId="77777777" w:rsidR="009806EF" w:rsidRDefault="005B328B" w:rsidP="00C74DDB">
      <w:pPr>
        <w:spacing w:after="0"/>
        <w:ind w:firstLine="708"/>
        <w:rPr>
          <w:rFonts w:ascii="Helvetica" w:hAnsi="Helvetica" w:cs="Helvetica"/>
          <w:color w:val="333333"/>
          <w:sz w:val="21"/>
          <w:szCs w:val="21"/>
        </w:rPr>
      </w:pPr>
      <w:r w:rsidRPr="005B328B">
        <w:rPr>
          <w:noProof/>
        </w:rPr>
        <w:drawing>
          <wp:anchor distT="0" distB="0" distL="114300" distR="114300" simplePos="0" relativeHeight="251658240" behindDoc="0" locked="0" layoutInCell="1" allowOverlap="1" wp14:anchorId="1DF03840" wp14:editId="2195CD68">
            <wp:simplePos x="0" y="0"/>
            <wp:positionH relativeFrom="column">
              <wp:posOffset>224155</wp:posOffset>
            </wp:positionH>
            <wp:positionV relativeFrom="paragraph">
              <wp:posOffset>177165</wp:posOffset>
            </wp:positionV>
            <wp:extent cx="2549526" cy="1637294"/>
            <wp:effectExtent l="0" t="0" r="3175" b="1270"/>
            <wp:wrapThrough wrapText="bothSides">
              <wp:wrapPolygon edited="0">
                <wp:start x="0" y="0"/>
                <wp:lineTo x="0" y="21365"/>
                <wp:lineTo x="21466" y="21365"/>
                <wp:lineTo x="21466" y="0"/>
                <wp:lineTo x="0" y="0"/>
              </wp:wrapPolygon>
            </wp:wrapThrough>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4" cstate="print">
                      <a:extLst>
                        <a:ext uri="{28A0092B-C50C-407E-A947-70E740481C1C}">
                          <a14:useLocalDpi xmlns:a14="http://schemas.microsoft.com/office/drawing/2010/main" val="0"/>
                        </a:ext>
                      </a:extLst>
                    </a:blip>
                    <a:stretch>
                      <a:fillRect/>
                    </a:stretch>
                  </pic:blipFill>
                  <pic:spPr>
                    <a:xfrm>
                      <a:off x="0" y="0"/>
                      <a:ext cx="2549526" cy="1637294"/>
                    </a:xfrm>
                    <a:prstGeom prst="rect">
                      <a:avLst/>
                    </a:prstGeom>
                  </pic:spPr>
                </pic:pic>
              </a:graphicData>
            </a:graphic>
            <wp14:sizeRelH relativeFrom="page">
              <wp14:pctWidth>0</wp14:pctWidth>
            </wp14:sizeRelH>
            <wp14:sizeRelV relativeFrom="page">
              <wp14:pctHeight>0</wp14:pctHeight>
            </wp14:sizeRelV>
          </wp:anchor>
        </w:drawing>
      </w:r>
      <w:r w:rsidR="00D55C12" w:rsidRPr="00D55C12">
        <w:t xml:space="preserve"> </w:t>
      </w:r>
      <w:r w:rsidR="00D55C12" w:rsidRPr="00D55C12">
        <w:rPr>
          <w:rFonts w:ascii="Helvetica" w:hAnsi="Helvetica" w:cs="Helvetica"/>
          <w:color w:val="333333"/>
          <w:sz w:val="21"/>
          <w:szCs w:val="21"/>
        </w:rPr>
        <w:t xml:space="preserve">В меню «Keys &amp; Macro» есть свободные слоты «Macro N», куда можно вписать свои команды и хоткеи. У меня первыми свободными слотами были 12 и 13. В первый я добавил команду: </w:t>
      </w:r>
      <w:proofErr w:type="gramStart"/>
      <w:r w:rsidR="00D55C12" w:rsidRPr="00D55C12">
        <w:rPr>
          <w:rFonts w:ascii="Helvetica" w:hAnsi="Helvetica" w:cs="Helvetica"/>
          <w:color w:val="333333"/>
          <w:sz w:val="21"/>
          <w:szCs w:val="21"/>
          <w:lang w:val="en-US"/>
        </w:rPr>
        <w:t>Shell</w:t>
      </w:r>
      <w:r w:rsidR="00D55C12" w:rsidRPr="00D55C12">
        <w:rPr>
          <w:rFonts w:ascii="Helvetica" w:hAnsi="Helvetica" w:cs="Helvetica"/>
          <w:color w:val="333333"/>
          <w:sz w:val="21"/>
          <w:szCs w:val="21"/>
        </w:rPr>
        <w:t>(</w:t>
      </w:r>
      <w:proofErr w:type="gramEnd"/>
      <w:r w:rsidR="00D55C12" w:rsidRPr="00D55C12">
        <w:rPr>
          <w:rFonts w:ascii="Helvetica" w:hAnsi="Helvetica" w:cs="Helvetica"/>
          <w:color w:val="333333"/>
          <w:sz w:val="21"/>
          <w:szCs w:val="21"/>
        </w:rPr>
        <w:t>"</w:t>
      </w:r>
      <w:r w:rsidR="00D55C12" w:rsidRPr="00D55C12">
        <w:rPr>
          <w:rFonts w:ascii="Helvetica" w:hAnsi="Helvetica" w:cs="Helvetica"/>
          <w:color w:val="333333"/>
          <w:sz w:val="21"/>
          <w:szCs w:val="21"/>
          <w:lang w:val="en-US"/>
        </w:rPr>
        <w:t>new</w:t>
      </w:r>
      <w:r w:rsidR="00D55C12" w:rsidRPr="00D55C12">
        <w:rPr>
          <w:rFonts w:ascii="Helvetica" w:hAnsi="Helvetica" w:cs="Helvetica"/>
          <w:color w:val="333333"/>
          <w:sz w:val="21"/>
          <w:szCs w:val="21"/>
        </w:rPr>
        <w:t>_</w:t>
      </w:r>
      <w:r w:rsidR="00D55C12" w:rsidRPr="00D55C12">
        <w:rPr>
          <w:rFonts w:ascii="Helvetica" w:hAnsi="Helvetica" w:cs="Helvetica"/>
          <w:color w:val="333333"/>
          <w:sz w:val="21"/>
          <w:szCs w:val="21"/>
          <w:lang w:val="en-US"/>
        </w:rPr>
        <w:t>console</w:t>
      </w:r>
      <w:r w:rsidR="00D55C12" w:rsidRPr="00D55C12">
        <w:rPr>
          <w:rFonts w:ascii="Helvetica" w:hAnsi="Helvetica" w:cs="Helvetica"/>
          <w:color w:val="333333"/>
          <w:sz w:val="21"/>
          <w:szCs w:val="21"/>
        </w:rPr>
        <w:t>:</w:t>
      </w:r>
      <w:r w:rsidR="00D55C12" w:rsidRPr="00D55C12">
        <w:rPr>
          <w:rFonts w:ascii="Helvetica" w:hAnsi="Helvetica" w:cs="Helvetica"/>
          <w:color w:val="333333"/>
          <w:sz w:val="21"/>
          <w:szCs w:val="21"/>
          <w:lang w:val="en-US"/>
        </w:rPr>
        <w:t>s</w:t>
      </w:r>
      <w:r w:rsidR="00D55C12" w:rsidRPr="00D55C12">
        <w:rPr>
          <w:rFonts w:ascii="Helvetica" w:hAnsi="Helvetica" w:cs="Helvetica"/>
          <w:color w:val="333333"/>
          <w:sz w:val="21"/>
          <w:szCs w:val="21"/>
        </w:rPr>
        <w:t>50</w:t>
      </w:r>
      <w:r w:rsidR="00D55C12" w:rsidRPr="00D55C12">
        <w:rPr>
          <w:rFonts w:ascii="Helvetica" w:hAnsi="Helvetica" w:cs="Helvetica"/>
          <w:color w:val="333333"/>
          <w:sz w:val="21"/>
          <w:szCs w:val="21"/>
          <w:lang w:val="en-US"/>
        </w:rPr>
        <w:t>H</w:t>
      </w:r>
      <w:r w:rsidR="00D55C12" w:rsidRPr="00D55C12">
        <w:rPr>
          <w:rFonts w:ascii="Helvetica" w:hAnsi="Helvetica" w:cs="Helvetica"/>
          <w:color w:val="333333"/>
          <w:sz w:val="21"/>
          <w:szCs w:val="21"/>
        </w:rPr>
        <w:t>", "", "{</w:t>
      </w:r>
      <w:r w:rsidR="00D55C12" w:rsidRPr="00D55C12">
        <w:rPr>
          <w:rFonts w:ascii="Helvetica" w:hAnsi="Helvetica" w:cs="Helvetica"/>
          <w:color w:val="333333"/>
          <w:sz w:val="21"/>
          <w:szCs w:val="21"/>
          <w:lang w:val="en-US"/>
        </w:rPr>
        <w:t>bash</w:t>
      </w:r>
      <w:r w:rsidR="00D55C12" w:rsidRPr="00D55C12">
        <w:rPr>
          <w:rFonts w:ascii="Helvetica" w:hAnsi="Helvetica" w:cs="Helvetica"/>
          <w:color w:val="333333"/>
          <w:sz w:val="21"/>
          <w:szCs w:val="21"/>
        </w:rPr>
        <w:t>::</w:t>
      </w:r>
      <w:r w:rsidR="00D55C12" w:rsidRPr="00D55C12">
        <w:rPr>
          <w:rFonts w:ascii="Helvetica" w:hAnsi="Helvetica" w:cs="Helvetica"/>
          <w:color w:val="333333"/>
          <w:sz w:val="21"/>
          <w:szCs w:val="21"/>
          <w:lang w:val="en-US"/>
        </w:rPr>
        <w:t>cwd</w:t>
      </w:r>
      <w:r w:rsidR="00D55C12" w:rsidRPr="00D55C12">
        <w:rPr>
          <w:rFonts w:ascii="Helvetica" w:hAnsi="Helvetica" w:cs="Helvetica"/>
          <w:color w:val="333333"/>
          <w:sz w:val="21"/>
          <w:szCs w:val="21"/>
        </w:rPr>
        <w:t xml:space="preserve">}") </w:t>
      </w:r>
    </w:p>
    <w:p w14:paraId="4CCFD59F" w14:textId="3095400E" w:rsidR="004A737E" w:rsidRDefault="00D55C12" w:rsidP="009806EF">
      <w:pPr>
        <w:spacing w:after="0"/>
        <w:rPr>
          <w:rFonts w:ascii="Helvetica" w:hAnsi="Helvetica" w:cs="Helvetica"/>
          <w:color w:val="333333"/>
          <w:sz w:val="21"/>
          <w:szCs w:val="21"/>
        </w:rPr>
      </w:pPr>
      <w:r w:rsidRPr="00D55C12">
        <w:rPr>
          <w:rFonts w:ascii="Helvetica" w:hAnsi="Helvetica" w:cs="Helvetica"/>
          <w:color w:val="333333"/>
          <w:sz w:val="21"/>
          <w:szCs w:val="21"/>
        </w:rPr>
        <w:t xml:space="preserve">s50H — это значит поделить (split) экран на 50% по горизонтали (Horizontal). Добавил хоткей Ctrl+S (от слова Split). В следующий слот добавил деление по вертикали (V): </w:t>
      </w:r>
      <w:proofErr w:type="gramStart"/>
      <w:r w:rsidRPr="00D55C12">
        <w:rPr>
          <w:rFonts w:ascii="Helvetica" w:hAnsi="Helvetica" w:cs="Helvetica"/>
          <w:color w:val="333333"/>
          <w:sz w:val="21"/>
          <w:szCs w:val="21"/>
          <w:lang w:val="en-US"/>
        </w:rPr>
        <w:t>Shell</w:t>
      </w:r>
      <w:r w:rsidRPr="00D55C12">
        <w:rPr>
          <w:rFonts w:ascii="Helvetica" w:hAnsi="Helvetica" w:cs="Helvetica"/>
          <w:color w:val="333333"/>
          <w:sz w:val="21"/>
          <w:szCs w:val="21"/>
        </w:rPr>
        <w:t>(</w:t>
      </w:r>
      <w:proofErr w:type="gramEnd"/>
      <w:r w:rsidRPr="00D55C12">
        <w:rPr>
          <w:rFonts w:ascii="Helvetica" w:hAnsi="Helvetica" w:cs="Helvetica"/>
          <w:color w:val="333333"/>
          <w:sz w:val="21"/>
          <w:szCs w:val="21"/>
        </w:rPr>
        <w:t>"</w:t>
      </w:r>
      <w:r w:rsidRPr="00D55C12">
        <w:rPr>
          <w:rFonts w:ascii="Helvetica" w:hAnsi="Helvetica" w:cs="Helvetica"/>
          <w:color w:val="333333"/>
          <w:sz w:val="21"/>
          <w:szCs w:val="21"/>
          <w:lang w:val="en-US"/>
        </w:rPr>
        <w:t>new</w:t>
      </w:r>
      <w:r w:rsidRPr="00D55C12">
        <w:rPr>
          <w:rFonts w:ascii="Helvetica" w:hAnsi="Helvetica" w:cs="Helvetica"/>
          <w:color w:val="333333"/>
          <w:sz w:val="21"/>
          <w:szCs w:val="21"/>
        </w:rPr>
        <w:t>_</w:t>
      </w:r>
      <w:r w:rsidRPr="00D55C12">
        <w:rPr>
          <w:rFonts w:ascii="Helvetica" w:hAnsi="Helvetica" w:cs="Helvetica"/>
          <w:color w:val="333333"/>
          <w:sz w:val="21"/>
          <w:szCs w:val="21"/>
          <w:lang w:val="en-US"/>
        </w:rPr>
        <w:t>console</w:t>
      </w:r>
      <w:r w:rsidRPr="00D55C12">
        <w:rPr>
          <w:rFonts w:ascii="Helvetica" w:hAnsi="Helvetica" w:cs="Helvetica"/>
          <w:color w:val="333333"/>
          <w:sz w:val="21"/>
          <w:szCs w:val="21"/>
        </w:rPr>
        <w:t>:</w:t>
      </w:r>
      <w:r w:rsidRPr="00D55C12">
        <w:rPr>
          <w:rFonts w:ascii="Helvetica" w:hAnsi="Helvetica" w:cs="Helvetica"/>
          <w:color w:val="333333"/>
          <w:sz w:val="21"/>
          <w:szCs w:val="21"/>
          <w:lang w:val="en-US"/>
        </w:rPr>
        <w:t>s</w:t>
      </w:r>
      <w:r w:rsidRPr="00D55C12">
        <w:rPr>
          <w:rFonts w:ascii="Helvetica" w:hAnsi="Helvetica" w:cs="Helvetica"/>
          <w:color w:val="333333"/>
          <w:sz w:val="21"/>
          <w:szCs w:val="21"/>
        </w:rPr>
        <w:t>50</w:t>
      </w:r>
      <w:r w:rsidRPr="00D55C12">
        <w:rPr>
          <w:rFonts w:ascii="Helvetica" w:hAnsi="Helvetica" w:cs="Helvetica"/>
          <w:color w:val="333333"/>
          <w:sz w:val="21"/>
          <w:szCs w:val="21"/>
          <w:lang w:val="en-US"/>
        </w:rPr>
        <w:t>V</w:t>
      </w:r>
      <w:r w:rsidRPr="00D55C12">
        <w:rPr>
          <w:rFonts w:ascii="Helvetica" w:hAnsi="Helvetica" w:cs="Helvetica"/>
          <w:color w:val="333333"/>
          <w:sz w:val="21"/>
          <w:szCs w:val="21"/>
        </w:rPr>
        <w:t>", "", "{</w:t>
      </w:r>
      <w:r w:rsidRPr="00D55C12">
        <w:rPr>
          <w:rFonts w:ascii="Helvetica" w:hAnsi="Helvetica" w:cs="Helvetica"/>
          <w:color w:val="333333"/>
          <w:sz w:val="21"/>
          <w:szCs w:val="21"/>
          <w:lang w:val="en-US"/>
        </w:rPr>
        <w:t>bash</w:t>
      </w:r>
      <w:r w:rsidRPr="00D55C12">
        <w:rPr>
          <w:rFonts w:ascii="Helvetica" w:hAnsi="Helvetica" w:cs="Helvetica"/>
          <w:color w:val="333333"/>
          <w:sz w:val="21"/>
          <w:szCs w:val="21"/>
        </w:rPr>
        <w:t>::</w:t>
      </w:r>
      <w:r w:rsidRPr="00D55C12">
        <w:rPr>
          <w:rFonts w:ascii="Helvetica" w:hAnsi="Helvetica" w:cs="Helvetica"/>
          <w:color w:val="333333"/>
          <w:sz w:val="21"/>
          <w:szCs w:val="21"/>
          <w:lang w:val="en-US"/>
        </w:rPr>
        <w:t>cwd</w:t>
      </w:r>
      <w:r w:rsidRPr="00D55C12">
        <w:rPr>
          <w:rFonts w:ascii="Helvetica" w:hAnsi="Helvetica" w:cs="Helvetica"/>
          <w:color w:val="333333"/>
          <w:sz w:val="21"/>
          <w:szCs w:val="21"/>
        </w:rPr>
        <w:t>}")</w:t>
      </w:r>
    </w:p>
    <w:p w14:paraId="49F7A0E0" w14:textId="77777777" w:rsidR="00C74DDB" w:rsidRDefault="00C74DDB" w:rsidP="00C74DDB">
      <w:pPr>
        <w:shd w:val="clear" w:color="auto" w:fill="FFFFFF"/>
        <w:spacing w:after="0" w:line="240" w:lineRule="auto"/>
        <w:rPr>
          <w:rFonts w:ascii="Helvetica" w:hAnsi="Helvetica" w:cs="Helvetica"/>
          <w:color w:val="333333"/>
          <w:sz w:val="21"/>
          <w:szCs w:val="21"/>
        </w:rPr>
      </w:pPr>
      <w:r w:rsidRPr="00C74DDB">
        <w:rPr>
          <w:rFonts w:ascii="Helvetica" w:hAnsi="Helvetica" w:cs="Helvetica"/>
          <w:color w:val="333333"/>
          <w:sz w:val="21"/>
          <w:szCs w:val="21"/>
        </w:rPr>
        <w:t>Вот хоткеи для вкладок пачкой:</w:t>
      </w:r>
    </w:p>
    <w:p w14:paraId="7757DF96" w14:textId="0221138C" w:rsidR="00C74DDB" w:rsidRPr="00C74DDB" w:rsidRDefault="00C74DDB" w:rsidP="00C74DDB">
      <w:pPr>
        <w:shd w:val="clear" w:color="auto" w:fill="FFFFFF"/>
        <w:spacing w:after="0" w:line="240" w:lineRule="auto"/>
        <w:rPr>
          <w:rFonts w:ascii="Helvetica" w:hAnsi="Helvetica" w:cs="Helvetica"/>
          <w:color w:val="333333"/>
          <w:sz w:val="21"/>
          <w:szCs w:val="21"/>
        </w:rPr>
      </w:pPr>
      <w:r w:rsidRPr="00C74DDB">
        <w:rPr>
          <w:rFonts w:ascii="Helvetica" w:hAnsi="Helvetica" w:cs="Helvetica"/>
          <w:color w:val="333333"/>
          <w:sz w:val="21"/>
          <w:szCs w:val="21"/>
        </w:rPr>
        <w:t>Новая вкладка Ctrl+T</w:t>
      </w:r>
    </w:p>
    <w:p w14:paraId="012965F2" w14:textId="77777777" w:rsidR="00C74DDB" w:rsidRPr="00C74DDB" w:rsidRDefault="00C74DDB" w:rsidP="00C74DDB">
      <w:pPr>
        <w:numPr>
          <w:ilvl w:val="0"/>
          <w:numId w:val="40"/>
        </w:numPr>
        <w:shd w:val="clear" w:color="auto" w:fill="FFFFFF"/>
        <w:spacing w:after="0" w:line="240" w:lineRule="auto"/>
        <w:rPr>
          <w:rFonts w:ascii="Helvetica" w:hAnsi="Helvetica" w:cs="Helvetica"/>
          <w:color w:val="333333"/>
          <w:sz w:val="21"/>
          <w:szCs w:val="21"/>
        </w:rPr>
      </w:pPr>
      <w:r w:rsidRPr="00C74DDB">
        <w:rPr>
          <w:rFonts w:ascii="Helvetica" w:hAnsi="Helvetica" w:cs="Helvetica"/>
          <w:color w:val="333333"/>
          <w:sz w:val="21"/>
          <w:szCs w:val="21"/>
        </w:rPr>
        <w:t>новая вкладка с настройкой Ctrl+Shift+T</w:t>
      </w:r>
    </w:p>
    <w:p w14:paraId="2C38B07C" w14:textId="77777777" w:rsidR="00C74DDB" w:rsidRPr="00C74DDB" w:rsidRDefault="00C74DDB" w:rsidP="00C74DDB">
      <w:pPr>
        <w:numPr>
          <w:ilvl w:val="0"/>
          <w:numId w:val="40"/>
        </w:numPr>
        <w:shd w:val="clear" w:color="auto" w:fill="FFFFFF"/>
        <w:spacing w:after="0" w:line="240" w:lineRule="auto"/>
        <w:rPr>
          <w:rFonts w:ascii="Helvetica" w:hAnsi="Helvetica" w:cs="Helvetica"/>
          <w:color w:val="333333"/>
          <w:sz w:val="21"/>
          <w:szCs w:val="21"/>
        </w:rPr>
      </w:pPr>
      <w:r w:rsidRPr="00C74DDB">
        <w:rPr>
          <w:rFonts w:ascii="Helvetica" w:hAnsi="Helvetica" w:cs="Helvetica"/>
          <w:color w:val="333333"/>
          <w:sz w:val="21"/>
          <w:szCs w:val="21"/>
        </w:rPr>
        <w:t>открыть панель справа Ctrl+S</w:t>
      </w:r>
    </w:p>
    <w:p w14:paraId="15D74809" w14:textId="77777777" w:rsidR="00C74DDB" w:rsidRPr="00C74DDB" w:rsidRDefault="00C74DDB" w:rsidP="00C74DDB">
      <w:pPr>
        <w:numPr>
          <w:ilvl w:val="0"/>
          <w:numId w:val="40"/>
        </w:numPr>
        <w:shd w:val="clear" w:color="auto" w:fill="FFFFFF"/>
        <w:spacing w:before="100" w:beforeAutospacing="1" w:after="100" w:afterAutospacing="1" w:line="240" w:lineRule="auto"/>
        <w:rPr>
          <w:rFonts w:ascii="Helvetica" w:hAnsi="Helvetica" w:cs="Helvetica"/>
          <w:color w:val="333333"/>
          <w:sz w:val="21"/>
          <w:szCs w:val="21"/>
        </w:rPr>
      </w:pPr>
      <w:r w:rsidRPr="00C74DDB">
        <w:rPr>
          <w:rFonts w:ascii="Helvetica" w:hAnsi="Helvetica" w:cs="Helvetica"/>
          <w:color w:val="333333"/>
          <w:sz w:val="21"/>
          <w:szCs w:val="21"/>
        </w:rPr>
        <w:t>открыть панель снизу Ctrl+Shift+S</w:t>
      </w:r>
    </w:p>
    <w:p w14:paraId="7EF34F14" w14:textId="290AD093" w:rsidR="00C74DDB" w:rsidRDefault="00C74DDB" w:rsidP="00F4406F">
      <w:pPr>
        <w:numPr>
          <w:ilvl w:val="0"/>
          <w:numId w:val="40"/>
        </w:numPr>
        <w:shd w:val="clear" w:color="auto" w:fill="FFFFFF"/>
        <w:spacing w:after="100" w:afterAutospacing="1" w:line="240" w:lineRule="auto"/>
        <w:rPr>
          <w:rFonts w:ascii="Helvetica" w:hAnsi="Helvetica" w:cs="Helvetica"/>
          <w:color w:val="333333"/>
          <w:sz w:val="21"/>
          <w:szCs w:val="21"/>
        </w:rPr>
      </w:pPr>
      <w:r w:rsidRPr="00C74DDB">
        <w:rPr>
          <w:rFonts w:ascii="Helvetica" w:hAnsi="Helvetica" w:cs="Helvetica"/>
          <w:color w:val="333333"/>
          <w:sz w:val="21"/>
          <w:szCs w:val="21"/>
        </w:rPr>
        <w:t>закрыть вкладку Ctrl+W.</w:t>
      </w:r>
    </w:p>
    <w:p w14:paraId="1EF05A2A" w14:textId="4BE2D35F" w:rsidR="00F4406F" w:rsidRDefault="00F4406F" w:rsidP="00F4406F">
      <w:pPr>
        <w:shd w:val="clear" w:color="auto" w:fill="FFFFFF"/>
        <w:spacing w:after="0" w:line="240" w:lineRule="auto"/>
        <w:ind w:left="720"/>
        <w:jc w:val="center"/>
        <w:rPr>
          <w:rFonts w:ascii="Times New Roman" w:eastAsia="Times New Roman" w:hAnsi="Times New Roman" w:cs="Times New Roman"/>
          <w:b/>
          <w:color w:val="FF0000"/>
          <w:sz w:val="24"/>
          <w:szCs w:val="24"/>
          <w:lang w:val="en-US" w:eastAsia="ru-RU"/>
        </w:rPr>
      </w:pPr>
      <w:r w:rsidRPr="00F4406F">
        <w:rPr>
          <w:rFonts w:ascii="Times New Roman" w:eastAsia="Times New Roman" w:hAnsi="Times New Roman" w:cs="Times New Roman"/>
          <w:b/>
          <w:color w:val="FF0000"/>
          <w:sz w:val="24"/>
          <w:szCs w:val="24"/>
          <w:lang w:val="en-US" w:eastAsia="ru-RU"/>
        </w:rPr>
        <w:t>Запуск из папки</w:t>
      </w:r>
    </w:p>
    <w:p w14:paraId="57D3C5BE" w14:textId="2E3D6BD6" w:rsidR="00F4406F" w:rsidRPr="00F4406F" w:rsidRDefault="00F4406F" w:rsidP="00F4406F">
      <w:pPr>
        <w:shd w:val="clear" w:color="auto" w:fill="FFFFFF"/>
        <w:spacing w:after="0" w:line="240" w:lineRule="auto"/>
        <w:ind w:left="720"/>
        <w:rPr>
          <w:rFonts w:ascii="Times New Roman" w:eastAsia="Times New Roman" w:hAnsi="Times New Roman" w:cs="Times New Roman"/>
          <w:b/>
          <w:color w:val="FF0000"/>
          <w:sz w:val="24"/>
          <w:szCs w:val="24"/>
          <w:lang w:eastAsia="ru-RU"/>
        </w:rPr>
      </w:pPr>
      <w:r w:rsidRPr="00F4406F">
        <w:rPr>
          <w:rFonts w:ascii="Helvetica" w:hAnsi="Helvetica" w:cs="Helvetica"/>
          <w:color w:val="333333"/>
          <w:sz w:val="21"/>
          <w:szCs w:val="21"/>
        </w:rPr>
        <w:t>Иду</w:t>
      </w:r>
      <w:r w:rsidRPr="00057235">
        <w:rPr>
          <w:rFonts w:ascii="Helvetica" w:hAnsi="Helvetica" w:cs="Helvetica"/>
          <w:color w:val="333333"/>
          <w:sz w:val="21"/>
          <w:szCs w:val="21"/>
          <w:lang w:val="en-US"/>
        </w:rPr>
        <w:t xml:space="preserve"> </w:t>
      </w:r>
      <w:r w:rsidRPr="00F4406F">
        <w:rPr>
          <w:rFonts w:ascii="Helvetica" w:hAnsi="Helvetica" w:cs="Helvetica"/>
          <w:color w:val="333333"/>
          <w:sz w:val="21"/>
          <w:szCs w:val="21"/>
        </w:rPr>
        <w:t>в</w:t>
      </w:r>
      <w:r w:rsidRPr="00057235">
        <w:rPr>
          <w:rFonts w:ascii="Helvetica" w:hAnsi="Helvetica" w:cs="Helvetica"/>
          <w:color w:val="333333"/>
          <w:sz w:val="21"/>
          <w:szCs w:val="21"/>
          <w:lang w:val="en-US"/>
        </w:rPr>
        <w:t xml:space="preserve"> </w:t>
      </w:r>
      <w:r w:rsidRPr="00F4406F">
        <w:rPr>
          <w:rFonts w:ascii="Helvetica" w:hAnsi="Helvetica" w:cs="Helvetica"/>
          <w:color w:val="333333"/>
          <w:sz w:val="21"/>
          <w:szCs w:val="21"/>
        </w:rPr>
        <w:t>настройки</w:t>
      </w:r>
      <w:r w:rsidRPr="00057235">
        <w:rPr>
          <w:rFonts w:ascii="Helvetica" w:hAnsi="Helvetica" w:cs="Helvetica"/>
          <w:color w:val="333333"/>
          <w:sz w:val="21"/>
          <w:szCs w:val="21"/>
          <w:lang w:val="en-US"/>
        </w:rPr>
        <w:t xml:space="preserve"> → Integrations. </w:t>
      </w:r>
      <w:r w:rsidRPr="00F4406F">
        <w:rPr>
          <w:rFonts w:ascii="Helvetica" w:hAnsi="Helvetica" w:cs="Helvetica"/>
          <w:color w:val="333333"/>
          <w:sz w:val="21"/>
          <w:szCs w:val="21"/>
        </w:rPr>
        <w:t>Там</w:t>
      </w:r>
      <w:r w:rsidRPr="00057235">
        <w:rPr>
          <w:rFonts w:ascii="Helvetica" w:hAnsi="Helvetica" w:cs="Helvetica"/>
          <w:color w:val="333333"/>
          <w:sz w:val="21"/>
          <w:szCs w:val="21"/>
          <w:lang w:val="en-US"/>
        </w:rPr>
        <w:t xml:space="preserve"> </w:t>
      </w:r>
      <w:r w:rsidRPr="00F4406F">
        <w:rPr>
          <w:rFonts w:ascii="Helvetica" w:hAnsi="Helvetica" w:cs="Helvetica"/>
          <w:color w:val="333333"/>
          <w:sz w:val="21"/>
          <w:szCs w:val="21"/>
        </w:rPr>
        <w:t>две</w:t>
      </w:r>
      <w:r w:rsidRPr="00057235">
        <w:rPr>
          <w:rFonts w:ascii="Helvetica" w:hAnsi="Helvetica" w:cs="Helvetica"/>
          <w:color w:val="333333"/>
          <w:sz w:val="21"/>
          <w:szCs w:val="21"/>
          <w:lang w:val="en-US"/>
        </w:rPr>
        <w:t xml:space="preserve"> </w:t>
      </w:r>
      <w:r w:rsidRPr="00F4406F">
        <w:rPr>
          <w:rFonts w:ascii="Helvetica" w:hAnsi="Helvetica" w:cs="Helvetica"/>
          <w:color w:val="333333"/>
          <w:sz w:val="21"/>
          <w:szCs w:val="21"/>
        </w:rPr>
        <w:t>группы</w:t>
      </w:r>
      <w:r w:rsidRPr="00057235">
        <w:rPr>
          <w:rFonts w:ascii="Helvetica" w:hAnsi="Helvetica" w:cs="Helvetica"/>
          <w:color w:val="333333"/>
          <w:sz w:val="21"/>
          <w:szCs w:val="21"/>
          <w:lang w:val="en-US"/>
        </w:rPr>
        <w:t xml:space="preserve"> </w:t>
      </w:r>
      <w:r w:rsidRPr="00F4406F">
        <w:rPr>
          <w:rFonts w:ascii="Helvetica" w:hAnsi="Helvetica" w:cs="Helvetica"/>
          <w:color w:val="333333"/>
          <w:sz w:val="21"/>
          <w:szCs w:val="21"/>
        </w:rPr>
        <w:t>полей</w:t>
      </w:r>
      <w:r w:rsidRPr="00057235">
        <w:rPr>
          <w:rFonts w:ascii="Helvetica" w:hAnsi="Helvetica" w:cs="Helvetica"/>
          <w:color w:val="333333"/>
          <w:sz w:val="21"/>
          <w:szCs w:val="21"/>
          <w:lang w:val="en-US"/>
        </w:rPr>
        <w:t xml:space="preserve">: «ConEmu Here» </w:t>
      </w:r>
      <w:r w:rsidRPr="00F4406F">
        <w:rPr>
          <w:rFonts w:ascii="Helvetica" w:hAnsi="Helvetica" w:cs="Helvetica"/>
          <w:color w:val="333333"/>
          <w:sz w:val="21"/>
          <w:szCs w:val="21"/>
        </w:rPr>
        <w:t>и</w:t>
      </w:r>
      <w:r w:rsidRPr="00057235">
        <w:rPr>
          <w:rFonts w:ascii="Helvetica" w:hAnsi="Helvetica" w:cs="Helvetica"/>
          <w:color w:val="333333"/>
          <w:sz w:val="21"/>
          <w:szCs w:val="21"/>
          <w:lang w:val="en-US"/>
        </w:rPr>
        <w:t xml:space="preserve"> «ConEmu Inside». </w:t>
      </w:r>
      <w:r w:rsidRPr="00F4406F">
        <w:rPr>
          <w:rFonts w:ascii="Helvetica" w:hAnsi="Helvetica" w:cs="Helvetica"/>
          <w:color w:val="333333"/>
          <w:sz w:val="21"/>
          <w:szCs w:val="21"/>
        </w:rPr>
        <w:t xml:space="preserve">Первый добавляет в контекстное меню пункт, по которому можно открыть окно ConEmu, а второй добавляет пункт, по которому можно открыть ConEmu прямо во вкладке проводника. Мне нужен первый вариант — открыть ConEmu. Прописываю </w:t>
      </w:r>
      <w:proofErr w:type="gramStart"/>
      <w:r w:rsidRPr="00F4406F">
        <w:rPr>
          <w:rFonts w:ascii="Helvetica" w:hAnsi="Helvetica" w:cs="Helvetica"/>
          <w:color w:val="333333"/>
          <w:sz w:val="21"/>
          <w:szCs w:val="21"/>
        </w:rPr>
        <w:t>команду:</w:t>
      </w:r>
      <w:r w:rsidRPr="00F4406F">
        <w:rPr>
          <w:rFonts w:ascii="Times New Roman" w:eastAsia="Times New Roman" w:hAnsi="Times New Roman" w:cs="Times New Roman"/>
          <w:b/>
          <w:color w:val="FF0000"/>
          <w:sz w:val="24"/>
          <w:szCs w:val="24"/>
          <w:lang w:eastAsia="ru-RU"/>
        </w:rPr>
        <w:t>{</w:t>
      </w:r>
      <w:proofErr w:type="gramEnd"/>
      <w:r w:rsidRPr="00F4406F">
        <w:rPr>
          <w:rFonts w:ascii="Times New Roman" w:eastAsia="Times New Roman" w:hAnsi="Times New Roman" w:cs="Times New Roman"/>
          <w:b/>
          <w:color w:val="FF0000"/>
          <w:sz w:val="24"/>
          <w:szCs w:val="24"/>
          <w:lang w:val="en-US" w:eastAsia="ru-RU"/>
        </w:rPr>
        <w:t>bash</w:t>
      </w:r>
      <w:r w:rsidRPr="00F4406F">
        <w:rPr>
          <w:rFonts w:ascii="Times New Roman" w:eastAsia="Times New Roman" w:hAnsi="Times New Roman" w:cs="Times New Roman"/>
          <w:b/>
          <w:color w:val="FF0000"/>
          <w:sz w:val="24"/>
          <w:szCs w:val="24"/>
          <w:lang w:eastAsia="ru-RU"/>
        </w:rPr>
        <w:t>::</w:t>
      </w:r>
      <w:r w:rsidRPr="00F4406F">
        <w:rPr>
          <w:rFonts w:ascii="Times New Roman" w:eastAsia="Times New Roman" w:hAnsi="Times New Roman" w:cs="Times New Roman"/>
          <w:b/>
          <w:color w:val="FF0000"/>
          <w:sz w:val="24"/>
          <w:szCs w:val="24"/>
          <w:lang w:val="en-US" w:eastAsia="ru-RU"/>
        </w:rPr>
        <w:t>cwd</w:t>
      </w:r>
      <w:r w:rsidRPr="00F4406F">
        <w:rPr>
          <w:rFonts w:ascii="Times New Roman" w:eastAsia="Times New Roman" w:hAnsi="Times New Roman" w:cs="Times New Roman"/>
          <w:b/>
          <w:color w:val="FF0000"/>
          <w:sz w:val="24"/>
          <w:szCs w:val="24"/>
          <w:lang w:eastAsia="ru-RU"/>
        </w:rPr>
        <w:t>} -</w:t>
      </w:r>
      <w:r w:rsidRPr="00F4406F">
        <w:rPr>
          <w:rFonts w:ascii="Times New Roman" w:eastAsia="Times New Roman" w:hAnsi="Times New Roman" w:cs="Times New Roman"/>
          <w:b/>
          <w:color w:val="FF0000"/>
          <w:sz w:val="24"/>
          <w:szCs w:val="24"/>
          <w:lang w:val="en-US" w:eastAsia="ru-RU"/>
        </w:rPr>
        <w:t>cur</w:t>
      </w:r>
      <w:r w:rsidRPr="00F4406F">
        <w:rPr>
          <w:rFonts w:ascii="Times New Roman" w:eastAsia="Times New Roman" w:hAnsi="Times New Roman" w:cs="Times New Roman"/>
          <w:b/>
          <w:color w:val="FF0000"/>
          <w:sz w:val="24"/>
          <w:szCs w:val="24"/>
          <w:lang w:eastAsia="ru-RU"/>
        </w:rPr>
        <w:t>_</w:t>
      </w:r>
      <w:r w:rsidRPr="00F4406F">
        <w:rPr>
          <w:rFonts w:ascii="Times New Roman" w:eastAsia="Times New Roman" w:hAnsi="Times New Roman" w:cs="Times New Roman"/>
          <w:b/>
          <w:color w:val="FF0000"/>
          <w:sz w:val="24"/>
          <w:szCs w:val="24"/>
          <w:lang w:val="en-US" w:eastAsia="ru-RU"/>
        </w:rPr>
        <w:t>console</w:t>
      </w:r>
      <w:r w:rsidRPr="00F4406F">
        <w:rPr>
          <w:rFonts w:ascii="Times New Roman" w:eastAsia="Times New Roman" w:hAnsi="Times New Roman" w:cs="Times New Roman"/>
          <w:b/>
          <w:color w:val="FF0000"/>
          <w:sz w:val="24"/>
          <w:szCs w:val="24"/>
          <w:lang w:eastAsia="ru-RU"/>
        </w:rPr>
        <w:t>:</w:t>
      </w:r>
      <w:r w:rsidRPr="00F4406F">
        <w:rPr>
          <w:rFonts w:ascii="Times New Roman" w:eastAsia="Times New Roman" w:hAnsi="Times New Roman" w:cs="Times New Roman"/>
          <w:b/>
          <w:color w:val="FF0000"/>
          <w:sz w:val="24"/>
          <w:szCs w:val="24"/>
          <w:lang w:val="en-US" w:eastAsia="ru-RU"/>
        </w:rPr>
        <w:t>n</w:t>
      </w:r>
    </w:p>
    <w:p w14:paraId="7897699E" w14:textId="7451EDDA" w:rsidR="00656436" w:rsidRPr="00656436" w:rsidRDefault="008816DF" w:rsidP="00625B6B">
      <w:pPr>
        <w:pStyle w:val="aa"/>
        <w:numPr>
          <w:ilvl w:val="0"/>
          <w:numId w:val="22"/>
        </w:numPr>
        <w:shd w:val="clear" w:color="auto" w:fill="FFFFFF"/>
        <w:spacing w:before="0" w:beforeAutospacing="0" w:after="150" w:afterAutospacing="0"/>
        <w:jc w:val="center"/>
        <w:rPr>
          <w:rFonts w:ascii="Helvetica" w:hAnsi="Helvetica" w:cs="Helvetica"/>
          <w:color w:val="333333"/>
          <w:sz w:val="21"/>
          <w:szCs w:val="21"/>
        </w:rPr>
      </w:pPr>
      <w:r w:rsidRPr="00FF3C2B">
        <w:rPr>
          <w:b/>
          <w:color w:val="FF0000"/>
          <w:lang w:val="en-US"/>
        </w:rPr>
        <w:t>ALIAS</w:t>
      </w:r>
      <w:r w:rsidRPr="00656436">
        <w:rPr>
          <w:b/>
          <w:color w:val="FF0000"/>
        </w:rPr>
        <w:t xml:space="preserve"> (</w:t>
      </w:r>
      <w:r w:rsidRPr="00FF3C2B">
        <w:rPr>
          <w:b/>
          <w:color w:val="FF0000"/>
        </w:rPr>
        <w:t>Алиасы)</w:t>
      </w:r>
      <w:r w:rsidR="00656436" w:rsidRPr="00656436">
        <w:rPr>
          <w:rFonts w:ascii="Arial" w:hAnsi="Arial" w:cs="Arial"/>
          <w:color w:val="333333"/>
          <w:sz w:val="20"/>
          <w:szCs w:val="20"/>
          <w:shd w:val="clear" w:color="auto" w:fill="FFFFFF"/>
        </w:rPr>
        <w:t xml:space="preserve"> </w:t>
      </w:r>
      <w:r w:rsidR="00FE4645">
        <w:rPr>
          <w:rFonts w:ascii="Arial" w:hAnsi="Arial" w:cs="Arial"/>
          <w:color w:val="333333"/>
          <w:sz w:val="20"/>
          <w:szCs w:val="20"/>
          <w:shd w:val="clear" w:color="auto" w:fill="FFFFFF"/>
        </w:rPr>
        <w:t>Работают только в</w:t>
      </w:r>
      <w:r w:rsidR="00D174B7" w:rsidRPr="00D174B7">
        <w:rPr>
          <w:rFonts w:ascii="Arial" w:hAnsi="Arial" w:cs="Arial"/>
          <w:color w:val="333333"/>
          <w:sz w:val="20"/>
          <w:szCs w:val="20"/>
          <w:shd w:val="clear" w:color="auto" w:fill="FFFFFF"/>
        </w:rPr>
        <w:t xml:space="preserve"> </w:t>
      </w:r>
      <w:r w:rsidR="00FE4645">
        <w:rPr>
          <w:rFonts w:ascii="Arial" w:hAnsi="Arial" w:cs="Arial"/>
          <w:color w:val="333333"/>
          <w:sz w:val="20"/>
          <w:szCs w:val="20"/>
          <w:shd w:val="clear" w:color="auto" w:fill="FFFFFF"/>
        </w:rPr>
        <w:t xml:space="preserve">оболочке </w:t>
      </w:r>
      <w:r w:rsidR="00FE4645">
        <w:rPr>
          <w:rFonts w:ascii="Arial" w:hAnsi="Arial" w:cs="Arial"/>
          <w:color w:val="333333"/>
          <w:sz w:val="20"/>
          <w:szCs w:val="20"/>
          <w:shd w:val="clear" w:color="auto" w:fill="FFFFFF"/>
          <w:lang w:val="en-US"/>
        </w:rPr>
        <w:t>Cmd</w:t>
      </w:r>
    </w:p>
    <w:p w14:paraId="43EC57AE" w14:textId="2EAB3184" w:rsidR="00FF3C2B" w:rsidRPr="00FF3C2B" w:rsidRDefault="00656436" w:rsidP="00656436">
      <w:pPr>
        <w:pStyle w:val="aa"/>
        <w:shd w:val="clear" w:color="auto" w:fill="FFFFFF"/>
        <w:spacing w:before="0" w:beforeAutospacing="0" w:after="150" w:afterAutospacing="0"/>
        <w:ind w:left="360"/>
        <w:rPr>
          <w:rFonts w:ascii="Helvetica" w:hAnsi="Helvetica" w:cs="Helvetica"/>
          <w:color w:val="333333"/>
          <w:sz w:val="21"/>
          <w:szCs w:val="21"/>
        </w:rPr>
      </w:pPr>
      <w:r>
        <w:rPr>
          <w:rFonts w:ascii="Arial" w:hAnsi="Arial" w:cs="Arial"/>
          <w:color w:val="333333"/>
          <w:sz w:val="20"/>
          <w:szCs w:val="20"/>
          <w:shd w:val="clear" w:color="auto" w:fill="FFFFFF"/>
        </w:rPr>
        <w:t>Короткое, удобное для запоминания имя, использующееся вместо более длинного и сложного имени; наиболее часто используется в приложениях электронной почты. Также известно как "никнейм". псевдонимы идентификаторов в программировании. </w:t>
      </w:r>
      <w:r>
        <w:rPr>
          <w:rFonts w:ascii="Arial" w:hAnsi="Arial" w:cs="Arial"/>
          <w:b/>
          <w:bCs/>
          <w:color w:val="333333"/>
          <w:sz w:val="20"/>
          <w:szCs w:val="20"/>
          <w:shd w:val="clear" w:color="auto" w:fill="FFFFFF"/>
        </w:rPr>
        <w:t>alias</w:t>
      </w:r>
      <w:r>
        <w:rPr>
          <w:rFonts w:ascii="Arial" w:hAnsi="Arial" w:cs="Arial"/>
          <w:color w:val="333333"/>
          <w:sz w:val="20"/>
          <w:szCs w:val="20"/>
          <w:shd w:val="clear" w:color="auto" w:fill="FFFFFF"/>
        </w:rPr>
        <w:t> — встроенная команда интерпретаторов командной строки, таких как bash.</w:t>
      </w:r>
    </w:p>
    <w:p w14:paraId="7F7A7A1A" w14:textId="61F95153" w:rsidR="003207D2" w:rsidRDefault="0088343A" w:rsidP="003207D2">
      <w:pPr>
        <w:pStyle w:val="aa"/>
        <w:shd w:val="clear" w:color="auto" w:fill="FFFFFF"/>
        <w:spacing w:before="0" w:beforeAutospacing="0" w:after="150" w:afterAutospacing="0"/>
        <w:ind w:left="360"/>
        <w:rPr>
          <w:rFonts w:ascii="Helvetica" w:hAnsi="Helvetica" w:cs="Helvetica"/>
          <w:b/>
          <w:color w:val="333333"/>
          <w:sz w:val="21"/>
          <w:szCs w:val="21"/>
        </w:rPr>
      </w:pPr>
      <w:r>
        <w:rPr>
          <w:rFonts w:ascii="Helvetica" w:hAnsi="Helvetica" w:cs="Helvetica"/>
          <w:color w:val="333333"/>
          <w:sz w:val="21"/>
          <w:szCs w:val="21"/>
        </w:rPr>
        <w:t>Для</w:t>
      </w:r>
      <w:r w:rsidRPr="0088343A">
        <w:rPr>
          <w:rFonts w:ascii="Helvetica" w:hAnsi="Helvetica" w:cs="Helvetica"/>
          <w:color w:val="333333"/>
          <w:sz w:val="21"/>
          <w:szCs w:val="21"/>
        </w:rPr>
        <w:t xml:space="preserve"> </w:t>
      </w:r>
      <w:r>
        <w:rPr>
          <w:rFonts w:ascii="Helvetica" w:hAnsi="Helvetica" w:cs="Helvetica"/>
          <w:color w:val="333333"/>
          <w:sz w:val="21"/>
          <w:szCs w:val="21"/>
          <w:lang w:val="en-US"/>
        </w:rPr>
        <w:t>cmder</w:t>
      </w:r>
      <w:r w:rsidRPr="0088343A">
        <w:rPr>
          <w:rFonts w:ascii="Helvetica" w:hAnsi="Helvetica" w:cs="Helvetica"/>
          <w:color w:val="333333"/>
          <w:sz w:val="21"/>
          <w:szCs w:val="21"/>
        </w:rPr>
        <w:t xml:space="preserve"> </w:t>
      </w:r>
      <w:r>
        <w:rPr>
          <w:rFonts w:ascii="Helvetica" w:hAnsi="Helvetica" w:cs="Helvetica"/>
          <w:color w:val="333333"/>
          <w:sz w:val="21"/>
          <w:szCs w:val="21"/>
        </w:rPr>
        <w:t>в режиме</w:t>
      </w:r>
      <w:r w:rsidRPr="0088343A">
        <w:rPr>
          <w:rFonts w:ascii="Helvetica" w:hAnsi="Helvetica" w:cs="Helvetica"/>
          <w:color w:val="333333"/>
          <w:sz w:val="21"/>
          <w:szCs w:val="21"/>
        </w:rPr>
        <w:t xml:space="preserve"> </w:t>
      </w:r>
      <w:r>
        <w:rPr>
          <w:rFonts w:ascii="Helvetica" w:hAnsi="Helvetica" w:cs="Helvetica"/>
          <w:color w:val="333333"/>
          <w:sz w:val="21"/>
          <w:szCs w:val="21"/>
          <w:lang w:val="en-US"/>
        </w:rPr>
        <w:t>cmd</w:t>
      </w:r>
      <w:r w:rsidRPr="0088343A">
        <w:rPr>
          <w:rFonts w:ascii="Helvetica" w:hAnsi="Helvetica" w:cs="Helvetica"/>
          <w:color w:val="333333"/>
          <w:sz w:val="21"/>
          <w:szCs w:val="21"/>
        </w:rPr>
        <w:t xml:space="preserve"> </w:t>
      </w:r>
      <w:r w:rsidR="006F4FDA" w:rsidRPr="00FF3C2B">
        <w:rPr>
          <w:rFonts w:ascii="Helvetica" w:hAnsi="Helvetica" w:cs="Helvetica"/>
          <w:color w:val="333333"/>
          <w:sz w:val="21"/>
          <w:szCs w:val="21"/>
        </w:rPr>
        <w:t>находятся</w:t>
      </w:r>
      <w:r w:rsidR="00FF3C2B" w:rsidRPr="00FF3C2B">
        <w:t xml:space="preserve"> </w:t>
      </w:r>
      <w:r w:rsidR="00FF3C2B">
        <w:t xml:space="preserve">в файле </w:t>
      </w:r>
      <w:r w:rsidR="00FF3C2B" w:rsidRPr="00FF3C2B">
        <w:rPr>
          <w:rFonts w:ascii="Helvetica" w:hAnsi="Helvetica" w:cs="Helvetica"/>
          <w:b/>
          <w:color w:val="333333"/>
          <w:sz w:val="21"/>
          <w:szCs w:val="21"/>
          <w:lang w:val="en-US"/>
        </w:rPr>
        <w:t>user</w:t>
      </w:r>
      <w:r w:rsidR="00FF3C2B" w:rsidRPr="00FF3C2B">
        <w:rPr>
          <w:rFonts w:ascii="Helvetica" w:hAnsi="Helvetica" w:cs="Helvetica"/>
          <w:b/>
          <w:color w:val="333333"/>
          <w:sz w:val="21"/>
          <w:szCs w:val="21"/>
        </w:rPr>
        <w:t>_</w:t>
      </w:r>
      <w:r w:rsidR="00FF3C2B" w:rsidRPr="00FF3C2B">
        <w:rPr>
          <w:rFonts w:ascii="Helvetica" w:hAnsi="Helvetica" w:cs="Helvetica"/>
          <w:b/>
          <w:color w:val="333333"/>
          <w:sz w:val="21"/>
          <w:szCs w:val="21"/>
          <w:lang w:val="en-US"/>
        </w:rPr>
        <w:t>aliases</w:t>
      </w:r>
      <w:r w:rsidR="00FF3C2B" w:rsidRPr="00FF3C2B">
        <w:rPr>
          <w:rFonts w:ascii="Helvetica" w:hAnsi="Helvetica" w:cs="Helvetica"/>
          <w:b/>
          <w:color w:val="333333"/>
          <w:sz w:val="21"/>
          <w:szCs w:val="21"/>
        </w:rPr>
        <w:t>.</w:t>
      </w:r>
      <w:r w:rsidR="00FF3C2B" w:rsidRPr="00FF3C2B">
        <w:rPr>
          <w:rFonts w:ascii="Helvetica" w:hAnsi="Helvetica" w:cs="Helvetica"/>
          <w:b/>
          <w:color w:val="333333"/>
          <w:sz w:val="21"/>
          <w:szCs w:val="21"/>
          <w:lang w:val="en-US"/>
        </w:rPr>
        <w:t>cmd</w:t>
      </w:r>
      <w:r w:rsidR="00FF3C2B">
        <w:rPr>
          <w:rFonts w:ascii="Helvetica" w:hAnsi="Helvetica" w:cs="Helvetica"/>
          <w:color w:val="333333"/>
          <w:sz w:val="21"/>
          <w:szCs w:val="21"/>
        </w:rPr>
        <w:t xml:space="preserve"> папка </w:t>
      </w:r>
      <w:r w:rsidR="00FF3C2B" w:rsidRPr="00FF3C2B">
        <w:rPr>
          <w:rFonts w:ascii="Helvetica" w:hAnsi="Helvetica" w:cs="Helvetica"/>
          <w:b/>
          <w:color w:val="333333"/>
          <w:sz w:val="21"/>
          <w:szCs w:val="21"/>
          <w:highlight w:val="yellow"/>
        </w:rPr>
        <w:t>E:\Dropbox\cmder\config</w:t>
      </w:r>
    </w:p>
    <w:p w14:paraId="4BA4FB84" w14:textId="29656DCC" w:rsidR="00057235" w:rsidRDefault="00057235" w:rsidP="003207D2">
      <w:pPr>
        <w:pStyle w:val="aa"/>
        <w:shd w:val="clear" w:color="auto" w:fill="FFFFFF"/>
        <w:spacing w:before="0" w:beforeAutospacing="0" w:after="150" w:afterAutospacing="0"/>
        <w:ind w:left="360"/>
        <w:rPr>
          <w:rFonts w:ascii="Helvetica" w:hAnsi="Helvetica" w:cs="Helvetica"/>
          <w:b/>
          <w:color w:val="FF0000"/>
        </w:rPr>
      </w:pPr>
      <w:r>
        <w:rPr>
          <w:rFonts w:ascii="Helvetica" w:hAnsi="Helvetica" w:cs="Helvetica"/>
          <w:b/>
          <w:color w:val="333333"/>
          <w:sz w:val="21"/>
          <w:szCs w:val="21"/>
        </w:rPr>
        <w:t xml:space="preserve">Для работы </w:t>
      </w:r>
      <w:proofErr w:type="gramStart"/>
      <w:r>
        <w:rPr>
          <w:rFonts w:ascii="Helvetica" w:hAnsi="Helvetica" w:cs="Helvetica"/>
          <w:b/>
          <w:color w:val="333333"/>
          <w:sz w:val="21"/>
          <w:szCs w:val="21"/>
          <w:lang w:val="en-US"/>
        </w:rPr>
        <w:t>bash</w:t>
      </w:r>
      <w:r w:rsidRPr="0088343A">
        <w:rPr>
          <w:rFonts w:ascii="Helvetica" w:hAnsi="Helvetica" w:cs="Helvetica"/>
          <w:b/>
          <w:color w:val="333333"/>
          <w:sz w:val="21"/>
          <w:szCs w:val="21"/>
        </w:rPr>
        <w:t>::</w:t>
      </w:r>
      <w:proofErr w:type="gramEnd"/>
      <w:r>
        <w:rPr>
          <w:rFonts w:ascii="Helvetica" w:hAnsi="Helvetica" w:cs="Helvetica"/>
          <w:b/>
          <w:color w:val="333333"/>
          <w:sz w:val="21"/>
          <w:szCs w:val="21"/>
          <w:lang w:val="en-US"/>
        </w:rPr>
        <w:t>bash</w:t>
      </w:r>
      <w:r w:rsidR="0088343A">
        <w:rPr>
          <w:rFonts w:ascii="Helvetica" w:hAnsi="Helvetica" w:cs="Helvetica"/>
          <w:b/>
          <w:color w:val="333333"/>
          <w:sz w:val="21"/>
          <w:szCs w:val="21"/>
        </w:rPr>
        <w:t xml:space="preserve"> создаем файл </w:t>
      </w:r>
      <w:r w:rsidR="00B74E60" w:rsidRPr="00B74E60">
        <w:rPr>
          <w:rFonts w:ascii="Helvetica" w:hAnsi="Helvetica" w:cs="Helvetica"/>
          <w:b/>
          <w:color w:val="FF0000"/>
        </w:rPr>
        <w:t>.bashrc</w:t>
      </w:r>
      <w:r w:rsidR="00B74E60" w:rsidRPr="00B74E60">
        <w:rPr>
          <w:rFonts w:ascii="Helvetica" w:hAnsi="Helvetica" w:cs="Helvetica"/>
          <w:b/>
          <w:color w:val="FF0000"/>
          <w:sz w:val="21"/>
          <w:szCs w:val="21"/>
        </w:rPr>
        <w:t xml:space="preserve"> </w:t>
      </w:r>
      <w:r w:rsidR="0088343A">
        <w:rPr>
          <w:rFonts w:ascii="Helvetica" w:hAnsi="Helvetica" w:cs="Helvetica"/>
          <w:b/>
          <w:color w:val="333333"/>
          <w:sz w:val="21"/>
          <w:szCs w:val="21"/>
        </w:rPr>
        <w:t xml:space="preserve">в каталоге </w:t>
      </w:r>
      <w:r w:rsidR="0088343A" w:rsidRPr="00B74E60">
        <w:rPr>
          <w:rFonts w:ascii="Helvetica" w:hAnsi="Helvetica" w:cs="Helvetica"/>
          <w:b/>
          <w:color w:val="FF0000"/>
        </w:rPr>
        <w:t>C:\Users\John</w:t>
      </w:r>
    </w:p>
    <w:p w14:paraId="3331F2AB" w14:textId="5352D64B" w:rsidR="002E20B6" w:rsidRPr="002E20B6" w:rsidRDefault="002E20B6" w:rsidP="003207D2">
      <w:pPr>
        <w:pStyle w:val="aa"/>
        <w:shd w:val="clear" w:color="auto" w:fill="FFFFFF"/>
        <w:spacing w:before="0" w:beforeAutospacing="0" w:after="150" w:afterAutospacing="0"/>
        <w:ind w:left="360"/>
        <w:rPr>
          <w:rFonts w:ascii="Helvetica" w:hAnsi="Helvetica" w:cs="Helvetica"/>
          <w:b/>
          <w:color w:val="333333"/>
          <w:sz w:val="21"/>
          <w:szCs w:val="21"/>
        </w:rPr>
      </w:pPr>
      <w:r>
        <w:rPr>
          <w:rFonts w:ascii="Helvetica" w:hAnsi="Helvetica" w:cs="Helvetica"/>
          <w:b/>
          <w:color w:val="333333"/>
          <w:sz w:val="21"/>
          <w:szCs w:val="21"/>
        </w:rPr>
        <w:t xml:space="preserve">Нельзя записывать с пробелом перед и после </w:t>
      </w:r>
      <w:r w:rsidRPr="002E20B6">
        <w:rPr>
          <w:rFonts w:ascii="Helvetica" w:hAnsi="Helvetica" w:cs="Helvetica"/>
          <w:b/>
          <w:color w:val="333333"/>
          <w:sz w:val="21"/>
          <w:szCs w:val="21"/>
        </w:rPr>
        <w:t>“=”</w:t>
      </w:r>
    </w:p>
    <w:p w14:paraId="4B2858D2" w14:textId="1E06CE3F" w:rsidR="00E07EA2" w:rsidRPr="0046132B" w:rsidRDefault="00E07EA2" w:rsidP="00E07EA2">
      <w:pPr>
        <w:pStyle w:val="aa"/>
        <w:shd w:val="clear" w:color="auto" w:fill="FFFFFF"/>
        <w:spacing w:before="0" w:beforeAutospacing="0" w:after="0" w:afterAutospacing="0"/>
        <w:ind w:left="360"/>
        <w:rPr>
          <w:rFonts w:ascii="Helvetica" w:hAnsi="Helvetica" w:cs="Helvetica"/>
          <w:b/>
          <w:color w:val="FF0000"/>
          <w:lang w:val="en-US"/>
        </w:rPr>
      </w:pPr>
      <w:r w:rsidRPr="00E07EA2">
        <w:rPr>
          <w:rFonts w:ascii="Helvetica" w:hAnsi="Helvetica" w:cs="Helvetica"/>
          <w:b/>
          <w:color w:val="FF0000"/>
        </w:rPr>
        <w:t>МОИ</w:t>
      </w:r>
      <w:r w:rsidRPr="0046132B">
        <w:rPr>
          <w:rFonts w:ascii="Helvetica" w:hAnsi="Helvetica" w:cs="Helvetica"/>
          <w:b/>
          <w:color w:val="FF0000"/>
          <w:lang w:val="en-US"/>
        </w:rPr>
        <w:t xml:space="preserve"> </w:t>
      </w:r>
      <w:r w:rsidRPr="00E07EA2">
        <w:rPr>
          <w:rFonts w:ascii="Helvetica" w:hAnsi="Helvetica" w:cs="Helvetica"/>
          <w:b/>
          <w:color w:val="FF0000"/>
        </w:rPr>
        <w:t>АЛИАСЫ</w:t>
      </w:r>
    </w:p>
    <w:p w14:paraId="1CEBB9EB" w14:textId="31A2BC8E" w:rsidR="00E07EA2" w:rsidRDefault="00E07EA2" w:rsidP="00E07EA2">
      <w:pPr>
        <w:pStyle w:val="aa"/>
        <w:shd w:val="clear" w:color="auto" w:fill="FFFFFF"/>
        <w:spacing w:before="0" w:beforeAutospacing="0" w:after="0" w:afterAutospacing="0"/>
        <w:ind w:left="360"/>
        <w:rPr>
          <w:rFonts w:ascii="Helvetica" w:hAnsi="Helvetica" w:cs="Helvetica"/>
          <w:b/>
          <w:color w:val="333333"/>
          <w:sz w:val="21"/>
          <w:szCs w:val="21"/>
          <w:lang w:val="en-US"/>
        </w:rPr>
      </w:pPr>
      <w:r w:rsidRPr="00E07EA2">
        <w:rPr>
          <w:rFonts w:ascii="Helvetica" w:hAnsi="Helvetica" w:cs="Helvetica"/>
          <w:b/>
          <w:color w:val="333333"/>
          <w:sz w:val="21"/>
          <w:szCs w:val="21"/>
          <w:lang w:val="en-US"/>
        </w:rPr>
        <w:t>alias gs='git status'</w:t>
      </w:r>
    </w:p>
    <w:p w14:paraId="6A2DFC5B" w14:textId="49A01252" w:rsidR="00E07EA2" w:rsidRDefault="00E07EA2" w:rsidP="00E07EA2">
      <w:pPr>
        <w:pStyle w:val="aa"/>
        <w:shd w:val="clear" w:color="auto" w:fill="FFFFFF"/>
        <w:spacing w:before="0" w:beforeAutospacing="0" w:after="0" w:afterAutospacing="0"/>
        <w:ind w:left="360"/>
        <w:rPr>
          <w:rFonts w:ascii="Helvetica" w:hAnsi="Helvetica" w:cs="Helvetica"/>
          <w:b/>
          <w:color w:val="333333"/>
          <w:sz w:val="21"/>
          <w:szCs w:val="21"/>
          <w:lang w:val="en-US"/>
        </w:rPr>
      </w:pPr>
      <w:r w:rsidRPr="00E07EA2">
        <w:rPr>
          <w:rFonts w:ascii="Helvetica" w:hAnsi="Helvetica" w:cs="Helvetica"/>
          <w:b/>
          <w:color w:val="333333"/>
          <w:sz w:val="21"/>
          <w:szCs w:val="21"/>
          <w:lang w:val="en-US"/>
        </w:rPr>
        <w:t>alias logg='git log --oneline --all --graph'</w:t>
      </w:r>
    </w:p>
    <w:p w14:paraId="1A68951B" w14:textId="77777777" w:rsidR="00E07EA2" w:rsidRPr="00E07EA2" w:rsidRDefault="00E07EA2" w:rsidP="00E07EA2">
      <w:pPr>
        <w:pStyle w:val="aa"/>
        <w:shd w:val="clear" w:color="auto" w:fill="FFFFFF"/>
        <w:spacing w:before="0" w:beforeAutospacing="0" w:after="0" w:afterAutospacing="0"/>
        <w:ind w:left="360"/>
        <w:rPr>
          <w:rFonts w:ascii="Helvetica" w:hAnsi="Helvetica" w:cs="Helvetica"/>
          <w:b/>
          <w:color w:val="333333"/>
          <w:sz w:val="21"/>
          <w:szCs w:val="21"/>
          <w:lang w:val="en-US"/>
        </w:rPr>
      </w:pPr>
    </w:p>
    <w:p w14:paraId="2C3284FC" w14:textId="72D18025" w:rsidR="0085596C" w:rsidRPr="0085596C" w:rsidRDefault="0085596C" w:rsidP="0085596C">
      <w:pPr>
        <w:pStyle w:val="aa"/>
        <w:shd w:val="clear" w:color="auto" w:fill="FFFFFF"/>
        <w:spacing w:before="0" w:beforeAutospacing="0" w:after="0" w:afterAutospacing="0"/>
        <w:ind w:left="360"/>
        <w:rPr>
          <w:rFonts w:ascii="Helvetica" w:hAnsi="Helvetica" w:cs="Helvetica"/>
          <w:b/>
          <w:color w:val="333333"/>
          <w:sz w:val="21"/>
          <w:szCs w:val="21"/>
        </w:rPr>
      </w:pPr>
      <w:r w:rsidRPr="0085596C">
        <w:rPr>
          <w:rFonts w:ascii="Helvetica" w:hAnsi="Helvetica" w:cs="Helvetica"/>
          <w:b/>
          <w:color w:val="333333"/>
          <w:sz w:val="21"/>
          <w:szCs w:val="21"/>
        </w:rPr>
        <w:t>alias la='ls -Al'               # показать скрытые файлы</w:t>
      </w:r>
    </w:p>
    <w:p w14:paraId="292480E7" w14:textId="77777777" w:rsidR="0085596C" w:rsidRPr="0085596C" w:rsidRDefault="0085596C" w:rsidP="0085596C">
      <w:pPr>
        <w:pStyle w:val="aa"/>
        <w:shd w:val="clear" w:color="auto" w:fill="FFFFFF"/>
        <w:spacing w:before="0" w:beforeAutospacing="0" w:after="0" w:afterAutospacing="0"/>
        <w:ind w:left="360"/>
        <w:rPr>
          <w:rFonts w:ascii="Helvetica" w:hAnsi="Helvetica" w:cs="Helvetica"/>
          <w:b/>
          <w:color w:val="333333"/>
          <w:sz w:val="21"/>
          <w:szCs w:val="21"/>
        </w:rPr>
      </w:pPr>
      <w:r w:rsidRPr="0085596C">
        <w:rPr>
          <w:rFonts w:ascii="Helvetica" w:hAnsi="Helvetica" w:cs="Helvetica"/>
          <w:b/>
          <w:color w:val="333333"/>
          <w:sz w:val="21"/>
          <w:szCs w:val="21"/>
        </w:rPr>
        <w:t>alias ls='ls -hF --color'       # выделить различные типы файлов цветом</w:t>
      </w:r>
    </w:p>
    <w:p w14:paraId="7871F116" w14:textId="77777777" w:rsidR="0085596C" w:rsidRPr="0085596C" w:rsidRDefault="0085596C" w:rsidP="0085596C">
      <w:pPr>
        <w:pStyle w:val="aa"/>
        <w:shd w:val="clear" w:color="auto" w:fill="FFFFFF"/>
        <w:spacing w:before="0" w:beforeAutospacing="0" w:after="0" w:afterAutospacing="0"/>
        <w:ind w:left="360"/>
        <w:rPr>
          <w:rFonts w:ascii="Helvetica" w:hAnsi="Helvetica" w:cs="Helvetica"/>
          <w:b/>
          <w:color w:val="333333"/>
          <w:sz w:val="21"/>
          <w:szCs w:val="21"/>
        </w:rPr>
      </w:pPr>
      <w:r w:rsidRPr="0085596C">
        <w:rPr>
          <w:rFonts w:ascii="Helvetica" w:hAnsi="Helvetica" w:cs="Helvetica"/>
          <w:b/>
          <w:color w:val="333333"/>
          <w:sz w:val="21"/>
          <w:szCs w:val="21"/>
        </w:rPr>
        <w:t>alias lx='ls -lXB'              # сортировка по расширению</w:t>
      </w:r>
    </w:p>
    <w:p w14:paraId="463ACAA9" w14:textId="77777777" w:rsidR="0085596C" w:rsidRPr="0085596C" w:rsidRDefault="0085596C" w:rsidP="0085596C">
      <w:pPr>
        <w:pStyle w:val="aa"/>
        <w:shd w:val="clear" w:color="auto" w:fill="FFFFFF"/>
        <w:spacing w:before="0" w:beforeAutospacing="0" w:after="0" w:afterAutospacing="0"/>
        <w:ind w:left="360"/>
        <w:rPr>
          <w:rFonts w:ascii="Helvetica" w:hAnsi="Helvetica" w:cs="Helvetica"/>
          <w:b/>
          <w:color w:val="333333"/>
          <w:sz w:val="21"/>
          <w:szCs w:val="21"/>
        </w:rPr>
      </w:pPr>
      <w:r w:rsidRPr="0085596C">
        <w:rPr>
          <w:rFonts w:ascii="Helvetica" w:hAnsi="Helvetica" w:cs="Helvetica"/>
          <w:b/>
          <w:color w:val="333333"/>
          <w:sz w:val="21"/>
          <w:szCs w:val="21"/>
        </w:rPr>
        <w:t>alias lk='ls -lSr'              # сортировка по размеру</w:t>
      </w:r>
    </w:p>
    <w:p w14:paraId="587D7E00" w14:textId="77777777" w:rsidR="0085596C" w:rsidRPr="0085596C" w:rsidRDefault="0085596C" w:rsidP="0085596C">
      <w:pPr>
        <w:pStyle w:val="aa"/>
        <w:shd w:val="clear" w:color="auto" w:fill="FFFFFF"/>
        <w:spacing w:before="0" w:beforeAutospacing="0" w:after="0" w:afterAutospacing="0"/>
        <w:ind w:left="360"/>
        <w:rPr>
          <w:rFonts w:ascii="Helvetica" w:hAnsi="Helvetica" w:cs="Helvetica"/>
          <w:b/>
          <w:color w:val="333333"/>
          <w:sz w:val="21"/>
          <w:szCs w:val="21"/>
        </w:rPr>
      </w:pPr>
      <w:r w:rsidRPr="0085596C">
        <w:rPr>
          <w:rFonts w:ascii="Helvetica" w:hAnsi="Helvetica" w:cs="Helvetica"/>
          <w:b/>
          <w:color w:val="333333"/>
          <w:sz w:val="21"/>
          <w:szCs w:val="21"/>
        </w:rPr>
        <w:t>alias lc='ls -lcr'              # сортировка по времени изменения</w:t>
      </w:r>
    </w:p>
    <w:p w14:paraId="6157A036" w14:textId="77777777" w:rsidR="0085596C" w:rsidRPr="0085596C" w:rsidRDefault="0085596C" w:rsidP="0085596C">
      <w:pPr>
        <w:pStyle w:val="aa"/>
        <w:shd w:val="clear" w:color="auto" w:fill="FFFFFF"/>
        <w:spacing w:before="0" w:beforeAutospacing="0" w:after="0" w:afterAutospacing="0"/>
        <w:ind w:left="360"/>
        <w:rPr>
          <w:rFonts w:ascii="Helvetica" w:hAnsi="Helvetica" w:cs="Helvetica"/>
          <w:b/>
          <w:color w:val="333333"/>
          <w:sz w:val="21"/>
          <w:szCs w:val="21"/>
        </w:rPr>
      </w:pPr>
      <w:r w:rsidRPr="0085596C">
        <w:rPr>
          <w:rFonts w:ascii="Helvetica" w:hAnsi="Helvetica" w:cs="Helvetica"/>
          <w:b/>
          <w:color w:val="333333"/>
          <w:sz w:val="21"/>
          <w:szCs w:val="21"/>
        </w:rPr>
        <w:t>alias lu='ls -lur'              # сортировка по времени последнего обращения</w:t>
      </w:r>
    </w:p>
    <w:p w14:paraId="79AA2C21" w14:textId="77777777" w:rsidR="0085596C" w:rsidRPr="0085596C" w:rsidRDefault="0085596C" w:rsidP="0085596C">
      <w:pPr>
        <w:pStyle w:val="aa"/>
        <w:shd w:val="clear" w:color="auto" w:fill="FFFFFF"/>
        <w:spacing w:before="0" w:beforeAutospacing="0" w:after="0" w:afterAutospacing="0"/>
        <w:ind w:left="360"/>
        <w:rPr>
          <w:rFonts w:ascii="Helvetica" w:hAnsi="Helvetica" w:cs="Helvetica"/>
          <w:b/>
          <w:color w:val="333333"/>
          <w:sz w:val="21"/>
          <w:szCs w:val="21"/>
        </w:rPr>
      </w:pPr>
      <w:r w:rsidRPr="0085596C">
        <w:rPr>
          <w:rFonts w:ascii="Helvetica" w:hAnsi="Helvetica" w:cs="Helvetica"/>
          <w:b/>
          <w:color w:val="333333"/>
          <w:sz w:val="21"/>
          <w:szCs w:val="21"/>
        </w:rPr>
        <w:t>alias lr='ls -lR'               # рекурсивный обход подкаталогов</w:t>
      </w:r>
    </w:p>
    <w:p w14:paraId="106BD924" w14:textId="77777777" w:rsidR="0085596C" w:rsidRPr="0085596C" w:rsidRDefault="0085596C" w:rsidP="0085596C">
      <w:pPr>
        <w:pStyle w:val="aa"/>
        <w:shd w:val="clear" w:color="auto" w:fill="FFFFFF"/>
        <w:spacing w:before="0" w:beforeAutospacing="0" w:after="0" w:afterAutospacing="0"/>
        <w:ind w:left="360"/>
        <w:rPr>
          <w:rFonts w:ascii="Helvetica" w:hAnsi="Helvetica" w:cs="Helvetica"/>
          <w:b/>
          <w:color w:val="333333"/>
          <w:sz w:val="21"/>
          <w:szCs w:val="21"/>
        </w:rPr>
      </w:pPr>
      <w:r w:rsidRPr="0085596C">
        <w:rPr>
          <w:rFonts w:ascii="Helvetica" w:hAnsi="Helvetica" w:cs="Helvetica"/>
          <w:b/>
          <w:color w:val="333333"/>
          <w:sz w:val="21"/>
          <w:szCs w:val="21"/>
        </w:rPr>
        <w:t>alias lt='ls -ltr'              # сортировка по дате</w:t>
      </w:r>
    </w:p>
    <w:p w14:paraId="1475E3F7" w14:textId="77777777" w:rsidR="0085596C" w:rsidRPr="0085596C" w:rsidRDefault="0085596C" w:rsidP="0085596C">
      <w:pPr>
        <w:pStyle w:val="aa"/>
        <w:shd w:val="clear" w:color="auto" w:fill="FFFFFF"/>
        <w:spacing w:before="0" w:beforeAutospacing="0" w:after="0" w:afterAutospacing="0"/>
        <w:ind w:left="360"/>
        <w:rPr>
          <w:rFonts w:ascii="Helvetica" w:hAnsi="Helvetica" w:cs="Helvetica"/>
          <w:b/>
          <w:color w:val="333333"/>
          <w:sz w:val="21"/>
          <w:szCs w:val="21"/>
        </w:rPr>
      </w:pPr>
      <w:r w:rsidRPr="0085596C">
        <w:rPr>
          <w:rFonts w:ascii="Helvetica" w:hAnsi="Helvetica" w:cs="Helvetica"/>
          <w:b/>
          <w:color w:val="333333"/>
          <w:sz w:val="21"/>
          <w:szCs w:val="21"/>
        </w:rPr>
        <w:t>alias lm='ls -al |more'         # вывод через 'more'</w:t>
      </w:r>
    </w:p>
    <w:p w14:paraId="09B742D1" w14:textId="2F6757B1" w:rsidR="0085596C" w:rsidRDefault="0085596C" w:rsidP="0085596C">
      <w:pPr>
        <w:pStyle w:val="aa"/>
        <w:shd w:val="clear" w:color="auto" w:fill="FFFFFF"/>
        <w:spacing w:before="0" w:beforeAutospacing="0" w:after="0" w:afterAutospacing="0"/>
        <w:ind w:left="360"/>
        <w:rPr>
          <w:rFonts w:ascii="Helvetica" w:hAnsi="Helvetica" w:cs="Helvetica"/>
          <w:b/>
          <w:color w:val="333333"/>
          <w:sz w:val="21"/>
          <w:szCs w:val="21"/>
          <w:lang w:val="en-US"/>
        </w:rPr>
      </w:pPr>
      <w:r w:rsidRPr="0085596C">
        <w:rPr>
          <w:rFonts w:ascii="Helvetica" w:hAnsi="Helvetica" w:cs="Helvetica"/>
          <w:b/>
          <w:color w:val="333333"/>
          <w:sz w:val="21"/>
          <w:szCs w:val="21"/>
          <w:lang w:val="en-US"/>
        </w:rPr>
        <w:t xml:space="preserve">alias tree='tree -Csu'          # </w:t>
      </w:r>
      <w:r w:rsidRPr="0085596C">
        <w:rPr>
          <w:rFonts w:ascii="Helvetica" w:hAnsi="Helvetica" w:cs="Helvetica"/>
          <w:b/>
          <w:color w:val="333333"/>
          <w:sz w:val="21"/>
          <w:szCs w:val="21"/>
        </w:rPr>
        <w:t>альтернатива</w:t>
      </w:r>
      <w:r w:rsidRPr="0085596C">
        <w:rPr>
          <w:rFonts w:ascii="Helvetica" w:hAnsi="Helvetica" w:cs="Helvetica"/>
          <w:b/>
          <w:color w:val="333333"/>
          <w:sz w:val="21"/>
          <w:szCs w:val="21"/>
          <w:lang w:val="en-US"/>
        </w:rPr>
        <w:t xml:space="preserve"> 'ls'</w:t>
      </w:r>
    </w:p>
    <w:p w14:paraId="2A9BE0D7" w14:textId="77777777" w:rsidR="0085596C" w:rsidRDefault="0085596C" w:rsidP="0085596C">
      <w:pPr>
        <w:pStyle w:val="aa"/>
        <w:shd w:val="clear" w:color="auto" w:fill="FFFFFF"/>
        <w:spacing w:before="0" w:beforeAutospacing="0" w:after="0" w:afterAutospacing="0"/>
        <w:ind w:left="360"/>
        <w:rPr>
          <w:rFonts w:ascii="Helvetica" w:hAnsi="Helvetica" w:cs="Helvetica"/>
          <w:b/>
          <w:color w:val="333333"/>
          <w:sz w:val="21"/>
          <w:szCs w:val="21"/>
          <w:lang w:val="en-US"/>
        </w:rPr>
      </w:pPr>
    </w:p>
    <w:p w14:paraId="4EC1A301" w14:textId="77777777" w:rsidR="0085596C" w:rsidRDefault="0085596C" w:rsidP="0085596C">
      <w:pPr>
        <w:pStyle w:val="aa"/>
        <w:shd w:val="clear" w:color="auto" w:fill="FFFFFF"/>
        <w:spacing w:after="0"/>
        <w:ind w:left="360"/>
        <w:rPr>
          <w:rFonts w:ascii="Helvetica" w:hAnsi="Helvetica" w:cs="Helvetica"/>
          <w:b/>
          <w:color w:val="333333"/>
          <w:sz w:val="21"/>
          <w:szCs w:val="21"/>
        </w:rPr>
      </w:pPr>
      <w:r w:rsidRPr="0085596C">
        <w:rPr>
          <w:rFonts w:ascii="Helvetica" w:hAnsi="Helvetica" w:cs="Helvetica"/>
          <w:b/>
          <w:color w:val="333333"/>
          <w:sz w:val="21"/>
          <w:szCs w:val="21"/>
        </w:rPr>
        <w:t># -&gt; Предотвращает случайное удаление файлов.</w:t>
      </w:r>
    </w:p>
    <w:p w14:paraId="2633E1BA" w14:textId="0858F899" w:rsidR="0085596C" w:rsidRDefault="0085596C" w:rsidP="0085596C">
      <w:pPr>
        <w:pStyle w:val="aa"/>
        <w:shd w:val="clear" w:color="auto" w:fill="FFFFFF"/>
        <w:spacing w:after="0"/>
        <w:ind w:left="360"/>
        <w:rPr>
          <w:rFonts w:ascii="Helvetica" w:hAnsi="Helvetica" w:cs="Helvetica"/>
          <w:b/>
          <w:color w:val="333333"/>
          <w:sz w:val="21"/>
          <w:szCs w:val="21"/>
        </w:rPr>
      </w:pPr>
      <w:r w:rsidRPr="0085596C">
        <w:rPr>
          <w:rFonts w:ascii="Helvetica" w:hAnsi="Helvetica" w:cs="Helvetica"/>
          <w:b/>
          <w:color w:val="333333"/>
          <w:sz w:val="21"/>
          <w:szCs w:val="21"/>
          <w:lang w:val="en-US"/>
        </w:rPr>
        <w:t>alias</w:t>
      </w:r>
      <w:r w:rsidRPr="0085596C">
        <w:rPr>
          <w:rFonts w:ascii="Helvetica" w:hAnsi="Helvetica" w:cs="Helvetica"/>
          <w:b/>
          <w:color w:val="333333"/>
          <w:sz w:val="21"/>
          <w:szCs w:val="21"/>
        </w:rPr>
        <w:t xml:space="preserve"> </w:t>
      </w:r>
      <w:r w:rsidRPr="0085596C">
        <w:rPr>
          <w:rFonts w:ascii="Helvetica" w:hAnsi="Helvetica" w:cs="Helvetica"/>
          <w:b/>
          <w:color w:val="333333"/>
          <w:sz w:val="21"/>
          <w:szCs w:val="21"/>
          <w:lang w:val="en-US"/>
        </w:rPr>
        <w:t>mkdir</w:t>
      </w:r>
      <w:r w:rsidRPr="0085596C">
        <w:rPr>
          <w:rFonts w:ascii="Helvetica" w:hAnsi="Helvetica" w:cs="Helvetica"/>
          <w:b/>
          <w:color w:val="333333"/>
          <w:sz w:val="21"/>
          <w:szCs w:val="21"/>
        </w:rPr>
        <w:t>='</w:t>
      </w:r>
      <w:r w:rsidRPr="0085596C">
        <w:rPr>
          <w:rFonts w:ascii="Helvetica" w:hAnsi="Helvetica" w:cs="Helvetica"/>
          <w:b/>
          <w:color w:val="333333"/>
          <w:sz w:val="21"/>
          <w:szCs w:val="21"/>
          <w:lang w:val="en-US"/>
        </w:rPr>
        <w:t>mkdir</w:t>
      </w:r>
      <w:r w:rsidRPr="0085596C">
        <w:rPr>
          <w:rFonts w:ascii="Helvetica" w:hAnsi="Helvetica" w:cs="Helvetica"/>
          <w:b/>
          <w:color w:val="333333"/>
          <w:sz w:val="21"/>
          <w:szCs w:val="21"/>
        </w:rPr>
        <w:t xml:space="preserve"> -</w:t>
      </w:r>
      <w:r w:rsidRPr="0085596C">
        <w:rPr>
          <w:rFonts w:ascii="Helvetica" w:hAnsi="Helvetica" w:cs="Helvetica"/>
          <w:b/>
          <w:color w:val="333333"/>
          <w:sz w:val="21"/>
          <w:szCs w:val="21"/>
          <w:lang w:val="en-US"/>
        </w:rPr>
        <w:t>p</w:t>
      </w:r>
      <w:r w:rsidRPr="0085596C">
        <w:rPr>
          <w:rFonts w:ascii="Helvetica" w:hAnsi="Helvetica" w:cs="Helvetica"/>
          <w:b/>
          <w:color w:val="333333"/>
          <w:sz w:val="21"/>
          <w:szCs w:val="21"/>
        </w:rPr>
        <w:t>'</w:t>
      </w:r>
    </w:p>
    <w:p w14:paraId="075A62EA" w14:textId="04F1CEF4" w:rsidR="00FF7F38" w:rsidRPr="00FF7F38" w:rsidRDefault="00FF7F38" w:rsidP="00FF7F38">
      <w:pPr>
        <w:pStyle w:val="aa"/>
        <w:shd w:val="clear" w:color="auto" w:fill="FFFFFF"/>
        <w:spacing w:after="0"/>
        <w:ind w:left="360"/>
        <w:rPr>
          <w:rFonts w:ascii="Helvetica" w:hAnsi="Helvetica" w:cs="Helvetica"/>
          <w:b/>
          <w:color w:val="333333"/>
          <w:sz w:val="21"/>
          <w:szCs w:val="21"/>
          <w:highlight w:val="yellow"/>
        </w:rPr>
      </w:pPr>
      <w:r w:rsidRPr="00FF7F38">
        <w:rPr>
          <w:rFonts w:ascii="Helvetica" w:hAnsi="Helvetica" w:cs="Helvetica"/>
          <w:b/>
          <w:color w:val="333333"/>
          <w:sz w:val="21"/>
          <w:szCs w:val="21"/>
          <w:highlight w:val="yellow"/>
        </w:rPr>
        <w:t xml:space="preserve"># Если в alias стоит пробел в конце перед " ' </w:t>
      </w:r>
      <w:proofErr w:type="gramStart"/>
      <w:r w:rsidRPr="00FF7F38">
        <w:rPr>
          <w:rFonts w:ascii="Helvetica" w:hAnsi="Helvetica" w:cs="Helvetica"/>
          <w:b/>
          <w:color w:val="333333"/>
          <w:sz w:val="21"/>
          <w:szCs w:val="21"/>
          <w:highlight w:val="yellow"/>
        </w:rPr>
        <w:t>"</w:t>
      </w:r>
      <w:proofErr w:type="gramEnd"/>
      <w:r w:rsidRPr="00FF7F38">
        <w:rPr>
          <w:rFonts w:ascii="Helvetica" w:hAnsi="Helvetica" w:cs="Helvetica"/>
          <w:b/>
          <w:color w:val="333333"/>
          <w:sz w:val="21"/>
          <w:szCs w:val="21"/>
          <w:highlight w:val="yellow"/>
        </w:rPr>
        <w:t xml:space="preserve"> то можно в</w:t>
      </w:r>
      <w:r>
        <w:rPr>
          <w:rFonts w:ascii="Helvetica" w:hAnsi="Helvetica" w:cs="Helvetica"/>
          <w:b/>
          <w:color w:val="333333"/>
          <w:sz w:val="21"/>
          <w:szCs w:val="21"/>
          <w:highlight w:val="yellow"/>
        </w:rPr>
        <w:t>в</w:t>
      </w:r>
      <w:r w:rsidRPr="00FF7F38">
        <w:rPr>
          <w:rFonts w:ascii="Helvetica" w:hAnsi="Helvetica" w:cs="Helvetica"/>
          <w:b/>
          <w:color w:val="333333"/>
          <w:sz w:val="21"/>
          <w:szCs w:val="21"/>
          <w:highlight w:val="yellow"/>
        </w:rPr>
        <w:t>одить продолжение команды</w:t>
      </w:r>
    </w:p>
    <w:p w14:paraId="5845C040" w14:textId="3191672D" w:rsidR="00FF7F38" w:rsidRDefault="00FF7F38" w:rsidP="00FF7F38">
      <w:pPr>
        <w:pStyle w:val="aa"/>
        <w:shd w:val="clear" w:color="auto" w:fill="FFFFFF"/>
        <w:spacing w:after="0"/>
        <w:ind w:left="360"/>
        <w:rPr>
          <w:rFonts w:ascii="Helvetica" w:hAnsi="Helvetica" w:cs="Helvetica"/>
          <w:b/>
          <w:color w:val="333333"/>
          <w:sz w:val="21"/>
          <w:szCs w:val="21"/>
        </w:rPr>
      </w:pPr>
      <w:r w:rsidRPr="00FF7F38">
        <w:rPr>
          <w:rFonts w:ascii="Helvetica" w:hAnsi="Helvetica" w:cs="Helvetica"/>
          <w:b/>
          <w:color w:val="333333"/>
          <w:sz w:val="21"/>
          <w:szCs w:val="21"/>
          <w:highlight w:val="yellow"/>
        </w:rPr>
        <w:t># Для вступление изменений в силу, необходимо сохранить alias и перегрузить bash</w:t>
      </w:r>
    </w:p>
    <w:p w14:paraId="214EFF64" w14:textId="1573F000" w:rsidR="00B373DA" w:rsidRPr="00B373DA" w:rsidRDefault="00B373DA" w:rsidP="0085596C">
      <w:pPr>
        <w:pStyle w:val="aa"/>
        <w:shd w:val="clear" w:color="auto" w:fill="FFFFFF"/>
        <w:spacing w:after="0"/>
        <w:ind w:left="360"/>
        <w:rPr>
          <w:rFonts w:ascii="Helvetica" w:hAnsi="Helvetica" w:cs="Helvetica"/>
          <w:b/>
          <w:color w:val="FF0000"/>
        </w:rPr>
      </w:pPr>
      <w:r w:rsidRPr="00B373DA">
        <w:rPr>
          <w:rFonts w:ascii="Helvetica" w:hAnsi="Helvetica" w:cs="Helvetica"/>
          <w:b/>
          <w:color w:val="FF0000"/>
        </w:rPr>
        <w:t>Добавленные git алиасы сохраняются в файл </w:t>
      </w:r>
      <w:r w:rsidRPr="00B373DA">
        <w:rPr>
          <w:rFonts w:ascii="Helvetica" w:hAnsi="Helvetica" w:cs="Helvetica"/>
          <w:b/>
          <w:color w:val="FF0000"/>
          <w:highlight w:val="yellow"/>
        </w:rPr>
        <w:t>~</w:t>
      </w:r>
      <w:proofErr w:type="gramStart"/>
      <w:r w:rsidRPr="00B373DA">
        <w:rPr>
          <w:rFonts w:ascii="Helvetica" w:hAnsi="Helvetica" w:cs="Helvetica"/>
          <w:b/>
          <w:color w:val="FF0000"/>
          <w:highlight w:val="yellow"/>
        </w:rPr>
        <w:t>/.gitconfig</w:t>
      </w:r>
      <w:proofErr w:type="gramEnd"/>
      <w:r w:rsidRPr="00B373DA">
        <w:rPr>
          <w:rFonts w:ascii="Helvetica" w:hAnsi="Helvetica" w:cs="Helvetica"/>
          <w:b/>
          <w:color w:val="FF0000"/>
        </w:rPr>
        <w:t>, откуда всегда можно их удалить или отредактировать</w:t>
      </w:r>
    </w:p>
    <w:p w14:paraId="32748DD8" w14:textId="77777777" w:rsidR="00054CD7" w:rsidRPr="00054CD7" w:rsidRDefault="00054CD7" w:rsidP="00054CD7">
      <w:pPr>
        <w:pStyle w:val="aa"/>
        <w:shd w:val="clear" w:color="auto" w:fill="FFFFFF"/>
        <w:spacing w:before="0" w:beforeAutospacing="0" w:after="0" w:afterAutospacing="0"/>
        <w:ind w:left="360"/>
        <w:rPr>
          <w:rFonts w:ascii="Helvetica" w:hAnsi="Helvetica" w:cs="Helvetica"/>
          <w:b/>
          <w:color w:val="333333"/>
          <w:sz w:val="21"/>
          <w:szCs w:val="21"/>
          <w:lang w:val="en-US"/>
        </w:rPr>
      </w:pPr>
      <w:r w:rsidRPr="00054CD7">
        <w:rPr>
          <w:rFonts w:ascii="Helvetica" w:hAnsi="Helvetica" w:cs="Helvetica"/>
          <w:b/>
          <w:color w:val="333333"/>
          <w:sz w:val="21"/>
          <w:szCs w:val="21"/>
          <w:lang w:val="en-US"/>
        </w:rPr>
        <w:t>git config --global alias.st status</w:t>
      </w:r>
    </w:p>
    <w:p w14:paraId="3C7270A2" w14:textId="77777777" w:rsidR="00054CD7" w:rsidRPr="00054CD7" w:rsidRDefault="00054CD7" w:rsidP="00054CD7">
      <w:pPr>
        <w:pStyle w:val="aa"/>
        <w:shd w:val="clear" w:color="auto" w:fill="FFFFFF"/>
        <w:spacing w:before="0" w:beforeAutospacing="0" w:after="0" w:afterAutospacing="0"/>
        <w:ind w:left="360"/>
        <w:rPr>
          <w:rFonts w:ascii="Helvetica" w:hAnsi="Helvetica" w:cs="Helvetica"/>
          <w:b/>
          <w:color w:val="333333"/>
          <w:sz w:val="21"/>
          <w:szCs w:val="21"/>
          <w:lang w:val="en-US"/>
        </w:rPr>
      </w:pPr>
      <w:r w:rsidRPr="00054CD7">
        <w:rPr>
          <w:rFonts w:ascii="Helvetica" w:hAnsi="Helvetica" w:cs="Helvetica"/>
          <w:b/>
          <w:color w:val="333333"/>
          <w:sz w:val="21"/>
          <w:szCs w:val="21"/>
          <w:lang w:val="en-US"/>
        </w:rPr>
        <w:t>git config --global alias.co checkout</w:t>
      </w:r>
    </w:p>
    <w:p w14:paraId="0D57D68A" w14:textId="77777777" w:rsidR="00054CD7" w:rsidRPr="00054CD7" w:rsidRDefault="00054CD7" w:rsidP="00054CD7">
      <w:pPr>
        <w:pStyle w:val="aa"/>
        <w:shd w:val="clear" w:color="auto" w:fill="FFFFFF"/>
        <w:spacing w:before="0" w:beforeAutospacing="0" w:after="0" w:afterAutospacing="0"/>
        <w:ind w:left="360"/>
        <w:rPr>
          <w:rFonts w:ascii="Helvetica" w:hAnsi="Helvetica" w:cs="Helvetica"/>
          <w:b/>
          <w:color w:val="333333"/>
          <w:sz w:val="21"/>
          <w:szCs w:val="21"/>
          <w:lang w:val="en-US"/>
        </w:rPr>
      </w:pPr>
      <w:r w:rsidRPr="00054CD7">
        <w:rPr>
          <w:rFonts w:ascii="Helvetica" w:hAnsi="Helvetica" w:cs="Helvetica"/>
          <w:b/>
          <w:color w:val="333333"/>
          <w:sz w:val="21"/>
          <w:szCs w:val="21"/>
          <w:lang w:val="en-US"/>
        </w:rPr>
        <w:t>git config --global alias.ci commit</w:t>
      </w:r>
    </w:p>
    <w:p w14:paraId="6CC0C2A6" w14:textId="7DCE1DE2" w:rsidR="0085596C" w:rsidRPr="00054CD7" w:rsidRDefault="00054CD7" w:rsidP="00054CD7">
      <w:pPr>
        <w:pStyle w:val="aa"/>
        <w:shd w:val="clear" w:color="auto" w:fill="FFFFFF"/>
        <w:spacing w:before="0" w:beforeAutospacing="0" w:after="0" w:afterAutospacing="0"/>
        <w:ind w:left="360"/>
        <w:rPr>
          <w:rFonts w:ascii="Helvetica" w:hAnsi="Helvetica" w:cs="Helvetica"/>
          <w:b/>
          <w:color w:val="333333"/>
          <w:sz w:val="21"/>
          <w:szCs w:val="21"/>
          <w:lang w:val="en-US"/>
        </w:rPr>
      </w:pPr>
      <w:r w:rsidRPr="00054CD7">
        <w:rPr>
          <w:rFonts w:ascii="Helvetica" w:hAnsi="Helvetica" w:cs="Helvetica"/>
          <w:b/>
          <w:color w:val="333333"/>
          <w:sz w:val="21"/>
          <w:szCs w:val="21"/>
          <w:lang w:val="en-US"/>
        </w:rPr>
        <w:t xml:space="preserve">git config --global </w:t>
      </w:r>
      <w:proofErr w:type="gramStart"/>
      <w:r w:rsidRPr="00054CD7">
        <w:rPr>
          <w:rFonts w:ascii="Helvetica" w:hAnsi="Helvetica" w:cs="Helvetica"/>
          <w:b/>
          <w:color w:val="333333"/>
          <w:sz w:val="21"/>
          <w:szCs w:val="21"/>
          <w:lang w:val="en-US"/>
        </w:rPr>
        <w:t>alias.di</w:t>
      </w:r>
      <w:proofErr w:type="gramEnd"/>
      <w:r w:rsidRPr="00054CD7">
        <w:rPr>
          <w:rFonts w:ascii="Helvetica" w:hAnsi="Helvetica" w:cs="Helvetica"/>
          <w:b/>
          <w:color w:val="333333"/>
          <w:sz w:val="21"/>
          <w:szCs w:val="21"/>
          <w:lang w:val="en-US"/>
        </w:rPr>
        <w:t xml:space="preserve"> diff</w:t>
      </w:r>
    </w:p>
    <w:p w14:paraId="4F4EBE9D" w14:textId="77777777" w:rsidR="00254CE9" w:rsidRDefault="003207D2" w:rsidP="00254CE9">
      <w:pPr>
        <w:pStyle w:val="aa"/>
        <w:shd w:val="clear" w:color="auto" w:fill="FFFFFF"/>
        <w:spacing w:before="0" w:beforeAutospacing="0" w:after="0" w:afterAutospacing="0"/>
        <w:ind w:left="360"/>
        <w:jc w:val="center"/>
        <w:rPr>
          <w:rFonts w:ascii="Arial" w:hAnsi="Arial" w:cs="Arial"/>
          <w:color w:val="333333"/>
        </w:rPr>
      </w:pPr>
      <w:r w:rsidRPr="00057235">
        <w:rPr>
          <w:b/>
          <w:color w:val="FF0000"/>
        </w:rPr>
        <w:t>Мелкие хитрости</w:t>
      </w:r>
    </w:p>
    <w:p w14:paraId="14E57489" w14:textId="0D1A918E" w:rsidR="003207D2" w:rsidRDefault="003207D2" w:rsidP="00254CE9">
      <w:pPr>
        <w:pStyle w:val="aa"/>
        <w:shd w:val="clear" w:color="auto" w:fill="FFFFFF"/>
        <w:spacing w:before="0" w:beforeAutospacing="0" w:after="0" w:afterAutospacing="0"/>
        <w:ind w:left="579" w:firstLine="348"/>
        <w:rPr>
          <w:rFonts w:ascii="Arial" w:hAnsi="Arial" w:cs="Arial"/>
          <w:color w:val="333333"/>
        </w:rPr>
      </w:pPr>
      <w:r w:rsidRPr="00254CE9">
        <w:rPr>
          <w:rStyle w:val="HTML0"/>
          <w:rFonts w:ascii="Consolas" w:hAnsi="Consolas"/>
          <w:b/>
          <w:color w:val="333333"/>
          <w:sz w:val="24"/>
          <w:szCs w:val="24"/>
          <w:shd w:val="clear" w:color="auto" w:fill="F5F2F0"/>
        </w:rPr>
        <w:t>Ctrl + ~</w:t>
      </w:r>
      <w:r>
        <w:rPr>
          <w:rFonts w:ascii="Arial" w:hAnsi="Arial" w:cs="Arial"/>
          <w:color w:val="333333"/>
        </w:rPr>
        <w:t> — показать или скрыть консоль</w:t>
      </w:r>
    </w:p>
    <w:p w14:paraId="41B467CA" w14:textId="77777777" w:rsidR="003207D2" w:rsidRDefault="003207D2" w:rsidP="00254CE9">
      <w:pPr>
        <w:shd w:val="clear" w:color="auto" w:fill="FFFFFF"/>
        <w:spacing w:after="0" w:line="240" w:lineRule="auto"/>
        <w:ind w:left="720" w:firstLine="207"/>
        <w:rPr>
          <w:rFonts w:ascii="Arial" w:hAnsi="Arial" w:cs="Arial"/>
          <w:color w:val="333333"/>
        </w:rPr>
      </w:pPr>
      <w:r w:rsidRPr="00254CE9">
        <w:rPr>
          <w:rStyle w:val="HTML0"/>
          <w:rFonts w:ascii="Consolas" w:eastAsiaTheme="minorHAnsi" w:hAnsi="Consolas"/>
          <w:b/>
          <w:color w:val="333333"/>
          <w:sz w:val="24"/>
          <w:szCs w:val="24"/>
          <w:shd w:val="clear" w:color="auto" w:fill="F5F2F0"/>
        </w:rPr>
        <w:t>Ctrl + L</w:t>
      </w:r>
      <w:r>
        <w:rPr>
          <w:rFonts w:ascii="Arial" w:hAnsi="Arial" w:cs="Arial"/>
          <w:color w:val="333333"/>
        </w:rPr>
        <w:t> — очистить экран</w:t>
      </w:r>
    </w:p>
    <w:p w14:paraId="40FE76D1" w14:textId="77777777" w:rsidR="003207D2" w:rsidRDefault="003207D2" w:rsidP="00254CE9">
      <w:pPr>
        <w:shd w:val="clear" w:color="auto" w:fill="FFFFFF"/>
        <w:spacing w:after="0" w:line="240" w:lineRule="auto"/>
        <w:ind w:left="720" w:firstLine="207"/>
        <w:rPr>
          <w:rFonts w:ascii="Arial" w:hAnsi="Arial" w:cs="Arial"/>
          <w:color w:val="333333"/>
        </w:rPr>
      </w:pPr>
      <w:r w:rsidRPr="00254CE9">
        <w:rPr>
          <w:rStyle w:val="HTML0"/>
          <w:rFonts w:ascii="Consolas" w:eastAsiaTheme="minorHAnsi" w:hAnsi="Consolas"/>
          <w:b/>
          <w:color w:val="333333"/>
          <w:sz w:val="24"/>
          <w:szCs w:val="24"/>
          <w:shd w:val="clear" w:color="auto" w:fill="F5F2F0"/>
        </w:rPr>
        <w:t>Ctrl + U</w:t>
      </w:r>
      <w:r>
        <w:rPr>
          <w:rFonts w:ascii="Arial" w:hAnsi="Arial" w:cs="Arial"/>
          <w:color w:val="333333"/>
        </w:rPr>
        <w:t> — полностью убрать всю набранную команду</w:t>
      </w:r>
    </w:p>
    <w:p w14:paraId="7D20FFDF" w14:textId="77777777" w:rsidR="003207D2" w:rsidRDefault="003207D2" w:rsidP="00254CE9">
      <w:pPr>
        <w:shd w:val="clear" w:color="auto" w:fill="FFFFFF"/>
        <w:spacing w:after="0" w:line="240" w:lineRule="auto"/>
        <w:ind w:left="720" w:firstLine="207"/>
        <w:rPr>
          <w:rFonts w:ascii="Arial" w:hAnsi="Arial" w:cs="Arial"/>
          <w:color w:val="333333"/>
        </w:rPr>
      </w:pPr>
      <w:r w:rsidRPr="00254CE9">
        <w:rPr>
          <w:rStyle w:val="HTML0"/>
          <w:rFonts w:ascii="Consolas" w:eastAsiaTheme="minorHAnsi" w:hAnsi="Consolas"/>
          <w:b/>
          <w:color w:val="333333"/>
          <w:sz w:val="24"/>
          <w:szCs w:val="24"/>
          <w:shd w:val="clear" w:color="auto" w:fill="F5F2F0"/>
        </w:rPr>
        <w:t>Ctrl + R</w:t>
      </w:r>
      <w:r>
        <w:rPr>
          <w:rFonts w:ascii="Arial" w:hAnsi="Arial" w:cs="Arial"/>
          <w:color w:val="333333"/>
        </w:rPr>
        <w:t> — поиск по истории команд</w:t>
      </w:r>
    </w:p>
    <w:p w14:paraId="760506F1" w14:textId="77777777" w:rsidR="003207D2" w:rsidRDefault="003207D2" w:rsidP="00254CE9">
      <w:pPr>
        <w:shd w:val="clear" w:color="auto" w:fill="FFFFFF"/>
        <w:spacing w:after="0" w:line="240" w:lineRule="auto"/>
        <w:ind w:left="720" w:firstLine="207"/>
        <w:rPr>
          <w:rFonts w:ascii="Arial" w:hAnsi="Arial" w:cs="Arial"/>
          <w:color w:val="333333"/>
        </w:rPr>
      </w:pPr>
      <w:r w:rsidRPr="00254CE9">
        <w:rPr>
          <w:rStyle w:val="HTML0"/>
          <w:rFonts w:ascii="Consolas" w:eastAsiaTheme="minorHAnsi" w:hAnsi="Consolas"/>
          <w:b/>
          <w:color w:val="333333"/>
          <w:sz w:val="24"/>
          <w:szCs w:val="24"/>
          <w:shd w:val="clear" w:color="auto" w:fill="F5F2F0"/>
        </w:rPr>
        <w:t>Alt + ←/→</w:t>
      </w:r>
      <w:r>
        <w:rPr>
          <w:rFonts w:ascii="Arial" w:hAnsi="Arial" w:cs="Arial"/>
          <w:color w:val="333333"/>
        </w:rPr>
        <w:t> — перемещение курсора по словам набранной команды</w:t>
      </w:r>
    </w:p>
    <w:p w14:paraId="39E85259" w14:textId="77777777" w:rsidR="003207D2" w:rsidRDefault="003207D2" w:rsidP="00254CE9">
      <w:pPr>
        <w:pStyle w:val="aa"/>
        <w:shd w:val="clear" w:color="auto" w:fill="FFFFFF"/>
        <w:spacing w:before="0" w:beforeAutospacing="0"/>
        <w:rPr>
          <w:rFonts w:ascii="Arial" w:hAnsi="Arial" w:cs="Arial"/>
          <w:color w:val="333333"/>
        </w:rPr>
      </w:pPr>
      <w:r>
        <w:rPr>
          <w:rFonts w:ascii="Arial" w:hAnsi="Arial" w:cs="Arial"/>
          <w:color w:val="333333"/>
        </w:rPr>
        <w:t>Кнопки клавиатуры «стрелка вверх» и «стрелка вниз» — переход по истории введенных команд (удобно для повтора команды с чуть измененными параметрами).</w:t>
      </w:r>
    </w:p>
    <w:p w14:paraId="1409129D" w14:textId="77777777" w:rsidR="003207D2" w:rsidRPr="00E815BA" w:rsidRDefault="003207D2" w:rsidP="00FF3C2B">
      <w:pPr>
        <w:pStyle w:val="aa"/>
        <w:shd w:val="clear" w:color="auto" w:fill="FFFFFF"/>
        <w:spacing w:before="0" w:beforeAutospacing="0" w:after="150" w:afterAutospacing="0"/>
        <w:ind w:left="360"/>
        <w:rPr>
          <w:rFonts w:ascii="Helvetica" w:hAnsi="Helvetica" w:cs="Helvetica"/>
          <w:color w:val="333333"/>
          <w:sz w:val="21"/>
          <w:szCs w:val="21"/>
        </w:rPr>
      </w:pPr>
    </w:p>
    <w:p w14:paraId="5A6F1F3F" w14:textId="77777777" w:rsidR="00E82E23" w:rsidRPr="00D66647" w:rsidRDefault="00E82E23" w:rsidP="00E82E23">
      <w:pPr>
        <w:pStyle w:val="aa"/>
        <w:shd w:val="clear" w:color="auto" w:fill="FFFFFF"/>
        <w:spacing w:before="0" w:beforeAutospacing="0" w:after="150" w:afterAutospacing="0"/>
        <w:ind w:left="858"/>
        <w:rPr>
          <w:rFonts w:ascii="Helvetica" w:hAnsi="Helvetica" w:cs="Helvetica"/>
          <w:color w:val="333333"/>
          <w:sz w:val="21"/>
          <w:szCs w:val="21"/>
        </w:rPr>
      </w:pPr>
    </w:p>
    <w:p w14:paraId="2532234B" w14:textId="115C1DCC" w:rsidR="00140841" w:rsidRPr="008816DF" w:rsidRDefault="00140841" w:rsidP="00691DAD">
      <w:pPr>
        <w:pStyle w:val="aa"/>
        <w:numPr>
          <w:ilvl w:val="0"/>
          <w:numId w:val="22"/>
        </w:numPr>
        <w:shd w:val="clear" w:color="auto" w:fill="FFFFFF"/>
        <w:spacing w:before="0" w:beforeAutospacing="0" w:after="150" w:afterAutospacing="0"/>
        <w:rPr>
          <w:rFonts w:ascii="Helvetica" w:hAnsi="Helvetica" w:cs="Helvetica"/>
          <w:color w:val="333333"/>
          <w:sz w:val="21"/>
          <w:szCs w:val="21"/>
        </w:rPr>
      </w:pPr>
      <w:r w:rsidRPr="00691DAD">
        <w:rPr>
          <w:rFonts w:ascii="Helvetica" w:hAnsi="Helvetica" w:cs="Helvetica"/>
          <w:color w:val="333333"/>
          <w:sz w:val="21"/>
          <w:szCs w:val="21"/>
        </w:rPr>
        <w:t>Файл</w:t>
      </w:r>
      <w:r w:rsidRPr="008816DF">
        <w:rPr>
          <w:rFonts w:ascii="Helvetica" w:hAnsi="Helvetica" w:cs="Helvetica"/>
          <w:color w:val="333333"/>
          <w:sz w:val="21"/>
          <w:szCs w:val="21"/>
        </w:rPr>
        <w:t xml:space="preserve"> </w:t>
      </w:r>
      <w:r w:rsidRPr="00691DAD">
        <w:rPr>
          <w:rFonts w:ascii="Helvetica" w:hAnsi="Helvetica" w:cs="Helvetica"/>
          <w:color w:val="333333"/>
          <w:sz w:val="21"/>
          <w:szCs w:val="21"/>
        </w:rPr>
        <w:t>настройки</w:t>
      </w:r>
      <w:r w:rsidRPr="008816DF">
        <w:rPr>
          <w:rFonts w:ascii="Helvetica" w:hAnsi="Helvetica" w:cs="Helvetica"/>
          <w:color w:val="333333"/>
          <w:sz w:val="21"/>
          <w:szCs w:val="21"/>
        </w:rPr>
        <w:t xml:space="preserve"> </w:t>
      </w:r>
      <w:r w:rsidRPr="00691DAD">
        <w:rPr>
          <w:rFonts w:ascii="Helvetica" w:hAnsi="Helvetica" w:cs="Helvetica"/>
          <w:color w:val="333333"/>
          <w:sz w:val="21"/>
          <w:szCs w:val="21"/>
          <w:lang w:val="en-US"/>
        </w:rPr>
        <w:t>E</w:t>
      </w:r>
      <w:r w:rsidRPr="008816DF">
        <w:rPr>
          <w:rFonts w:ascii="Helvetica" w:hAnsi="Helvetica" w:cs="Helvetica"/>
          <w:color w:val="333333"/>
          <w:sz w:val="21"/>
          <w:szCs w:val="21"/>
        </w:rPr>
        <w:t>:\</w:t>
      </w:r>
      <w:r w:rsidRPr="00691DAD">
        <w:rPr>
          <w:rFonts w:ascii="Helvetica" w:hAnsi="Helvetica" w:cs="Helvetica"/>
          <w:color w:val="333333"/>
          <w:sz w:val="21"/>
          <w:szCs w:val="21"/>
          <w:lang w:val="en-US"/>
        </w:rPr>
        <w:t>Dropbox</w:t>
      </w:r>
      <w:r w:rsidRPr="008816DF">
        <w:rPr>
          <w:rFonts w:ascii="Helvetica" w:hAnsi="Helvetica" w:cs="Helvetica"/>
          <w:color w:val="333333"/>
          <w:sz w:val="21"/>
          <w:szCs w:val="21"/>
        </w:rPr>
        <w:t>\</w:t>
      </w:r>
      <w:r w:rsidRPr="00691DAD">
        <w:rPr>
          <w:rFonts w:ascii="Helvetica" w:hAnsi="Helvetica" w:cs="Helvetica"/>
          <w:color w:val="333333"/>
          <w:sz w:val="21"/>
          <w:szCs w:val="21"/>
        </w:rPr>
        <w:t>Личная</w:t>
      </w:r>
      <w:r w:rsidRPr="008816DF">
        <w:rPr>
          <w:rFonts w:ascii="Helvetica" w:hAnsi="Helvetica" w:cs="Helvetica"/>
          <w:color w:val="333333"/>
          <w:sz w:val="21"/>
          <w:szCs w:val="21"/>
        </w:rPr>
        <w:t xml:space="preserve"> </w:t>
      </w:r>
      <w:r w:rsidRPr="00691DAD">
        <w:rPr>
          <w:rFonts w:ascii="Helvetica" w:hAnsi="Helvetica" w:cs="Helvetica"/>
          <w:color w:val="333333"/>
          <w:sz w:val="21"/>
          <w:szCs w:val="21"/>
        </w:rPr>
        <w:t>моя</w:t>
      </w:r>
      <w:r w:rsidRPr="008816DF">
        <w:rPr>
          <w:rFonts w:ascii="Helvetica" w:hAnsi="Helvetica" w:cs="Helvetica"/>
          <w:color w:val="333333"/>
          <w:sz w:val="21"/>
          <w:szCs w:val="21"/>
        </w:rPr>
        <w:t>\</w:t>
      </w:r>
      <w:r w:rsidRPr="00691DAD">
        <w:rPr>
          <w:rFonts w:ascii="Helvetica" w:hAnsi="Helvetica" w:cs="Helvetica"/>
          <w:color w:val="333333"/>
          <w:sz w:val="21"/>
          <w:szCs w:val="21"/>
          <w:lang w:val="en-US"/>
        </w:rPr>
        <w:t>domains</w:t>
      </w:r>
      <w:r w:rsidRPr="008816DF">
        <w:rPr>
          <w:rFonts w:ascii="Helvetica" w:hAnsi="Helvetica" w:cs="Helvetica"/>
          <w:color w:val="333333"/>
          <w:sz w:val="21"/>
          <w:szCs w:val="21"/>
        </w:rPr>
        <w:t>\</w:t>
      </w:r>
      <w:r w:rsidRPr="00691DAD">
        <w:rPr>
          <w:rFonts w:ascii="Helvetica" w:hAnsi="Helvetica" w:cs="Helvetica"/>
          <w:color w:val="333333"/>
          <w:sz w:val="21"/>
          <w:szCs w:val="21"/>
          <w:lang w:val="en-US"/>
        </w:rPr>
        <w:t>cmder</w:t>
      </w:r>
      <w:r w:rsidRPr="008816DF">
        <w:rPr>
          <w:rFonts w:ascii="Helvetica" w:hAnsi="Helvetica" w:cs="Helvetica"/>
          <w:color w:val="333333"/>
          <w:sz w:val="21"/>
          <w:szCs w:val="21"/>
        </w:rPr>
        <w:t xml:space="preserve"> 19.06.14 </w:t>
      </w:r>
      <w:r w:rsidRPr="00691DAD">
        <w:rPr>
          <w:rFonts w:ascii="Helvetica" w:hAnsi="Helvetica" w:cs="Helvetica"/>
          <w:color w:val="333333"/>
          <w:sz w:val="21"/>
          <w:szCs w:val="21"/>
        </w:rPr>
        <w:t>настройки</w:t>
      </w:r>
      <w:r w:rsidRPr="008816DF">
        <w:rPr>
          <w:rFonts w:ascii="Helvetica" w:hAnsi="Helvetica" w:cs="Helvetica"/>
          <w:color w:val="333333"/>
          <w:sz w:val="21"/>
          <w:szCs w:val="21"/>
        </w:rPr>
        <w:t>.</w:t>
      </w:r>
      <w:r w:rsidRPr="00691DAD">
        <w:rPr>
          <w:rFonts w:ascii="Helvetica" w:hAnsi="Helvetica" w:cs="Helvetica"/>
          <w:color w:val="333333"/>
          <w:sz w:val="21"/>
          <w:szCs w:val="21"/>
          <w:lang w:val="en-US"/>
        </w:rPr>
        <w:t>xml</w:t>
      </w:r>
    </w:p>
    <w:p w14:paraId="50F83E6F" w14:textId="62784A0F" w:rsidR="00542B93" w:rsidRPr="00FE75D4" w:rsidRDefault="00542B93" w:rsidP="00542B93">
      <w:pPr>
        <w:pStyle w:val="aa"/>
        <w:numPr>
          <w:ilvl w:val="0"/>
          <w:numId w:val="22"/>
        </w:numPr>
        <w:shd w:val="clear" w:color="auto" w:fill="FFFFFF"/>
        <w:spacing w:before="0" w:beforeAutospacing="0" w:after="150" w:afterAutospacing="0"/>
        <w:jc w:val="center"/>
        <w:rPr>
          <w:rFonts w:ascii="Helvetica" w:hAnsi="Helvetica" w:cs="Helvetica"/>
          <w:b/>
          <w:color w:val="333333"/>
          <w:sz w:val="21"/>
          <w:szCs w:val="21"/>
          <w:highlight w:val="yellow"/>
          <w:lang w:val="en-US"/>
        </w:rPr>
      </w:pPr>
      <w:r w:rsidRPr="00FE75D4">
        <w:rPr>
          <w:rFonts w:ascii="Helvetica" w:hAnsi="Helvetica" w:cs="Helvetica"/>
          <w:b/>
          <w:color w:val="333333"/>
          <w:sz w:val="21"/>
          <w:szCs w:val="21"/>
          <w:highlight w:val="yellow"/>
        </w:rPr>
        <w:t>Настройка под пользователя</w:t>
      </w:r>
    </w:p>
    <w:p w14:paraId="42340223" w14:textId="2B3D39EB" w:rsidR="008E638A" w:rsidRPr="008E638A" w:rsidRDefault="008E638A" w:rsidP="00FE75D4">
      <w:pPr>
        <w:pStyle w:val="aa"/>
        <w:numPr>
          <w:ilvl w:val="1"/>
          <w:numId w:val="22"/>
        </w:numPr>
        <w:shd w:val="clear" w:color="auto" w:fill="FFFFFF"/>
        <w:spacing w:after="150"/>
        <w:rPr>
          <w:rFonts w:ascii="Helvetica" w:hAnsi="Helvetica" w:cs="Helvetica"/>
          <w:color w:val="333333"/>
          <w:sz w:val="21"/>
          <w:szCs w:val="21"/>
        </w:rPr>
      </w:pPr>
      <w:r w:rsidRPr="008E638A">
        <w:rPr>
          <w:rFonts w:ascii="Helvetica" w:hAnsi="Helvetica" w:cs="Helvetica"/>
          <w:color w:val="333333"/>
          <w:sz w:val="21"/>
          <w:szCs w:val="21"/>
          <w:lang w:val="en-US"/>
        </w:rPr>
        <w:t>git</w:t>
      </w:r>
      <w:r w:rsidRPr="008E638A">
        <w:rPr>
          <w:rFonts w:ascii="Helvetica" w:hAnsi="Helvetica" w:cs="Helvetica"/>
          <w:color w:val="333333"/>
          <w:sz w:val="21"/>
          <w:szCs w:val="21"/>
        </w:rPr>
        <w:t xml:space="preserve"> </w:t>
      </w:r>
      <w:r w:rsidRPr="008E638A">
        <w:rPr>
          <w:rFonts w:ascii="Helvetica" w:hAnsi="Helvetica" w:cs="Helvetica"/>
          <w:color w:val="333333"/>
          <w:sz w:val="21"/>
          <w:szCs w:val="21"/>
          <w:lang w:val="en-US"/>
        </w:rPr>
        <w:t>config</w:t>
      </w:r>
      <w:r w:rsidRPr="008E638A">
        <w:rPr>
          <w:rFonts w:ascii="Helvetica" w:hAnsi="Helvetica" w:cs="Helvetica"/>
          <w:color w:val="333333"/>
          <w:sz w:val="21"/>
          <w:szCs w:val="21"/>
        </w:rPr>
        <w:t xml:space="preserve"> --</w:t>
      </w:r>
      <w:r w:rsidRPr="008E638A">
        <w:rPr>
          <w:rFonts w:ascii="Helvetica" w:hAnsi="Helvetica" w:cs="Helvetica"/>
          <w:color w:val="333333"/>
          <w:sz w:val="21"/>
          <w:szCs w:val="21"/>
          <w:lang w:val="en-US"/>
        </w:rPr>
        <w:t>global</w:t>
      </w:r>
      <w:r w:rsidRPr="008E638A">
        <w:rPr>
          <w:rFonts w:ascii="Helvetica" w:hAnsi="Helvetica" w:cs="Helvetica"/>
          <w:color w:val="333333"/>
          <w:sz w:val="21"/>
          <w:szCs w:val="21"/>
        </w:rPr>
        <w:t xml:space="preserve"> </w:t>
      </w:r>
      <w:r w:rsidRPr="008E638A">
        <w:rPr>
          <w:rFonts w:ascii="Helvetica" w:hAnsi="Helvetica" w:cs="Helvetica"/>
          <w:color w:val="333333"/>
          <w:sz w:val="21"/>
          <w:szCs w:val="21"/>
          <w:lang w:val="en-US"/>
        </w:rPr>
        <w:t>user</w:t>
      </w:r>
      <w:r w:rsidRPr="008E638A">
        <w:rPr>
          <w:rFonts w:ascii="Helvetica" w:hAnsi="Helvetica" w:cs="Helvetica"/>
          <w:color w:val="333333"/>
          <w:sz w:val="21"/>
          <w:szCs w:val="21"/>
        </w:rPr>
        <w:t>.</w:t>
      </w:r>
      <w:r w:rsidRPr="008E638A">
        <w:rPr>
          <w:rFonts w:ascii="Helvetica" w:hAnsi="Helvetica" w:cs="Helvetica"/>
          <w:color w:val="333333"/>
          <w:sz w:val="21"/>
          <w:szCs w:val="21"/>
          <w:lang w:val="en-US"/>
        </w:rPr>
        <w:t>name</w:t>
      </w:r>
      <w:r w:rsidRPr="008E638A">
        <w:rPr>
          <w:rFonts w:ascii="Helvetica" w:hAnsi="Helvetica" w:cs="Helvetica"/>
          <w:color w:val="333333"/>
          <w:sz w:val="21"/>
          <w:szCs w:val="21"/>
        </w:rPr>
        <w:t xml:space="preserve"> "</w:t>
      </w:r>
      <w:r w:rsidRPr="008E638A">
        <w:rPr>
          <w:rFonts w:ascii="Helvetica" w:hAnsi="Helvetica" w:cs="Helvetica"/>
          <w:color w:val="333333"/>
          <w:sz w:val="21"/>
          <w:szCs w:val="21"/>
          <w:lang w:val="en-US"/>
        </w:rPr>
        <w:t>John</w:t>
      </w:r>
      <w:r w:rsidRPr="008E638A">
        <w:rPr>
          <w:rFonts w:ascii="Helvetica" w:hAnsi="Helvetica" w:cs="Helvetica"/>
          <w:color w:val="333333"/>
          <w:sz w:val="21"/>
          <w:szCs w:val="21"/>
        </w:rPr>
        <w:t xml:space="preserve">" </w:t>
      </w:r>
      <w:bookmarkStart w:id="208" w:name="_Hlk12259149"/>
      <w:r w:rsidRPr="008E638A">
        <w:rPr>
          <w:rFonts w:ascii="Helvetica" w:hAnsi="Helvetica" w:cs="Helvetica"/>
          <w:color w:val="333333"/>
          <w:sz w:val="21"/>
          <w:szCs w:val="21"/>
        </w:rPr>
        <w:t xml:space="preserve">/* </w:t>
      </w:r>
      <w:r>
        <w:rPr>
          <w:rFonts w:ascii="Helvetica" w:hAnsi="Helvetica" w:cs="Helvetica"/>
          <w:color w:val="333333"/>
          <w:sz w:val="21"/>
          <w:szCs w:val="21"/>
        </w:rPr>
        <w:t>внесение</w:t>
      </w:r>
      <w:r w:rsidRPr="008E638A">
        <w:rPr>
          <w:rFonts w:ascii="Helvetica" w:hAnsi="Helvetica" w:cs="Helvetica"/>
          <w:color w:val="333333"/>
          <w:sz w:val="21"/>
          <w:szCs w:val="21"/>
        </w:rPr>
        <w:t xml:space="preserve"> </w:t>
      </w:r>
      <w:r>
        <w:rPr>
          <w:rFonts w:ascii="Helvetica" w:hAnsi="Helvetica" w:cs="Helvetica"/>
          <w:color w:val="333333"/>
          <w:sz w:val="21"/>
          <w:szCs w:val="21"/>
        </w:rPr>
        <w:t>имени</w:t>
      </w:r>
      <w:r w:rsidRPr="008E638A">
        <w:rPr>
          <w:rFonts w:ascii="Helvetica" w:hAnsi="Helvetica" w:cs="Helvetica"/>
          <w:color w:val="333333"/>
          <w:sz w:val="21"/>
          <w:szCs w:val="21"/>
        </w:rPr>
        <w:t xml:space="preserve"> </w:t>
      </w:r>
      <w:r>
        <w:rPr>
          <w:rFonts w:ascii="Helvetica" w:hAnsi="Helvetica" w:cs="Helvetica"/>
          <w:color w:val="333333"/>
          <w:sz w:val="21"/>
          <w:szCs w:val="21"/>
        </w:rPr>
        <w:t>в</w:t>
      </w:r>
      <w:r w:rsidRPr="008E638A">
        <w:rPr>
          <w:rFonts w:ascii="Helvetica" w:hAnsi="Helvetica" w:cs="Helvetica"/>
          <w:color w:val="333333"/>
          <w:sz w:val="21"/>
          <w:szCs w:val="21"/>
        </w:rPr>
        <w:t xml:space="preserve"> </w:t>
      </w:r>
      <w:r>
        <w:rPr>
          <w:rFonts w:ascii="Helvetica" w:hAnsi="Helvetica" w:cs="Helvetica"/>
          <w:color w:val="333333"/>
          <w:sz w:val="21"/>
          <w:szCs w:val="21"/>
        </w:rPr>
        <w:t>глобальные</w:t>
      </w:r>
      <w:r w:rsidRPr="008E638A">
        <w:rPr>
          <w:rFonts w:ascii="Helvetica" w:hAnsi="Helvetica" w:cs="Helvetica"/>
          <w:color w:val="333333"/>
          <w:sz w:val="21"/>
          <w:szCs w:val="21"/>
        </w:rPr>
        <w:t xml:space="preserve"> </w:t>
      </w:r>
      <w:r>
        <w:rPr>
          <w:rFonts w:ascii="Helvetica" w:hAnsi="Helvetica" w:cs="Helvetica"/>
          <w:color w:val="333333"/>
          <w:sz w:val="21"/>
          <w:szCs w:val="21"/>
        </w:rPr>
        <w:t>настройки */</w:t>
      </w:r>
      <w:bookmarkEnd w:id="208"/>
    </w:p>
    <w:p w14:paraId="6042DFF7" w14:textId="72617C0A" w:rsidR="008E638A" w:rsidRPr="008E638A" w:rsidRDefault="008E638A" w:rsidP="00FE75D4">
      <w:pPr>
        <w:pStyle w:val="aa"/>
        <w:numPr>
          <w:ilvl w:val="1"/>
          <w:numId w:val="22"/>
        </w:numPr>
        <w:shd w:val="clear" w:color="auto" w:fill="FFFFFF"/>
        <w:spacing w:after="150"/>
        <w:rPr>
          <w:rFonts w:ascii="Helvetica" w:hAnsi="Helvetica" w:cs="Helvetica"/>
          <w:color w:val="333333"/>
          <w:sz w:val="21"/>
          <w:szCs w:val="21"/>
        </w:rPr>
      </w:pPr>
      <w:r w:rsidRPr="008E638A">
        <w:rPr>
          <w:rFonts w:ascii="Helvetica" w:hAnsi="Helvetica" w:cs="Helvetica"/>
          <w:color w:val="333333"/>
          <w:sz w:val="21"/>
          <w:szCs w:val="21"/>
          <w:lang w:val="en-US"/>
        </w:rPr>
        <w:t>git</w:t>
      </w:r>
      <w:r w:rsidRPr="008E638A">
        <w:rPr>
          <w:rFonts w:ascii="Helvetica" w:hAnsi="Helvetica" w:cs="Helvetica"/>
          <w:color w:val="333333"/>
          <w:sz w:val="21"/>
          <w:szCs w:val="21"/>
        </w:rPr>
        <w:t xml:space="preserve"> </w:t>
      </w:r>
      <w:r w:rsidRPr="008E638A">
        <w:rPr>
          <w:rFonts w:ascii="Helvetica" w:hAnsi="Helvetica" w:cs="Helvetica"/>
          <w:color w:val="333333"/>
          <w:sz w:val="21"/>
          <w:szCs w:val="21"/>
          <w:lang w:val="en-US"/>
        </w:rPr>
        <w:t>config</w:t>
      </w:r>
      <w:r w:rsidRPr="008E638A">
        <w:rPr>
          <w:rFonts w:ascii="Helvetica" w:hAnsi="Helvetica" w:cs="Helvetica"/>
          <w:color w:val="333333"/>
          <w:sz w:val="21"/>
          <w:szCs w:val="21"/>
        </w:rPr>
        <w:t xml:space="preserve"> --</w:t>
      </w:r>
      <w:r w:rsidRPr="008E638A">
        <w:rPr>
          <w:rFonts w:ascii="Helvetica" w:hAnsi="Helvetica" w:cs="Helvetica"/>
          <w:color w:val="333333"/>
          <w:sz w:val="21"/>
          <w:szCs w:val="21"/>
          <w:lang w:val="en-US"/>
        </w:rPr>
        <w:t>global</w:t>
      </w:r>
      <w:r w:rsidRPr="008E638A">
        <w:rPr>
          <w:rFonts w:ascii="Helvetica" w:hAnsi="Helvetica" w:cs="Helvetica"/>
          <w:color w:val="333333"/>
          <w:sz w:val="21"/>
          <w:szCs w:val="21"/>
        </w:rPr>
        <w:t xml:space="preserve"> </w:t>
      </w:r>
      <w:proofErr w:type="gramStart"/>
      <w:r w:rsidRPr="008E638A">
        <w:rPr>
          <w:rFonts w:ascii="Helvetica" w:hAnsi="Helvetica" w:cs="Helvetica"/>
          <w:color w:val="333333"/>
          <w:sz w:val="21"/>
          <w:szCs w:val="21"/>
          <w:lang w:val="en-US"/>
        </w:rPr>
        <w:t>user</w:t>
      </w:r>
      <w:r w:rsidRPr="008E638A">
        <w:rPr>
          <w:rFonts w:ascii="Helvetica" w:hAnsi="Helvetica" w:cs="Helvetica"/>
          <w:color w:val="333333"/>
          <w:sz w:val="21"/>
          <w:szCs w:val="21"/>
        </w:rPr>
        <w:t>.</w:t>
      </w:r>
      <w:r w:rsidRPr="008E638A">
        <w:rPr>
          <w:rFonts w:ascii="Helvetica" w:hAnsi="Helvetica" w:cs="Helvetica"/>
          <w:color w:val="333333"/>
          <w:sz w:val="21"/>
          <w:szCs w:val="21"/>
          <w:lang w:val="en-US"/>
        </w:rPr>
        <w:t>email</w:t>
      </w:r>
      <w:proofErr w:type="gramEnd"/>
      <w:r w:rsidRPr="008E638A">
        <w:rPr>
          <w:rFonts w:ascii="Helvetica" w:hAnsi="Helvetica" w:cs="Helvetica"/>
          <w:color w:val="333333"/>
          <w:sz w:val="21"/>
          <w:szCs w:val="21"/>
        </w:rPr>
        <w:t xml:space="preserve"> </w:t>
      </w:r>
      <w:r w:rsidR="00C637F6">
        <w:rPr>
          <w:rStyle w:val="a4"/>
          <w:rFonts w:ascii="Helvetica" w:hAnsi="Helvetica" w:cs="Helvetica"/>
          <w:sz w:val="21"/>
          <w:szCs w:val="21"/>
          <w:lang w:val="en-US"/>
        </w:rPr>
        <w:fldChar w:fldCharType="begin"/>
      </w:r>
      <w:r w:rsidR="00C637F6" w:rsidRPr="00215B34">
        <w:rPr>
          <w:rStyle w:val="a4"/>
          <w:rFonts w:ascii="Helvetica" w:hAnsi="Helvetica"/>
          <w:sz w:val="21"/>
          <w:rPrChange w:id="209" w:author="Евгений Мироевский" w:date="2020-03-15T19:52:00Z">
            <w:rPr>
              <w:rStyle w:val="a4"/>
              <w:rFonts w:ascii="Helvetica" w:hAnsi="Helvetica" w:cs="Helvetica"/>
              <w:sz w:val="21"/>
              <w:szCs w:val="21"/>
              <w:lang w:val="en-US"/>
            </w:rPr>
          </w:rPrChange>
        </w:rPr>
        <w:instrText xml:space="preserve"> </w:instrText>
      </w:r>
      <w:r w:rsidR="00C637F6">
        <w:rPr>
          <w:rStyle w:val="a4"/>
          <w:rFonts w:ascii="Helvetica" w:hAnsi="Helvetica" w:cs="Helvetica"/>
          <w:sz w:val="21"/>
          <w:szCs w:val="21"/>
          <w:lang w:val="en-US"/>
        </w:rPr>
        <w:instrText>HYPERLINK</w:instrText>
      </w:r>
      <w:r w:rsidR="00C637F6" w:rsidRPr="00215B34">
        <w:rPr>
          <w:rStyle w:val="a4"/>
          <w:rFonts w:ascii="Helvetica" w:hAnsi="Helvetica"/>
          <w:sz w:val="21"/>
          <w:rPrChange w:id="210" w:author="Евгений Мироевский" w:date="2020-03-15T19:52:00Z">
            <w:rPr>
              <w:rStyle w:val="a4"/>
              <w:rFonts w:ascii="Helvetica" w:hAnsi="Helvetica" w:cs="Helvetica"/>
              <w:sz w:val="21"/>
              <w:szCs w:val="21"/>
              <w:lang w:val="en-US"/>
            </w:rPr>
          </w:rPrChange>
        </w:rPr>
        <w:instrText xml:space="preserve"> "</w:instrText>
      </w:r>
      <w:r w:rsidR="00C637F6">
        <w:rPr>
          <w:rStyle w:val="a4"/>
          <w:rFonts w:ascii="Helvetica" w:hAnsi="Helvetica" w:cs="Helvetica"/>
          <w:sz w:val="21"/>
          <w:szCs w:val="21"/>
          <w:lang w:val="en-US"/>
        </w:rPr>
        <w:instrText>mailto</w:instrText>
      </w:r>
      <w:r w:rsidR="00C637F6" w:rsidRPr="00215B34">
        <w:rPr>
          <w:rStyle w:val="a4"/>
          <w:rFonts w:ascii="Helvetica" w:hAnsi="Helvetica"/>
          <w:sz w:val="21"/>
          <w:rPrChange w:id="211" w:author="Евгений Мироевский" w:date="2020-03-15T19:52:00Z">
            <w:rPr>
              <w:rStyle w:val="a4"/>
              <w:rFonts w:ascii="Helvetica" w:hAnsi="Helvetica" w:cs="Helvetica"/>
              <w:sz w:val="21"/>
              <w:szCs w:val="21"/>
              <w:lang w:val="en-US"/>
            </w:rPr>
          </w:rPrChange>
        </w:rPr>
        <w:instrText>:</w:instrText>
      </w:r>
      <w:r w:rsidR="00C637F6">
        <w:rPr>
          <w:rStyle w:val="a4"/>
          <w:rFonts w:ascii="Helvetica" w:hAnsi="Helvetica" w:cs="Helvetica"/>
          <w:sz w:val="21"/>
          <w:szCs w:val="21"/>
          <w:lang w:val="en-US"/>
        </w:rPr>
        <w:instrText>jjohn</w:instrText>
      </w:r>
      <w:r w:rsidR="00C637F6" w:rsidRPr="00215B34">
        <w:rPr>
          <w:rStyle w:val="a4"/>
          <w:rFonts w:ascii="Helvetica" w:hAnsi="Helvetica"/>
          <w:sz w:val="21"/>
          <w:rPrChange w:id="212" w:author="Евгений Мироевский" w:date="2020-03-15T19:52:00Z">
            <w:rPr>
              <w:rStyle w:val="a4"/>
              <w:rFonts w:ascii="Helvetica" w:hAnsi="Helvetica" w:cs="Helvetica"/>
              <w:sz w:val="21"/>
              <w:szCs w:val="21"/>
              <w:lang w:val="en-US"/>
            </w:rPr>
          </w:rPrChange>
        </w:rPr>
        <w:instrText>057@</w:instrText>
      </w:r>
      <w:r w:rsidR="00C637F6">
        <w:rPr>
          <w:rStyle w:val="a4"/>
          <w:rFonts w:ascii="Helvetica" w:hAnsi="Helvetica" w:cs="Helvetica"/>
          <w:sz w:val="21"/>
          <w:szCs w:val="21"/>
          <w:lang w:val="en-US"/>
        </w:rPr>
        <w:instrText>gmail</w:instrText>
      </w:r>
      <w:r w:rsidR="00C637F6" w:rsidRPr="00215B34">
        <w:rPr>
          <w:rStyle w:val="a4"/>
          <w:rFonts w:ascii="Helvetica" w:hAnsi="Helvetica"/>
          <w:sz w:val="21"/>
          <w:rPrChange w:id="213" w:author="Евгений Мироевский" w:date="2020-03-15T19:52:00Z">
            <w:rPr>
              <w:rStyle w:val="a4"/>
              <w:rFonts w:ascii="Helvetica" w:hAnsi="Helvetica" w:cs="Helvetica"/>
              <w:sz w:val="21"/>
              <w:szCs w:val="21"/>
              <w:lang w:val="en-US"/>
            </w:rPr>
          </w:rPrChange>
        </w:rPr>
        <w:instrText>.</w:instrText>
      </w:r>
      <w:r w:rsidR="00C637F6">
        <w:rPr>
          <w:rStyle w:val="a4"/>
          <w:rFonts w:ascii="Helvetica" w:hAnsi="Helvetica" w:cs="Helvetica"/>
          <w:sz w:val="21"/>
          <w:szCs w:val="21"/>
          <w:lang w:val="en-US"/>
        </w:rPr>
        <w:instrText>com</w:instrText>
      </w:r>
      <w:r w:rsidR="00C637F6" w:rsidRPr="00215B34">
        <w:rPr>
          <w:rStyle w:val="a4"/>
          <w:rFonts w:ascii="Helvetica" w:hAnsi="Helvetica"/>
          <w:sz w:val="21"/>
          <w:rPrChange w:id="214" w:author="Евгений Мироевский" w:date="2020-03-15T19:52:00Z">
            <w:rPr>
              <w:rStyle w:val="a4"/>
              <w:rFonts w:ascii="Helvetica" w:hAnsi="Helvetica" w:cs="Helvetica"/>
              <w:sz w:val="21"/>
              <w:szCs w:val="21"/>
              <w:lang w:val="en-US"/>
            </w:rPr>
          </w:rPrChange>
        </w:rPr>
        <w:instrText xml:space="preserve">" </w:instrText>
      </w:r>
      <w:r w:rsidR="00C637F6">
        <w:rPr>
          <w:rStyle w:val="a4"/>
          <w:rFonts w:ascii="Helvetica" w:hAnsi="Helvetica" w:cs="Helvetica"/>
          <w:sz w:val="21"/>
          <w:szCs w:val="21"/>
          <w:lang w:val="en-US"/>
        </w:rPr>
        <w:fldChar w:fldCharType="separate"/>
      </w:r>
      <w:r w:rsidRPr="005C0F20">
        <w:rPr>
          <w:rStyle w:val="a4"/>
          <w:rFonts w:ascii="Helvetica" w:hAnsi="Helvetica" w:cs="Helvetica"/>
          <w:sz w:val="21"/>
          <w:szCs w:val="21"/>
          <w:lang w:val="en-US"/>
        </w:rPr>
        <w:t>jjohn</w:t>
      </w:r>
      <w:r w:rsidRPr="008E638A">
        <w:rPr>
          <w:rStyle w:val="a4"/>
          <w:rFonts w:ascii="Helvetica" w:hAnsi="Helvetica" w:cs="Helvetica"/>
          <w:sz w:val="21"/>
          <w:szCs w:val="21"/>
        </w:rPr>
        <w:t>057@</w:t>
      </w:r>
      <w:r w:rsidRPr="005C0F20">
        <w:rPr>
          <w:rStyle w:val="a4"/>
          <w:rFonts w:ascii="Helvetica" w:hAnsi="Helvetica" w:cs="Helvetica"/>
          <w:sz w:val="21"/>
          <w:szCs w:val="21"/>
          <w:lang w:val="en-US"/>
        </w:rPr>
        <w:t>gmail</w:t>
      </w:r>
      <w:r w:rsidRPr="008E638A">
        <w:rPr>
          <w:rStyle w:val="a4"/>
          <w:rFonts w:ascii="Helvetica" w:hAnsi="Helvetica" w:cs="Helvetica"/>
          <w:sz w:val="21"/>
          <w:szCs w:val="21"/>
        </w:rPr>
        <w:t>.</w:t>
      </w:r>
      <w:r w:rsidRPr="005C0F20">
        <w:rPr>
          <w:rStyle w:val="a4"/>
          <w:rFonts w:ascii="Helvetica" w:hAnsi="Helvetica" w:cs="Helvetica"/>
          <w:sz w:val="21"/>
          <w:szCs w:val="21"/>
          <w:lang w:val="en-US"/>
        </w:rPr>
        <w:t>com</w:t>
      </w:r>
      <w:r w:rsidR="00C637F6">
        <w:rPr>
          <w:rStyle w:val="a4"/>
          <w:rFonts w:ascii="Helvetica" w:hAnsi="Helvetica" w:cs="Helvetica"/>
          <w:sz w:val="21"/>
          <w:szCs w:val="21"/>
          <w:lang w:val="en-US"/>
        </w:rPr>
        <w:fldChar w:fldCharType="end"/>
      </w:r>
      <w:r w:rsidRPr="008E638A">
        <w:rPr>
          <w:rFonts w:ascii="Helvetica" w:hAnsi="Helvetica" w:cs="Helvetica"/>
          <w:color w:val="333333"/>
          <w:sz w:val="21"/>
          <w:szCs w:val="21"/>
        </w:rPr>
        <w:t xml:space="preserve"> /* внесение имени в глобальные настройки */</w:t>
      </w:r>
    </w:p>
    <w:p w14:paraId="546D9383" w14:textId="0CF01EB8" w:rsidR="008E638A" w:rsidRDefault="008E638A" w:rsidP="00FE75D4">
      <w:pPr>
        <w:pStyle w:val="aa"/>
        <w:numPr>
          <w:ilvl w:val="1"/>
          <w:numId w:val="22"/>
        </w:numPr>
        <w:shd w:val="clear" w:color="auto" w:fill="FFFFFF"/>
        <w:spacing w:before="0" w:beforeAutospacing="0" w:after="150" w:afterAutospacing="0"/>
        <w:rPr>
          <w:rFonts w:ascii="Helvetica" w:hAnsi="Helvetica" w:cs="Helvetica"/>
          <w:color w:val="333333"/>
          <w:sz w:val="21"/>
          <w:szCs w:val="21"/>
          <w:lang w:val="en-US"/>
        </w:rPr>
      </w:pPr>
      <w:r w:rsidRPr="008E638A">
        <w:rPr>
          <w:rFonts w:ascii="Helvetica" w:hAnsi="Helvetica" w:cs="Helvetica"/>
          <w:color w:val="333333"/>
          <w:sz w:val="21"/>
          <w:szCs w:val="21"/>
          <w:lang w:val="en-US"/>
        </w:rPr>
        <w:t xml:space="preserve">git config </w:t>
      </w:r>
      <w:r w:rsidR="00656D65">
        <w:rPr>
          <w:rFonts w:ascii="Helvetica" w:hAnsi="Helvetica" w:cs="Helvetica"/>
          <w:color w:val="333333"/>
          <w:sz w:val="21"/>
          <w:szCs w:val="21"/>
          <w:lang w:val="en-US"/>
        </w:rPr>
        <w:t>--</w:t>
      </w:r>
      <w:r w:rsidRPr="008E638A">
        <w:rPr>
          <w:rFonts w:ascii="Helvetica" w:hAnsi="Helvetica" w:cs="Helvetica"/>
          <w:color w:val="333333"/>
          <w:sz w:val="21"/>
          <w:szCs w:val="21"/>
          <w:lang w:val="en-US"/>
        </w:rPr>
        <w:t>list</w:t>
      </w:r>
    </w:p>
    <w:p w14:paraId="172D637F" w14:textId="7C111419" w:rsidR="00FE75D4" w:rsidRPr="00A55F3B" w:rsidRDefault="00FE75D4" w:rsidP="00FE75D4">
      <w:pPr>
        <w:pStyle w:val="aa"/>
        <w:numPr>
          <w:ilvl w:val="0"/>
          <w:numId w:val="22"/>
        </w:numPr>
        <w:shd w:val="clear" w:color="auto" w:fill="FFFFFF"/>
        <w:spacing w:before="0" w:beforeAutospacing="0" w:after="150" w:afterAutospacing="0"/>
        <w:jc w:val="center"/>
        <w:rPr>
          <w:rFonts w:ascii="Helvetica" w:hAnsi="Helvetica" w:cs="Helvetica"/>
          <w:b/>
          <w:color w:val="333333"/>
          <w:sz w:val="21"/>
          <w:szCs w:val="21"/>
          <w:highlight w:val="yellow"/>
        </w:rPr>
      </w:pPr>
      <w:r w:rsidRPr="00A55F3B">
        <w:rPr>
          <w:rFonts w:ascii="Helvetica" w:hAnsi="Helvetica" w:cs="Helvetica"/>
          <w:b/>
          <w:color w:val="333333"/>
          <w:sz w:val="21"/>
          <w:szCs w:val="21"/>
          <w:highlight w:val="yellow"/>
        </w:rPr>
        <w:t>Добавления удаленного репозитория</w:t>
      </w:r>
    </w:p>
    <w:p w14:paraId="39864D76" w14:textId="486A59F0" w:rsidR="00FE75D4" w:rsidRDefault="00FE75D4" w:rsidP="00FE75D4">
      <w:pPr>
        <w:pStyle w:val="aa"/>
        <w:numPr>
          <w:ilvl w:val="1"/>
          <w:numId w:val="22"/>
        </w:numPr>
        <w:shd w:val="clear" w:color="auto" w:fill="FFFFFF"/>
        <w:spacing w:before="0" w:beforeAutospacing="0" w:after="150" w:afterAutospacing="0"/>
        <w:rPr>
          <w:rFonts w:ascii="Helvetica" w:hAnsi="Helvetica" w:cs="Helvetica"/>
          <w:b/>
          <w:color w:val="333333"/>
          <w:sz w:val="21"/>
          <w:szCs w:val="21"/>
          <w:lang w:val="en-US"/>
        </w:rPr>
      </w:pPr>
      <w:r w:rsidRPr="00FE75D4">
        <w:rPr>
          <w:rFonts w:ascii="Helvetica" w:hAnsi="Helvetica" w:cs="Helvetica"/>
          <w:b/>
          <w:color w:val="333333"/>
          <w:sz w:val="21"/>
          <w:szCs w:val="21"/>
          <w:lang w:val="en-US"/>
        </w:rPr>
        <w:t xml:space="preserve">git remote add origin </w:t>
      </w:r>
      <w:hyperlink r:id="rId145" w:history="1">
        <w:r w:rsidR="00A55F3B" w:rsidRPr="005C0F20">
          <w:rPr>
            <w:rStyle w:val="a4"/>
            <w:rFonts w:ascii="Helvetica" w:hAnsi="Helvetica" w:cs="Helvetica"/>
            <w:b/>
            <w:sz w:val="21"/>
            <w:szCs w:val="21"/>
            <w:lang w:val="en-US"/>
          </w:rPr>
          <w:t>git@github.com:John057/htmlakacademy.git</w:t>
        </w:r>
      </w:hyperlink>
    </w:p>
    <w:p w14:paraId="64A5AE9C" w14:textId="77777777" w:rsidR="00650762" w:rsidRPr="00650762" w:rsidRDefault="00A55F3B" w:rsidP="00650762">
      <w:pPr>
        <w:pStyle w:val="aa"/>
        <w:numPr>
          <w:ilvl w:val="0"/>
          <w:numId w:val="22"/>
        </w:numPr>
        <w:shd w:val="clear" w:color="auto" w:fill="FFFFFF"/>
        <w:spacing w:before="0" w:beforeAutospacing="0" w:after="150" w:afterAutospacing="0"/>
        <w:jc w:val="center"/>
        <w:rPr>
          <w:rFonts w:ascii="Helvetica" w:hAnsi="Helvetica" w:cs="Helvetica"/>
          <w:b/>
          <w:color w:val="333333"/>
          <w:sz w:val="21"/>
          <w:szCs w:val="21"/>
          <w:highlight w:val="yellow"/>
        </w:rPr>
      </w:pPr>
      <w:r w:rsidRPr="00650762">
        <w:rPr>
          <w:rFonts w:ascii="Helvetica" w:hAnsi="Helvetica" w:cs="Helvetica"/>
          <w:b/>
          <w:color w:val="333333"/>
          <w:sz w:val="21"/>
          <w:szCs w:val="21"/>
          <w:highlight w:val="yellow"/>
        </w:rPr>
        <w:t>Авторизация из консоли через SSH</w:t>
      </w:r>
    </w:p>
    <w:p w14:paraId="388C124A" w14:textId="10412DEB" w:rsidR="00650762" w:rsidRPr="00D40970" w:rsidRDefault="00650762" w:rsidP="00D40970">
      <w:pPr>
        <w:pStyle w:val="aa"/>
        <w:numPr>
          <w:ilvl w:val="1"/>
          <w:numId w:val="22"/>
        </w:numPr>
        <w:spacing w:before="0" w:beforeAutospacing="0" w:after="0" w:afterAutospacing="0"/>
        <w:rPr>
          <w:rFonts w:ascii="Helvetica" w:hAnsi="Helvetica" w:cs="Helvetica"/>
          <w:color w:val="333333"/>
          <w:sz w:val="20"/>
          <w:szCs w:val="20"/>
          <w:highlight w:val="yellow"/>
        </w:rPr>
      </w:pPr>
      <w:r w:rsidRPr="00D40970">
        <w:rPr>
          <w:rFonts w:ascii="Helvetica" w:hAnsi="Helvetica" w:cs="Helvetica"/>
          <w:color w:val="333333"/>
          <w:sz w:val="20"/>
          <w:szCs w:val="20"/>
        </w:rPr>
        <w:t xml:space="preserve">Создание публичного и приватного ключа </w:t>
      </w:r>
      <w:proofErr w:type="gramStart"/>
      <w:r w:rsidRPr="00D40970">
        <w:rPr>
          <w:rFonts w:ascii="Helvetica" w:hAnsi="Helvetica" w:cs="Helvetica"/>
          <w:color w:val="333333"/>
          <w:sz w:val="20"/>
          <w:szCs w:val="20"/>
          <w:lang w:val="en-US"/>
        </w:rPr>
        <w:t>SSH</w:t>
      </w:r>
      <w:r w:rsidR="000A3FF5" w:rsidRPr="000A3FF5">
        <w:rPr>
          <w:rFonts w:ascii="Helvetica" w:hAnsi="Helvetica" w:cs="Helvetica"/>
          <w:color w:val="333333"/>
          <w:sz w:val="20"/>
          <w:szCs w:val="20"/>
        </w:rPr>
        <w:t>(</w:t>
      </w:r>
      <w:proofErr w:type="gramEnd"/>
      <w:r w:rsidR="000A3FF5">
        <w:rPr>
          <w:rFonts w:ascii="Helvetica" w:hAnsi="Helvetica" w:cs="Helvetica"/>
          <w:color w:val="333333"/>
          <w:sz w:val="20"/>
          <w:szCs w:val="20"/>
        </w:rPr>
        <w:t xml:space="preserve">папка </w:t>
      </w:r>
      <w:r w:rsidR="006A707D" w:rsidRPr="006A707D">
        <w:rPr>
          <w:rFonts w:ascii="Helvetica" w:hAnsi="Helvetica" w:cs="Helvetica"/>
          <w:color w:val="333333"/>
          <w:sz w:val="20"/>
          <w:szCs w:val="20"/>
        </w:rPr>
        <w:t xml:space="preserve">~ </w:t>
      </w:r>
      <w:r w:rsidR="006A707D">
        <w:rPr>
          <w:rFonts w:ascii="Helvetica" w:hAnsi="Helvetica" w:cs="Helvetica"/>
          <w:color w:val="333333"/>
          <w:sz w:val="20"/>
          <w:szCs w:val="20"/>
        </w:rPr>
        <w:t>(пользователи/</w:t>
      </w:r>
      <w:r w:rsidR="006A707D">
        <w:rPr>
          <w:rFonts w:ascii="Helvetica" w:hAnsi="Helvetica" w:cs="Helvetica"/>
          <w:color w:val="333333"/>
          <w:sz w:val="20"/>
          <w:szCs w:val="20"/>
          <w:lang w:val="en-US"/>
        </w:rPr>
        <w:t>John</w:t>
      </w:r>
      <w:r w:rsidR="006A707D" w:rsidRPr="006A707D">
        <w:rPr>
          <w:rFonts w:ascii="Helvetica" w:hAnsi="Helvetica" w:cs="Helvetica"/>
          <w:color w:val="333333"/>
          <w:sz w:val="20"/>
          <w:szCs w:val="20"/>
        </w:rPr>
        <w:t>/.</w:t>
      </w:r>
      <w:r w:rsidR="006A707D">
        <w:rPr>
          <w:rFonts w:ascii="Helvetica" w:hAnsi="Helvetica" w:cs="Helvetica"/>
          <w:color w:val="333333"/>
          <w:sz w:val="20"/>
          <w:szCs w:val="20"/>
          <w:lang w:val="en-US"/>
        </w:rPr>
        <w:t>ssh</w:t>
      </w:r>
      <w:r w:rsidR="006A707D" w:rsidRPr="006A707D">
        <w:rPr>
          <w:rFonts w:ascii="Helvetica" w:hAnsi="Helvetica" w:cs="Helvetica"/>
          <w:color w:val="333333"/>
          <w:sz w:val="20"/>
          <w:szCs w:val="20"/>
        </w:rPr>
        <w:t>))</w:t>
      </w:r>
    </w:p>
    <w:p w14:paraId="5F222224" w14:textId="4BD18DBC" w:rsidR="00A40458" w:rsidRPr="00D40970" w:rsidRDefault="00A40458" w:rsidP="00D40970">
      <w:pPr>
        <w:pStyle w:val="aa"/>
        <w:numPr>
          <w:ilvl w:val="2"/>
          <w:numId w:val="22"/>
        </w:numPr>
        <w:spacing w:before="0" w:beforeAutospacing="0" w:after="0" w:afterAutospacing="0"/>
        <w:rPr>
          <w:rFonts w:ascii="Helvetica" w:hAnsi="Helvetica" w:cs="Helvetica"/>
          <w:color w:val="333333"/>
          <w:sz w:val="20"/>
          <w:szCs w:val="20"/>
          <w:highlight w:val="yellow"/>
        </w:rPr>
      </w:pPr>
      <w:r w:rsidRPr="00D40970">
        <w:rPr>
          <w:rFonts w:ascii="Helvetica" w:hAnsi="Helvetica" w:cs="Helvetica"/>
          <w:color w:val="333333"/>
          <w:sz w:val="20"/>
          <w:szCs w:val="20"/>
        </w:rPr>
        <w:t>Переходи</w:t>
      </w:r>
      <w:r w:rsidR="00A04F68" w:rsidRPr="00D40970">
        <w:rPr>
          <w:rFonts w:ascii="Helvetica" w:hAnsi="Helvetica" w:cs="Helvetica"/>
          <w:color w:val="333333"/>
          <w:sz w:val="20"/>
          <w:szCs w:val="20"/>
        </w:rPr>
        <w:t>м</w:t>
      </w:r>
      <w:r w:rsidRPr="00D40970">
        <w:rPr>
          <w:rFonts w:ascii="Helvetica" w:hAnsi="Helvetica" w:cs="Helvetica"/>
          <w:color w:val="333333"/>
          <w:sz w:val="20"/>
          <w:szCs w:val="20"/>
        </w:rPr>
        <w:t xml:space="preserve"> в каталог репозитория и создаем папку </w:t>
      </w:r>
      <w:r w:rsidR="00A04F68" w:rsidRPr="00D40970">
        <w:rPr>
          <w:rFonts w:ascii="Helvetica" w:hAnsi="Helvetica" w:cs="Helvetica"/>
          <w:color w:val="333333"/>
          <w:sz w:val="20"/>
          <w:szCs w:val="20"/>
        </w:rPr>
        <w:t>(</w:t>
      </w:r>
      <w:r w:rsidRPr="00D40970">
        <w:rPr>
          <w:rFonts w:ascii="Helvetica" w:hAnsi="Helvetica" w:cs="Helvetica"/>
          <w:color w:val="333333"/>
          <w:sz w:val="20"/>
          <w:szCs w:val="20"/>
        </w:rPr>
        <w:t>mkdir .ssh</w:t>
      </w:r>
      <w:r w:rsidR="00A04F68" w:rsidRPr="00D40970">
        <w:rPr>
          <w:rFonts w:ascii="Helvetica" w:hAnsi="Helvetica" w:cs="Helvetica"/>
          <w:color w:val="333333"/>
          <w:sz w:val="20"/>
          <w:szCs w:val="20"/>
        </w:rPr>
        <w:t>)</w:t>
      </w:r>
    </w:p>
    <w:p w14:paraId="4137382B" w14:textId="7C305A00" w:rsidR="00D40970" w:rsidRPr="00653EFC" w:rsidRDefault="00D40970" w:rsidP="00D40970">
      <w:pPr>
        <w:pStyle w:val="aa"/>
        <w:numPr>
          <w:ilvl w:val="2"/>
          <w:numId w:val="22"/>
        </w:numPr>
        <w:spacing w:before="0" w:beforeAutospacing="0" w:after="0" w:afterAutospacing="0"/>
        <w:rPr>
          <w:rFonts w:ascii="Helvetica" w:hAnsi="Helvetica" w:cs="Helvetica"/>
          <w:color w:val="333333"/>
          <w:sz w:val="20"/>
          <w:szCs w:val="20"/>
          <w:highlight w:val="yellow"/>
        </w:rPr>
      </w:pPr>
      <w:r w:rsidRPr="00D40970">
        <w:rPr>
          <w:rFonts w:ascii="Helvetica" w:hAnsi="Helvetica" w:cs="Helvetica"/>
          <w:color w:val="333333"/>
          <w:sz w:val="20"/>
          <w:szCs w:val="20"/>
        </w:rPr>
        <w:t xml:space="preserve">Заходим в </w:t>
      </w:r>
      <w:r w:rsidRPr="00D40970">
        <w:rPr>
          <w:rFonts w:ascii="Helvetica" w:hAnsi="Helvetica" w:cs="Helvetica"/>
          <w:color w:val="333333"/>
          <w:sz w:val="20"/>
          <w:szCs w:val="20"/>
          <w:lang w:val="en-US"/>
        </w:rPr>
        <w:t>SSH</w:t>
      </w:r>
      <w:r w:rsidRPr="00D40970">
        <w:rPr>
          <w:sz w:val="20"/>
          <w:szCs w:val="20"/>
        </w:rPr>
        <w:t xml:space="preserve"> </w:t>
      </w:r>
      <w:r w:rsidRPr="00D40970">
        <w:rPr>
          <w:rFonts w:ascii="Helvetica" w:hAnsi="Helvetica" w:cs="Helvetica"/>
          <w:color w:val="333333"/>
          <w:sz w:val="20"/>
          <w:szCs w:val="20"/>
          <w:lang w:val="en-US"/>
        </w:rPr>
        <w:t>cd</w:t>
      </w:r>
      <w:r w:rsidRPr="00D40970">
        <w:rPr>
          <w:rFonts w:ascii="Helvetica" w:hAnsi="Helvetica" w:cs="Helvetica"/>
          <w:color w:val="333333"/>
          <w:sz w:val="20"/>
          <w:szCs w:val="20"/>
        </w:rPr>
        <w:t xml:space="preserve"> .</w:t>
      </w:r>
      <w:r w:rsidRPr="00D40970">
        <w:rPr>
          <w:rFonts w:ascii="Helvetica" w:hAnsi="Helvetica" w:cs="Helvetica"/>
          <w:color w:val="333333"/>
          <w:sz w:val="20"/>
          <w:szCs w:val="20"/>
          <w:lang w:val="en-US"/>
        </w:rPr>
        <w:t>ssh</w:t>
      </w:r>
    </w:p>
    <w:p w14:paraId="65F9B86B" w14:textId="5F6AD50E" w:rsidR="00653EFC" w:rsidRPr="00653EFC" w:rsidRDefault="00653EFC" w:rsidP="00D40970">
      <w:pPr>
        <w:pStyle w:val="aa"/>
        <w:numPr>
          <w:ilvl w:val="2"/>
          <w:numId w:val="22"/>
        </w:numPr>
        <w:spacing w:before="0" w:beforeAutospacing="0" w:after="0" w:afterAutospacing="0"/>
        <w:rPr>
          <w:rFonts w:ascii="Helvetica" w:hAnsi="Helvetica" w:cs="Helvetica"/>
          <w:color w:val="333333"/>
          <w:sz w:val="20"/>
          <w:szCs w:val="20"/>
          <w:highlight w:val="yellow"/>
        </w:rPr>
      </w:pPr>
      <w:r>
        <w:rPr>
          <w:rFonts w:ascii="Helvetica" w:hAnsi="Helvetica" w:cs="Helvetica"/>
          <w:color w:val="333333"/>
          <w:sz w:val="20"/>
          <w:szCs w:val="20"/>
        </w:rPr>
        <w:t xml:space="preserve">Создаем два ключа </w:t>
      </w:r>
      <w:r>
        <w:rPr>
          <w:rFonts w:ascii="Helvetica" w:hAnsi="Helvetica" w:cs="Helvetica"/>
          <w:color w:val="333333"/>
          <w:sz w:val="20"/>
          <w:szCs w:val="20"/>
          <w:lang w:val="en-US"/>
        </w:rPr>
        <w:t>SSh</w:t>
      </w:r>
      <w:r w:rsidRPr="00653EFC">
        <w:rPr>
          <w:rFonts w:ascii="Helvetica" w:hAnsi="Helvetica" w:cs="Helvetica"/>
          <w:color w:val="333333"/>
          <w:sz w:val="20"/>
          <w:szCs w:val="20"/>
        </w:rPr>
        <w:t xml:space="preserve"> </w:t>
      </w:r>
      <w:r>
        <w:rPr>
          <w:rFonts w:ascii="Helvetica" w:hAnsi="Helvetica" w:cs="Helvetica"/>
          <w:color w:val="333333"/>
          <w:sz w:val="20"/>
          <w:szCs w:val="20"/>
        </w:rPr>
        <w:t>публичный и приватный в папке .</w:t>
      </w:r>
      <w:r>
        <w:rPr>
          <w:rFonts w:ascii="Helvetica" w:hAnsi="Helvetica" w:cs="Helvetica"/>
          <w:color w:val="333333"/>
          <w:sz w:val="20"/>
          <w:szCs w:val="20"/>
          <w:lang w:val="en-US"/>
        </w:rPr>
        <w:t>ssh</w:t>
      </w:r>
      <w:r w:rsidRPr="00653EFC">
        <w:rPr>
          <w:rFonts w:ascii="Helvetica" w:hAnsi="Helvetica" w:cs="Helvetica"/>
          <w:color w:val="333333"/>
          <w:sz w:val="20"/>
          <w:szCs w:val="20"/>
        </w:rPr>
        <w:t xml:space="preserve"> github_24062019.pub </w:t>
      </w:r>
      <w:r>
        <w:rPr>
          <w:rFonts w:ascii="Helvetica" w:hAnsi="Helvetica" w:cs="Helvetica"/>
          <w:color w:val="333333"/>
          <w:sz w:val="20"/>
          <w:szCs w:val="20"/>
        </w:rPr>
        <w:t xml:space="preserve">и </w:t>
      </w:r>
      <w:r w:rsidRPr="00653EFC">
        <w:rPr>
          <w:rFonts w:ascii="Helvetica" w:hAnsi="Helvetica" w:cs="Helvetica"/>
          <w:color w:val="333333"/>
          <w:sz w:val="20"/>
          <w:szCs w:val="20"/>
        </w:rPr>
        <w:t>github_24062019</w:t>
      </w:r>
    </w:p>
    <w:p w14:paraId="207C5055" w14:textId="0D8B1C77" w:rsidR="00653EFC" w:rsidRPr="00653EFC" w:rsidRDefault="00653EFC" w:rsidP="00653EFC">
      <w:pPr>
        <w:pStyle w:val="aa"/>
        <w:numPr>
          <w:ilvl w:val="3"/>
          <w:numId w:val="22"/>
        </w:numPr>
        <w:spacing w:before="0" w:beforeAutospacing="0" w:after="0" w:afterAutospacing="0"/>
        <w:rPr>
          <w:rFonts w:ascii="Helvetica" w:hAnsi="Helvetica" w:cs="Helvetica"/>
          <w:color w:val="333333"/>
          <w:sz w:val="20"/>
          <w:szCs w:val="20"/>
          <w:highlight w:val="yellow"/>
        </w:rPr>
      </w:pPr>
      <w:r w:rsidRPr="00653EFC">
        <w:rPr>
          <w:rFonts w:ascii="Helvetica" w:hAnsi="Helvetica" w:cs="Helvetica"/>
          <w:color w:val="333333"/>
          <w:sz w:val="20"/>
          <w:szCs w:val="20"/>
          <w:lang w:val="en-US"/>
        </w:rPr>
        <w:t>ssh</w:t>
      </w:r>
      <w:r w:rsidRPr="00653EFC">
        <w:rPr>
          <w:rFonts w:ascii="Helvetica" w:hAnsi="Helvetica" w:cs="Helvetica"/>
          <w:color w:val="333333"/>
          <w:sz w:val="20"/>
          <w:szCs w:val="20"/>
        </w:rPr>
        <w:t>-</w:t>
      </w:r>
      <w:r w:rsidRPr="00653EFC">
        <w:rPr>
          <w:rFonts w:ascii="Helvetica" w:hAnsi="Helvetica" w:cs="Helvetica"/>
          <w:color w:val="333333"/>
          <w:sz w:val="20"/>
          <w:szCs w:val="20"/>
          <w:lang w:val="en-US"/>
        </w:rPr>
        <w:t>keygen</w:t>
      </w:r>
      <w:r w:rsidRPr="00653EFC">
        <w:rPr>
          <w:rFonts w:ascii="Helvetica" w:hAnsi="Helvetica" w:cs="Helvetica"/>
          <w:color w:val="333333"/>
          <w:sz w:val="20"/>
          <w:szCs w:val="20"/>
        </w:rPr>
        <w:t xml:space="preserve"> -</w:t>
      </w:r>
      <w:r w:rsidRPr="00653EFC">
        <w:rPr>
          <w:rFonts w:ascii="Helvetica" w:hAnsi="Helvetica" w:cs="Helvetica"/>
          <w:color w:val="333333"/>
          <w:sz w:val="20"/>
          <w:szCs w:val="20"/>
          <w:lang w:val="en-US"/>
        </w:rPr>
        <w:t>t</w:t>
      </w:r>
      <w:r w:rsidRPr="00653EFC">
        <w:rPr>
          <w:rFonts w:ascii="Helvetica" w:hAnsi="Helvetica" w:cs="Helvetica"/>
          <w:color w:val="333333"/>
          <w:sz w:val="20"/>
          <w:szCs w:val="20"/>
        </w:rPr>
        <w:t xml:space="preserve"> </w:t>
      </w:r>
      <w:r w:rsidRPr="00653EFC">
        <w:rPr>
          <w:rFonts w:ascii="Helvetica" w:hAnsi="Helvetica" w:cs="Helvetica"/>
          <w:color w:val="333333"/>
          <w:sz w:val="20"/>
          <w:szCs w:val="20"/>
          <w:lang w:val="en-US"/>
        </w:rPr>
        <w:t>rsa</w:t>
      </w:r>
      <w:r w:rsidRPr="00653EFC">
        <w:rPr>
          <w:rFonts w:ascii="Helvetica" w:hAnsi="Helvetica" w:cs="Helvetica"/>
          <w:color w:val="333333"/>
          <w:sz w:val="20"/>
          <w:szCs w:val="20"/>
        </w:rPr>
        <w:t xml:space="preserve"> -</w:t>
      </w:r>
      <w:r w:rsidRPr="00653EFC">
        <w:rPr>
          <w:rFonts w:ascii="Helvetica" w:hAnsi="Helvetica" w:cs="Helvetica"/>
          <w:color w:val="333333"/>
          <w:sz w:val="20"/>
          <w:szCs w:val="20"/>
          <w:lang w:val="en-US"/>
        </w:rPr>
        <w:t>b</w:t>
      </w:r>
      <w:r w:rsidRPr="00653EFC">
        <w:rPr>
          <w:rFonts w:ascii="Helvetica" w:hAnsi="Helvetica" w:cs="Helvetica"/>
          <w:color w:val="333333"/>
          <w:sz w:val="20"/>
          <w:szCs w:val="20"/>
        </w:rPr>
        <w:t xml:space="preserve"> 4096 -</w:t>
      </w:r>
      <w:r w:rsidRPr="00653EFC">
        <w:rPr>
          <w:rFonts w:ascii="Helvetica" w:hAnsi="Helvetica" w:cs="Helvetica"/>
          <w:color w:val="333333"/>
          <w:sz w:val="20"/>
          <w:szCs w:val="20"/>
          <w:lang w:val="en-US"/>
        </w:rPr>
        <w:t>C</w:t>
      </w:r>
      <w:r w:rsidRPr="00653EFC">
        <w:rPr>
          <w:rFonts w:ascii="Helvetica" w:hAnsi="Helvetica" w:cs="Helvetica"/>
          <w:color w:val="333333"/>
          <w:sz w:val="20"/>
          <w:szCs w:val="20"/>
        </w:rPr>
        <w:t xml:space="preserve"> “</w:t>
      </w:r>
      <w:r w:rsidR="00C637F6">
        <w:rPr>
          <w:rStyle w:val="a4"/>
          <w:rFonts w:ascii="Helvetica" w:hAnsi="Helvetica" w:cs="Helvetica"/>
          <w:sz w:val="20"/>
          <w:szCs w:val="20"/>
          <w:lang w:val="en-US"/>
        </w:rPr>
        <w:fldChar w:fldCharType="begin"/>
      </w:r>
      <w:r w:rsidR="00C637F6" w:rsidRPr="00215B34">
        <w:rPr>
          <w:rStyle w:val="a4"/>
          <w:rFonts w:ascii="Helvetica" w:hAnsi="Helvetica"/>
          <w:sz w:val="20"/>
          <w:rPrChange w:id="215" w:author="Евгений Мироевский" w:date="2020-03-15T19:52:00Z">
            <w:rPr>
              <w:rStyle w:val="a4"/>
              <w:rFonts w:ascii="Helvetica" w:hAnsi="Helvetica" w:cs="Helvetica"/>
              <w:sz w:val="20"/>
              <w:szCs w:val="20"/>
              <w:lang w:val="en-US"/>
            </w:rPr>
          </w:rPrChange>
        </w:rPr>
        <w:instrText xml:space="preserve"> </w:instrText>
      </w:r>
      <w:r w:rsidR="00C637F6">
        <w:rPr>
          <w:rStyle w:val="a4"/>
          <w:rFonts w:ascii="Helvetica" w:hAnsi="Helvetica" w:cs="Helvetica"/>
          <w:sz w:val="20"/>
          <w:szCs w:val="20"/>
          <w:lang w:val="en-US"/>
        </w:rPr>
        <w:instrText>HYPERLINK</w:instrText>
      </w:r>
      <w:r w:rsidR="00C637F6" w:rsidRPr="00215B34">
        <w:rPr>
          <w:rStyle w:val="a4"/>
          <w:rFonts w:ascii="Helvetica" w:hAnsi="Helvetica"/>
          <w:sz w:val="20"/>
          <w:rPrChange w:id="216" w:author="Евгений Мироевский" w:date="2020-03-15T19:52:00Z">
            <w:rPr>
              <w:rStyle w:val="a4"/>
              <w:rFonts w:ascii="Helvetica" w:hAnsi="Helvetica" w:cs="Helvetica"/>
              <w:sz w:val="20"/>
              <w:szCs w:val="20"/>
              <w:lang w:val="en-US"/>
            </w:rPr>
          </w:rPrChange>
        </w:rPr>
        <w:instrText xml:space="preserve"> "</w:instrText>
      </w:r>
      <w:r w:rsidR="00C637F6">
        <w:rPr>
          <w:rStyle w:val="a4"/>
          <w:rFonts w:ascii="Helvetica" w:hAnsi="Helvetica" w:cs="Helvetica"/>
          <w:sz w:val="20"/>
          <w:szCs w:val="20"/>
          <w:lang w:val="en-US"/>
        </w:rPr>
        <w:instrText>mailto</w:instrText>
      </w:r>
      <w:r w:rsidR="00C637F6" w:rsidRPr="00215B34">
        <w:rPr>
          <w:rStyle w:val="a4"/>
          <w:rFonts w:ascii="Helvetica" w:hAnsi="Helvetica"/>
          <w:sz w:val="20"/>
          <w:rPrChange w:id="217" w:author="Евгений Мироевский" w:date="2020-03-15T19:52:00Z">
            <w:rPr>
              <w:rStyle w:val="a4"/>
              <w:rFonts w:ascii="Helvetica" w:hAnsi="Helvetica" w:cs="Helvetica"/>
              <w:sz w:val="20"/>
              <w:szCs w:val="20"/>
              <w:lang w:val="en-US"/>
            </w:rPr>
          </w:rPrChange>
        </w:rPr>
        <w:instrText>:</w:instrText>
      </w:r>
      <w:r w:rsidR="00C637F6">
        <w:rPr>
          <w:rStyle w:val="a4"/>
          <w:rFonts w:ascii="Helvetica" w:hAnsi="Helvetica" w:cs="Helvetica"/>
          <w:sz w:val="20"/>
          <w:szCs w:val="20"/>
          <w:lang w:val="en-US"/>
        </w:rPr>
        <w:instrText>jjohn</w:instrText>
      </w:r>
      <w:r w:rsidR="00C637F6" w:rsidRPr="00215B34">
        <w:rPr>
          <w:rStyle w:val="a4"/>
          <w:rFonts w:ascii="Helvetica" w:hAnsi="Helvetica"/>
          <w:sz w:val="20"/>
          <w:rPrChange w:id="218" w:author="Евгений Мироевский" w:date="2020-03-15T19:52:00Z">
            <w:rPr>
              <w:rStyle w:val="a4"/>
              <w:rFonts w:ascii="Helvetica" w:hAnsi="Helvetica" w:cs="Helvetica"/>
              <w:sz w:val="20"/>
              <w:szCs w:val="20"/>
              <w:lang w:val="en-US"/>
            </w:rPr>
          </w:rPrChange>
        </w:rPr>
        <w:instrText>057@</w:instrText>
      </w:r>
      <w:r w:rsidR="00C637F6">
        <w:rPr>
          <w:rStyle w:val="a4"/>
          <w:rFonts w:ascii="Helvetica" w:hAnsi="Helvetica" w:cs="Helvetica"/>
          <w:sz w:val="20"/>
          <w:szCs w:val="20"/>
          <w:lang w:val="en-US"/>
        </w:rPr>
        <w:instrText>gmail</w:instrText>
      </w:r>
      <w:r w:rsidR="00C637F6" w:rsidRPr="00215B34">
        <w:rPr>
          <w:rStyle w:val="a4"/>
          <w:rFonts w:ascii="Helvetica" w:hAnsi="Helvetica"/>
          <w:sz w:val="20"/>
          <w:rPrChange w:id="219" w:author="Евгений Мироевский" w:date="2020-03-15T19:52:00Z">
            <w:rPr>
              <w:rStyle w:val="a4"/>
              <w:rFonts w:ascii="Helvetica" w:hAnsi="Helvetica" w:cs="Helvetica"/>
              <w:sz w:val="20"/>
              <w:szCs w:val="20"/>
              <w:lang w:val="en-US"/>
            </w:rPr>
          </w:rPrChange>
        </w:rPr>
        <w:instrText>.</w:instrText>
      </w:r>
      <w:r w:rsidR="00C637F6">
        <w:rPr>
          <w:rStyle w:val="a4"/>
          <w:rFonts w:ascii="Helvetica" w:hAnsi="Helvetica" w:cs="Helvetica"/>
          <w:sz w:val="20"/>
          <w:szCs w:val="20"/>
          <w:lang w:val="en-US"/>
        </w:rPr>
        <w:instrText>com</w:instrText>
      </w:r>
      <w:r w:rsidR="00C637F6" w:rsidRPr="00215B34">
        <w:rPr>
          <w:rStyle w:val="a4"/>
          <w:rFonts w:ascii="Helvetica" w:hAnsi="Helvetica"/>
          <w:sz w:val="20"/>
          <w:rPrChange w:id="220" w:author="Евгений Мироевский" w:date="2020-03-15T19:52:00Z">
            <w:rPr>
              <w:rStyle w:val="a4"/>
              <w:rFonts w:ascii="Helvetica" w:hAnsi="Helvetica" w:cs="Helvetica"/>
              <w:sz w:val="20"/>
              <w:szCs w:val="20"/>
              <w:lang w:val="en-US"/>
            </w:rPr>
          </w:rPrChange>
        </w:rPr>
        <w:instrText xml:space="preserve">" </w:instrText>
      </w:r>
      <w:r w:rsidR="00C637F6">
        <w:rPr>
          <w:rStyle w:val="a4"/>
          <w:rFonts w:ascii="Helvetica" w:hAnsi="Helvetica" w:cs="Helvetica"/>
          <w:sz w:val="20"/>
          <w:szCs w:val="20"/>
          <w:lang w:val="en-US"/>
        </w:rPr>
        <w:fldChar w:fldCharType="separate"/>
      </w:r>
      <w:r w:rsidRPr="005C0F20">
        <w:rPr>
          <w:rStyle w:val="a4"/>
          <w:rFonts w:ascii="Helvetica" w:hAnsi="Helvetica" w:cs="Helvetica"/>
          <w:sz w:val="20"/>
          <w:szCs w:val="20"/>
          <w:lang w:val="en-US"/>
        </w:rPr>
        <w:t>jjohn</w:t>
      </w:r>
      <w:r w:rsidRPr="00653EFC">
        <w:rPr>
          <w:rStyle w:val="a4"/>
          <w:rFonts w:ascii="Helvetica" w:hAnsi="Helvetica" w:cs="Helvetica"/>
          <w:sz w:val="20"/>
          <w:szCs w:val="20"/>
        </w:rPr>
        <w:t>057@</w:t>
      </w:r>
      <w:r w:rsidRPr="005C0F20">
        <w:rPr>
          <w:rStyle w:val="a4"/>
          <w:rFonts w:ascii="Helvetica" w:hAnsi="Helvetica" w:cs="Helvetica"/>
          <w:sz w:val="20"/>
          <w:szCs w:val="20"/>
          <w:lang w:val="en-US"/>
        </w:rPr>
        <w:t>gmail</w:t>
      </w:r>
      <w:r w:rsidRPr="00653EFC">
        <w:rPr>
          <w:rStyle w:val="a4"/>
          <w:rFonts w:ascii="Helvetica" w:hAnsi="Helvetica" w:cs="Helvetica"/>
          <w:sz w:val="20"/>
          <w:szCs w:val="20"/>
        </w:rPr>
        <w:t>.</w:t>
      </w:r>
      <w:r w:rsidRPr="005C0F20">
        <w:rPr>
          <w:rStyle w:val="a4"/>
          <w:rFonts w:ascii="Helvetica" w:hAnsi="Helvetica" w:cs="Helvetica"/>
          <w:sz w:val="20"/>
          <w:szCs w:val="20"/>
          <w:lang w:val="en-US"/>
        </w:rPr>
        <w:t>com</w:t>
      </w:r>
      <w:r w:rsidR="00C637F6">
        <w:rPr>
          <w:rStyle w:val="a4"/>
          <w:rFonts w:ascii="Helvetica" w:hAnsi="Helvetica" w:cs="Helvetica"/>
          <w:sz w:val="20"/>
          <w:szCs w:val="20"/>
          <w:lang w:val="en-US"/>
        </w:rPr>
        <w:fldChar w:fldCharType="end"/>
      </w:r>
      <w:r w:rsidRPr="00653EFC">
        <w:rPr>
          <w:rFonts w:ascii="Helvetica" w:hAnsi="Helvetica" w:cs="Helvetica"/>
          <w:color w:val="333333"/>
          <w:sz w:val="20"/>
          <w:szCs w:val="20"/>
        </w:rPr>
        <w:t xml:space="preserve"> </w:t>
      </w:r>
      <w:proofErr w:type="gramStart"/>
      <w:r w:rsidRPr="00653EFC">
        <w:rPr>
          <w:rFonts w:ascii="Helvetica" w:hAnsi="Helvetica" w:cs="Helvetica"/>
          <w:color w:val="333333"/>
          <w:sz w:val="20"/>
          <w:szCs w:val="20"/>
        </w:rPr>
        <w:t xml:space="preserve">“ </w:t>
      </w:r>
      <w:r>
        <w:rPr>
          <w:rFonts w:ascii="Helvetica" w:hAnsi="Helvetica" w:cs="Helvetica"/>
          <w:color w:val="333333"/>
          <w:sz w:val="20"/>
          <w:szCs w:val="20"/>
        </w:rPr>
        <w:t>имя</w:t>
      </w:r>
      <w:proofErr w:type="gramEnd"/>
      <w:r w:rsidRPr="00653EFC">
        <w:rPr>
          <w:rFonts w:ascii="Helvetica" w:hAnsi="Helvetica" w:cs="Helvetica"/>
          <w:color w:val="333333"/>
          <w:sz w:val="20"/>
          <w:szCs w:val="20"/>
        </w:rPr>
        <w:t xml:space="preserve"> </w:t>
      </w:r>
      <w:r>
        <w:rPr>
          <w:rFonts w:ascii="Helvetica" w:hAnsi="Helvetica" w:cs="Helvetica"/>
          <w:color w:val="333333"/>
          <w:sz w:val="20"/>
          <w:szCs w:val="20"/>
        </w:rPr>
        <w:t>ключа вводим обязательно (что бы не запутаться в будущем) пароль пропускаем (ВВОД)</w:t>
      </w:r>
    </w:p>
    <w:p w14:paraId="026ED2DF" w14:textId="574990EE" w:rsidR="00D40970" w:rsidRPr="00DA7471" w:rsidRDefault="00D40970" w:rsidP="00D40970">
      <w:pPr>
        <w:pStyle w:val="aa"/>
        <w:numPr>
          <w:ilvl w:val="2"/>
          <w:numId w:val="22"/>
        </w:numPr>
        <w:spacing w:before="0" w:beforeAutospacing="0" w:after="0" w:afterAutospacing="0"/>
        <w:rPr>
          <w:rFonts w:ascii="Helvetica" w:hAnsi="Helvetica" w:cs="Helvetica"/>
          <w:b/>
          <w:color w:val="333333"/>
          <w:sz w:val="20"/>
          <w:szCs w:val="20"/>
          <w:highlight w:val="yellow"/>
        </w:rPr>
      </w:pPr>
      <w:r>
        <w:rPr>
          <w:rFonts w:ascii="Helvetica" w:hAnsi="Helvetica" w:cs="Helvetica"/>
          <w:color w:val="333333"/>
          <w:sz w:val="20"/>
          <w:szCs w:val="20"/>
        </w:rPr>
        <w:t>Публичный</w:t>
      </w:r>
      <w:r w:rsidRPr="00FA65C1">
        <w:rPr>
          <w:rFonts w:ascii="Helvetica" w:hAnsi="Helvetica" w:cs="Helvetica"/>
          <w:color w:val="333333"/>
          <w:sz w:val="20"/>
          <w:szCs w:val="20"/>
        </w:rPr>
        <w:t xml:space="preserve"> </w:t>
      </w:r>
      <w:r>
        <w:rPr>
          <w:rFonts w:ascii="Helvetica" w:hAnsi="Helvetica" w:cs="Helvetica"/>
          <w:color w:val="333333"/>
          <w:sz w:val="20"/>
          <w:szCs w:val="20"/>
        </w:rPr>
        <w:t>ключ</w:t>
      </w:r>
      <w:r w:rsidRPr="00FA65C1">
        <w:rPr>
          <w:rFonts w:ascii="Helvetica" w:hAnsi="Helvetica" w:cs="Helvetica"/>
          <w:color w:val="333333"/>
          <w:sz w:val="20"/>
          <w:szCs w:val="20"/>
        </w:rPr>
        <w:t xml:space="preserve"> </w:t>
      </w:r>
      <w:r>
        <w:rPr>
          <w:rFonts w:ascii="Helvetica" w:hAnsi="Helvetica" w:cs="Helvetica"/>
          <w:color w:val="333333"/>
          <w:sz w:val="20"/>
          <w:szCs w:val="20"/>
        </w:rPr>
        <w:t>загружаю</w:t>
      </w:r>
      <w:r w:rsidRPr="00FA65C1">
        <w:rPr>
          <w:rFonts w:ascii="Helvetica" w:hAnsi="Helvetica" w:cs="Helvetica"/>
          <w:color w:val="333333"/>
          <w:sz w:val="20"/>
          <w:szCs w:val="20"/>
        </w:rPr>
        <w:t xml:space="preserve"> </w:t>
      </w:r>
      <w:r>
        <w:rPr>
          <w:rFonts w:ascii="Helvetica" w:hAnsi="Helvetica" w:cs="Helvetica"/>
          <w:color w:val="333333"/>
          <w:sz w:val="20"/>
          <w:szCs w:val="20"/>
        </w:rPr>
        <w:t>на</w:t>
      </w:r>
      <w:r w:rsidRPr="00FA65C1">
        <w:rPr>
          <w:rFonts w:ascii="Helvetica" w:hAnsi="Helvetica" w:cs="Helvetica"/>
          <w:color w:val="333333"/>
          <w:sz w:val="20"/>
          <w:szCs w:val="20"/>
        </w:rPr>
        <w:t xml:space="preserve"> </w:t>
      </w:r>
      <w:r>
        <w:rPr>
          <w:rFonts w:ascii="Helvetica" w:hAnsi="Helvetica" w:cs="Helvetica"/>
          <w:color w:val="333333"/>
          <w:sz w:val="20"/>
          <w:szCs w:val="20"/>
          <w:lang w:val="en-US"/>
        </w:rPr>
        <w:t>GitHub</w:t>
      </w:r>
      <w:r w:rsidR="00FA65C1" w:rsidRPr="00FA65C1">
        <w:rPr>
          <w:rFonts w:ascii="Helvetica" w:hAnsi="Helvetica" w:cs="Helvetica"/>
          <w:color w:val="333333"/>
          <w:sz w:val="20"/>
          <w:szCs w:val="20"/>
        </w:rPr>
        <w:t xml:space="preserve"> </w:t>
      </w:r>
      <w:r w:rsidR="00FA65C1">
        <w:rPr>
          <w:rFonts w:ascii="Helvetica" w:hAnsi="Helvetica" w:cs="Helvetica"/>
          <w:color w:val="333333"/>
          <w:sz w:val="20"/>
          <w:szCs w:val="20"/>
          <w:lang w:val="en-US"/>
        </w:rPr>
        <w:t>Personal</w:t>
      </w:r>
      <w:r w:rsidR="00FA65C1" w:rsidRPr="00FA65C1">
        <w:rPr>
          <w:rFonts w:ascii="Helvetica" w:hAnsi="Helvetica" w:cs="Helvetica"/>
          <w:color w:val="333333"/>
          <w:sz w:val="20"/>
          <w:szCs w:val="20"/>
        </w:rPr>
        <w:t>_</w:t>
      </w:r>
      <w:r w:rsidR="00FA65C1">
        <w:rPr>
          <w:rFonts w:ascii="Helvetica" w:hAnsi="Helvetica" w:cs="Helvetica"/>
          <w:color w:val="333333"/>
          <w:sz w:val="20"/>
          <w:szCs w:val="20"/>
          <w:lang w:val="en-US"/>
        </w:rPr>
        <w:t>setting</w:t>
      </w:r>
      <w:r w:rsidR="00FA65C1" w:rsidRPr="00FA65C1">
        <w:rPr>
          <w:rFonts w:ascii="Helvetica" w:hAnsi="Helvetica" w:cs="Helvetica"/>
          <w:color w:val="333333"/>
          <w:sz w:val="20"/>
          <w:szCs w:val="20"/>
        </w:rPr>
        <w:t>-&gt;</w:t>
      </w:r>
      <w:r w:rsidR="00FA65C1" w:rsidRPr="00FA65C1">
        <w:t xml:space="preserve"> </w:t>
      </w:r>
      <w:r w:rsidR="00FA65C1" w:rsidRPr="00FA65C1">
        <w:rPr>
          <w:rFonts w:ascii="Helvetica" w:hAnsi="Helvetica" w:cs="Helvetica"/>
          <w:color w:val="333333"/>
          <w:sz w:val="20"/>
          <w:szCs w:val="20"/>
          <w:lang w:val="en-US"/>
        </w:rPr>
        <w:t>SSH</w:t>
      </w:r>
      <w:r w:rsidR="00FA65C1" w:rsidRPr="00FA65C1">
        <w:rPr>
          <w:rFonts w:ascii="Helvetica" w:hAnsi="Helvetica" w:cs="Helvetica"/>
          <w:color w:val="333333"/>
          <w:sz w:val="20"/>
          <w:szCs w:val="20"/>
        </w:rPr>
        <w:t xml:space="preserve"> </w:t>
      </w:r>
      <w:r w:rsidR="00FA65C1" w:rsidRPr="00FA65C1">
        <w:rPr>
          <w:rFonts w:ascii="Helvetica" w:hAnsi="Helvetica" w:cs="Helvetica"/>
          <w:color w:val="333333"/>
          <w:sz w:val="20"/>
          <w:szCs w:val="20"/>
          <w:lang w:val="en-US"/>
        </w:rPr>
        <w:t>and</w:t>
      </w:r>
      <w:r w:rsidR="00FA65C1" w:rsidRPr="00FA65C1">
        <w:rPr>
          <w:rFonts w:ascii="Helvetica" w:hAnsi="Helvetica" w:cs="Helvetica"/>
          <w:color w:val="333333"/>
          <w:sz w:val="20"/>
          <w:szCs w:val="20"/>
        </w:rPr>
        <w:t xml:space="preserve"> </w:t>
      </w:r>
      <w:r w:rsidR="00FA65C1" w:rsidRPr="00FA65C1">
        <w:rPr>
          <w:rFonts w:ascii="Helvetica" w:hAnsi="Helvetica" w:cs="Helvetica"/>
          <w:color w:val="333333"/>
          <w:sz w:val="20"/>
          <w:szCs w:val="20"/>
          <w:lang w:val="en-US"/>
        </w:rPr>
        <w:t>GPG</w:t>
      </w:r>
      <w:r w:rsidR="00FA65C1" w:rsidRPr="00FA65C1">
        <w:rPr>
          <w:rFonts w:ascii="Helvetica" w:hAnsi="Helvetica" w:cs="Helvetica"/>
          <w:color w:val="333333"/>
          <w:sz w:val="20"/>
          <w:szCs w:val="20"/>
        </w:rPr>
        <w:t xml:space="preserve"> </w:t>
      </w:r>
      <w:r w:rsidR="00FA65C1" w:rsidRPr="00FA65C1">
        <w:rPr>
          <w:rFonts w:ascii="Helvetica" w:hAnsi="Helvetica" w:cs="Helvetica"/>
          <w:color w:val="333333"/>
          <w:sz w:val="20"/>
          <w:szCs w:val="20"/>
          <w:lang w:val="en-US"/>
        </w:rPr>
        <w:t>keys</w:t>
      </w:r>
      <w:proofErr w:type="gramStart"/>
      <w:r w:rsidR="00FA65C1" w:rsidRPr="00FA65C1">
        <w:rPr>
          <w:rFonts w:ascii="Helvetica" w:hAnsi="Helvetica" w:cs="Helvetica"/>
          <w:color w:val="333333"/>
          <w:sz w:val="20"/>
          <w:szCs w:val="20"/>
        </w:rPr>
        <w:t>-&gt;</w:t>
      </w:r>
      <w:r w:rsidR="00FA65C1">
        <w:rPr>
          <w:rFonts w:ascii="Helvetica" w:hAnsi="Helvetica" w:cs="Helvetica"/>
          <w:color w:val="333333"/>
          <w:sz w:val="20"/>
          <w:szCs w:val="20"/>
        </w:rPr>
        <w:t>копируем</w:t>
      </w:r>
      <w:proofErr w:type="gramEnd"/>
      <w:r w:rsidR="00FA65C1">
        <w:rPr>
          <w:rFonts w:ascii="Helvetica" w:hAnsi="Helvetica" w:cs="Helvetica"/>
          <w:color w:val="333333"/>
          <w:sz w:val="20"/>
          <w:szCs w:val="20"/>
        </w:rPr>
        <w:t xml:space="preserve"> содержание ключа из файла </w:t>
      </w:r>
      <w:r w:rsidR="00FA65C1" w:rsidRPr="00FA65C1">
        <w:rPr>
          <w:rFonts w:ascii="Helvetica" w:hAnsi="Helvetica" w:cs="Helvetica"/>
          <w:b/>
          <w:color w:val="333333"/>
          <w:sz w:val="20"/>
          <w:szCs w:val="20"/>
        </w:rPr>
        <w:t>github_24062019.pub</w:t>
      </w:r>
      <w:r w:rsidR="00FA65C1">
        <w:rPr>
          <w:rFonts w:ascii="Helvetica" w:hAnsi="Helvetica" w:cs="Helvetica"/>
          <w:b/>
          <w:color w:val="333333"/>
          <w:sz w:val="20"/>
          <w:szCs w:val="20"/>
        </w:rPr>
        <w:t xml:space="preserve"> в поле </w:t>
      </w:r>
      <w:r w:rsidR="00FA65C1" w:rsidRPr="00FA65C1">
        <w:rPr>
          <w:rFonts w:ascii="Segoe UI" w:hAnsi="Segoe UI" w:cs="Segoe UI"/>
          <w:b/>
          <w:color w:val="24292E"/>
          <w:shd w:val="clear" w:color="auto" w:fill="FFFFFF"/>
        </w:rPr>
        <w:t>SSH keys</w:t>
      </w:r>
    </w:p>
    <w:p w14:paraId="3C49D799" w14:textId="5A1924A3" w:rsidR="00DA7471" w:rsidRPr="00DA7471" w:rsidRDefault="00DA7471" w:rsidP="00DA7471">
      <w:pPr>
        <w:pStyle w:val="aa"/>
        <w:numPr>
          <w:ilvl w:val="3"/>
          <w:numId w:val="22"/>
        </w:numPr>
        <w:spacing w:before="0" w:beforeAutospacing="0" w:after="0" w:afterAutospacing="0"/>
        <w:rPr>
          <w:rFonts w:ascii="Helvetica" w:hAnsi="Helvetica" w:cs="Helvetica"/>
          <w:b/>
          <w:color w:val="333333"/>
          <w:sz w:val="20"/>
          <w:szCs w:val="20"/>
          <w:highlight w:val="yellow"/>
        </w:rPr>
      </w:pPr>
      <w:r w:rsidRPr="00DA7471">
        <w:rPr>
          <w:rFonts w:ascii="Segoe UI" w:hAnsi="Segoe UI" w:cs="Segoe UI"/>
          <w:b/>
          <w:color w:val="24292E"/>
          <w:sz w:val="20"/>
          <w:szCs w:val="20"/>
          <w:shd w:val="clear" w:color="auto" w:fill="FFFFFF"/>
        </w:rPr>
        <w:t xml:space="preserve">Проверяю соединение ssh -T -i ~/.ssh/github_24062019 </w:t>
      </w:r>
      <w:hyperlink r:id="rId146" w:history="1">
        <w:r w:rsidRPr="005C0F20">
          <w:rPr>
            <w:rStyle w:val="a4"/>
            <w:rFonts w:ascii="Segoe UI" w:hAnsi="Segoe UI" w:cs="Segoe UI"/>
            <w:b/>
            <w:sz w:val="20"/>
            <w:szCs w:val="20"/>
            <w:shd w:val="clear" w:color="auto" w:fill="FFFFFF"/>
          </w:rPr>
          <w:t>git@github.com</w:t>
        </w:r>
      </w:hyperlink>
      <w:r>
        <w:rPr>
          <w:rFonts w:ascii="Segoe UI" w:hAnsi="Segoe UI" w:cs="Segoe UI"/>
          <w:b/>
          <w:color w:val="24292E"/>
          <w:sz w:val="20"/>
          <w:szCs w:val="20"/>
          <w:shd w:val="clear" w:color="auto" w:fill="FFFFFF"/>
        </w:rPr>
        <w:t xml:space="preserve"> (файл должен быть приватный ключа </w:t>
      </w:r>
      <w:r>
        <w:rPr>
          <w:rFonts w:ascii="Segoe UI" w:hAnsi="Segoe UI" w:cs="Segoe UI"/>
          <w:b/>
          <w:color w:val="24292E"/>
          <w:sz w:val="20"/>
          <w:szCs w:val="20"/>
          <w:shd w:val="clear" w:color="auto" w:fill="FFFFFF"/>
          <w:lang w:val="en-US"/>
        </w:rPr>
        <w:t>SSH</w:t>
      </w:r>
      <w:r w:rsidRPr="00DA7471">
        <w:rPr>
          <w:rFonts w:ascii="Segoe UI" w:hAnsi="Segoe UI" w:cs="Segoe UI"/>
          <w:b/>
          <w:color w:val="24292E"/>
          <w:sz w:val="20"/>
          <w:szCs w:val="20"/>
          <w:shd w:val="clear" w:color="auto" w:fill="FFFFFF"/>
        </w:rPr>
        <w:t>)</w:t>
      </w:r>
    </w:p>
    <w:p w14:paraId="7ECB96F2" w14:textId="62585682" w:rsidR="00181626" w:rsidRPr="00B41F09" w:rsidRDefault="00DA7471" w:rsidP="00FE7E8F">
      <w:pPr>
        <w:pStyle w:val="aa"/>
        <w:numPr>
          <w:ilvl w:val="2"/>
          <w:numId w:val="22"/>
        </w:numPr>
        <w:spacing w:before="0" w:beforeAutospacing="0" w:after="0" w:afterAutospacing="0"/>
        <w:ind w:left="3540"/>
        <w:rPr>
          <w:b/>
        </w:rPr>
      </w:pPr>
      <w:r w:rsidRPr="00B41F09">
        <w:rPr>
          <w:rFonts w:ascii="Segoe UI" w:hAnsi="Segoe UI" w:cs="Segoe UI"/>
          <w:color w:val="24292E"/>
          <w:sz w:val="20"/>
          <w:szCs w:val="20"/>
          <w:shd w:val="clear" w:color="auto" w:fill="FFFFFF"/>
        </w:rPr>
        <w:t>Для автоматического соединения необходимо создать файл</w:t>
      </w:r>
      <w:r w:rsidRPr="00B41F09">
        <w:rPr>
          <w:rFonts w:ascii="Segoe UI" w:hAnsi="Segoe UI" w:cs="Segoe UI"/>
          <w:b/>
          <w:color w:val="24292E"/>
          <w:sz w:val="20"/>
          <w:szCs w:val="20"/>
          <w:shd w:val="clear" w:color="auto" w:fill="FFFFFF"/>
        </w:rPr>
        <w:t xml:space="preserve"> </w:t>
      </w:r>
      <w:r w:rsidRPr="00B41F09">
        <w:rPr>
          <w:rFonts w:ascii="Segoe UI" w:hAnsi="Segoe UI" w:cs="Segoe UI"/>
          <w:b/>
          <w:color w:val="24292E"/>
          <w:sz w:val="20"/>
          <w:szCs w:val="20"/>
          <w:highlight w:val="yellow"/>
          <w:shd w:val="clear" w:color="auto" w:fill="FFFFFF"/>
          <w:lang w:val="en-US"/>
        </w:rPr>
        <w:t>config</w:t>
      </w:r>
      <w:r w:rsidRPr="00B41F09">
        <w:rPr>
          <w:rFonts w:ascii="Segoe UI" w:hAnsi="Segoe UI" w:cs="Segoe UI"/>
          <w:b/>
          <w:color w:val="24292E"/>
          <w:sz w:val="20"/>
          <w:szCs w:val="20"/>
          <w:shd w:val="clear" w:color="auto" w:fill="FFFFFF"/>
        </w:rPr>
        <w:t xml:space="preserve"> </w:t>
      </w:r>
      <w:r w:rsidRPr="00B41F09">
        <w:rPr>
          <w:rFonts w:ascii="Segoe UI" w:hAnsi="Segoe UI" w:cs="Segoe UI"/>
          <w:color w:val="24292E"/>
          <w:sz w:val="20"/>
          <w:szCs w:val="20"/>
          <w:shd w:val="clear" w:color="auto" w:fill="FFFFFF"/>
        </w:rPr>
        <w:t>в папке</w:t>
      </w:r>
      <w:r w:rsidRPr="00B41F09">
        <w:rPr>
          <w:rFonts w:ascii="Segoe UI" w:hAnsi="Segoe UI" w:cs="Segoe UI"/>
          <w:b/>
          <w:color w:val="24292E"/>
          <w:sz w:val="20"/>
          <w:szCs w:val="20"/>
          <w:shd w:val="clear" w:color="auto" w:fill="FFFFFF"/>
        </w:rPr>
        <w:t xml:space="preserve"> C:\Users\John\.ssh</w:t>
      </w:r>
      <w:r w:rsidRPr="00B41F09">
        <w:rPr>
          <w:b/>
          <w:lang w:val="en-US"/>
        </w:rPr>
        <w:t>Host</w:t>
      </w:r>
      <w:r w:rsidRPr="00B41F09">
        <w:rPr>
          <w:b/>
        </w:rPr>
        <w:t xml:space="preserve"> </w:t>
      </w:r>
      <w:r w:rsidRPr="00B41F09">
        <w:rPr>
          <w:b/>
          <w:lang w:val="en-US"/>
        </w:rPr>
        <w:t>github</w:t>
      </w:r>
      <w:r w:rsidRPr="00B41F09">
        <w:rPr>
          <w:b/>
        </w:rPr>
        <w:t>.</w:t>
      </w:r>
      <w:r w:rsidRPr="00B41F09">
        <w:rPr>
          <w:b/>
          <w:lang w:val="en-US"/>
        </w:rPr>
        <w:t>com</w:t>
      </w:r>
      <w:r w:rsidRPr="00B41F09">
        <w:rPr>
          <w:b/>
        </w:rPr>
        <w:t xml:space="preserve">    </w:t>
      </w:r>
      <w:r w:rsidR="00B41F09">
        <w:rPr>
          <w:b/>
        </w:rPr>
        <w:tab/>
      </w:r>
      <w:r w:rsidR="00B41F09">
        <w:rPr>
          <w:b/>
        </w:rPr>
        <w:tab/>
      </w:r>
      <w:r w:rsidR="00B41F09">
        <w:rPr>
          <w:b/>
        </w:rPr>
        <w:tab/>
      </w:r>
      <w:r w:rsidR="00B41F09">
        <w:rPr>
          <w:b/>
        </w:rPr>
        <w:tab/>
      </w:r>
      <w:r w:rsidR="00B41F09">
        <w:rPr>
          <w:b/>
        </w:rPr>
        <w:tab/>
      </w:r>
      <w:r w:rsidR="00B41F09">
        <w:rPr>
          <w:b/>
        </w:rPr>
        <w:tab/>
      </w:r>
      <w:r w:rsidRPr="00B41F09">
        <w:rPr>
          <w:b/>
          <w:lang w:val="en-US"/>
        </w:rPr>
        <w:t>IdentityFile</w:t>
      </w:r>
      <w:r w:rsidRPr="00B41F09">
        <w:rPr>
          <w:b/>
        </w:rPr>
        <w:t xml:space="preserve"> ~/.</w:t>
      </w:r>
      <w:r w:rsidRPr="00B41F09">
        <w:rPr>
          <w:b/>
          <w:lang w:val="en-US"/>
        </w:rPr>
        <w:t>ssh</w:t>
      </w:r>
      <w:r w:rsidRPr="00B41F09">
        <w:rPr>
          <w:b/>
        </w:rPr>
        <w:t>/</w:t>
      </w:r>
      <w:r w:rsidRPr="00B41F09">
        <w:rPr>
          <w:b/>
          <w:lang w:val="en-US"/>
        </w:rPr>
        <w:t>my</w:t>
      </w:r>
      <w:r w:rsidRPr="00B41F09">
        <w:rPr>
          <w:b/>
        </w:rPr>
        <w:t>19.06.19</w:t>
      </w:r>
    </w:p>
    <w:p w14:paraId="0127F02C" w14:textId="4EFD2A3A" w:rsidR="00B41F09" w:rsidRPr="009D4028" w:rsidRDefault="00B41F09" w:rsidP="00B41F09">
      <w:pPr>
        <w:pStyle w:val="aa"/>
        <w:numPr>
          <w:ilvl w:val="1"/>
          <w:numId w:val="22"/>
        </w:numPr>
        <w:spacing w:before="0" w:beforeAutospacing="0" w:after="0" w:afterAutospacing="0"/>
        <w:rPr>
          <w:b/>
        </w:rPr>
      </w:pPr>
      <w:r>
        <w:rPr>
          <w:b/>
        </w:rPr>
        <w:t xml:space="preserve">Получения всех веток из репозитория </w:t>
      </w:r>
      <w:r>
        <w:rPr>
          <w:b/>
          <w:lang w:val="en-US"/>
        </w:rPr>
        <w:t>GITHUB</w:t>
      </w:r>
    </w:p>
    <w:p w14:paraId="1F5E81CB" w14:textId="77777777" w:rsidR="009D4028" w:rsidRPr="00371A49" w:rsidRDefault="009D4028" w:rsidP="009D4028">
      <w:pPr>
        <w:pStyle w:val="a3"/>
        <w:numPr>
          <w:ilvl w:val="2"/>
          <w:numId w:val="22"/>
        </w:numPr>
        <w:rPr>
          <w:b/>
          <w:color w:val="0563C1" w:themeColor="hyperlink"/>
          <w:sz w:val="28"/>
          <w:szCs w:val="28"/>
          <w:u w:val="single"/>
        </w:rPr>
      </w:pPr>
      <w:r w:rsidRPr="00EB36B5">
        <w:rPr>
          <w:rStyle w:val="a4"/>
          <w:b/>
          <w:sz w:val="28"/>
          <w:szCs w:val="28"/>
          <w:lang w:val="en-US"/>
        </w:rPr>
        <w:t>Netstat</w:t>
      </w:r>
      <w:r>
        <w:rPr>
          <w:rStyle w:val="a4"/>
          <w:b/>
          <w:sz w:val="28"/>
          <w:szCs w:val="28"/>
        </w:rPr>
        <w:t xml:space="preserve"> </w:t>
      </w:r>
      <w:r w:rsidRPr="005627BA">
        <w:rPr>
          <w:rFonts w:ascii="Arial" w:hAnsi="Arial" w:cs="Arial"/>
          <w:iCs/>
          <w:color w:val="222222"/>
          <w:shd w:val="clear" w:color="auto" w:fill="FFFFFF"/>
        </w:rPr>
        <w:t xml:space="preserve">утилита командной строки </w:t>
      </w:r>
      <w:r>
        <w:rPr>
          <w:rFonts w:ascii="Arial" w:hAnsi="Arial" w:cs="Arial"/>
          <w:iCs/>
          <w:color w:val="222222"/>
          <w:shd w:val="clear" w:color="auto" w:fill="FFFFFF"/>
        </w:rPr>
        <w:t>(</w:t>
      </w:r>
      <w:r>
        <w:rPr>
          <w:b/>
          <w:sz w:val="28"/>
          <w:szCs w:val="28"/>
          <w:lang w:val="en-US"/>
        </w:rPr>
        <w:t>CMD</w:t>
      </w:r>
      <w:r w:rsidRPr="00805B7F">
        <w:rPr>
          <w:b/>
          <w:sz w:val="28"/>
          <w:szCs w:val="28"/>
        </w:rPr>
        <w:t>_</w:t>
      </w:r>
      <w:proofErr w:type="gramStart"/>
      <w:r>
        <w:rPr>
          <w:b/>
          <w:sz w:val="28"/>
          <w:szCs w:val="28"/>
          <w:lang w:val="en-US"/>
        </w:rPr>
        <w:t>Windows</w:t>
      </w:r>
      <w:r w:rsidRPr="00805B7F">
        <w:rPr>
          <w:rFonts w:ascii="Arial" w:hAnsi="Arial" w:cs="Arial"/>
          <w:iCs/>
          <w:color w:val="222222"/>
          <w:shd w:val="clear" w:color="auto" w:fill="FFFFFF"/>
        </w:rPr>
        <w:t>)выводящая</w:t>
      </w:r>
      <w:proofErr w:type="gramEnd"/>
      <w:r w:rsidRPr="00805B7F">
        <w:rPr>
          <w:rFonts w:ascii="Arial" w:hAnsi="Arial" w:cs="Arial"/>
          <w:iCs/>
          <w:color w:val="222222"/>
          <w:shd w:val="clear" w:color="auto" w:fill="FFFFFF"/>
        </w:rPr>
        <w:t xml:space="preserve"> на дисплей состояние </w:t>
      </w:r>
      <w:hyperlink r:id="rId147" w:tooltip="TCP" w:history="1">
        <w:r w:rsidRPr="00805B7F">
          <w:rPr>
            <w:rStyle w:val="a4"/>
            <w:rFonts w:ascii="Arial" w:hAnsi="Arial" w:cs="Arial"/>
            <w:iCs/>
            <w:color w:val="0B0080"/>
            <w:u w:val="none"/>
            <w:shd w:val="clear" w:color="auto" w:fill="FFFFFF"/>
          </w:rPr>
          <w:t>TCP</w:t>
        </w:r>
      </w:hyperlink>
      <w:r w:rsidRPr="00805B7F">
        <w:rPr>
          <w:rFonts w:ascii="Arial" w:hAnsi="Arial" w:cs="Arial"/>
          <w:iCs/>
          <w:color w:val="222222"/>
          <w:shd w:val="clear" w:color="auto" w:fill="FFFFFF"/>
        </w:rPr>
        <w:t>-соединений (как входящих, так и исходящих), таблицы маршрутизации, число сетевых интерфейсов и сетевую статистику по протоколам. Она доступна на всех unix-подобных операционных системах, включая </w:t>
      </w:r>
      <w:hyperlink r:id="rId148" w:tooltip="OS X" w:history="1">
        <w:r w:rsidRPr="00805B7F">
          <w:rPr>
            <w:rStyle w:val="a4"/>
            <w:rFonts w:ascii="Arial" w:hAnsi="Arial" w:cs="Arial"/>
            <w:iCs/>
            <w:color w:val="0B0080"/>
            <w:u w:val="none"/>
            <w:shd w:val="clear" w:color="auto" w:fill="FFFFFF"/>
          </w:rPr>
          <w:t>OS X</w:t>
        </w:r>
      </w:hyperlink>
      <w:r w:rsidRPr="00805B7F">
        <w:rPr>
          <w:rFonts w:ascii="Arial" w:hAnsi="Arial" w:cs="Arial"/>
          <w:iCs/>
          <w:color w:val="222222"/>
          <w:shd w:val="clear" w:color="auto" w:fill="FFFFFF"/>
        </w:rPr>
        <w:t>, </w:t>
      </w:r>
      <w:hyperlink r:id="rId149" w:tooltip="Linux" w:history="1">
        <w:r w:rsidRPr="00805B7F">
          <w:rPr>
            <w:rStyle w:val="a4"/>
            <w:rFonts w:ascii="Arial" w:hAnsi="Arial" w:cs="Arial"/>
            <w:iCs/>
            <w:color w:val="0B0080"/>
            <w:u w:val="none"/>
            <w:shd w:val="clear" w:color="auto" w:fill="FFFFFF"/>
          </w:rPr>
          <w:t>Linux</w:t>
        </w:r>
      </w:hyperlink>
      <w:r w:rsidRPr="00805B7F">
        <w:rPr>
          <w:rFonts w:ascii="Arial" w:hAnsi="Arial" w:cs="Arial"/>
          <w:iCs/>
          <w:color w:val="222222"/>
          <w:shd w:val="clear" w:color="auto" w:fill="FFFFFF"/>
        </w:rPr>
        <w:t>, </w:t>
      </w:r>
      <w:hyperlink r:id="rId150" w:tooltip="Solaris" w:history="1">
        <w:r w:rsidRPr="00805B7F">
          <w:rPr>
            <w:rStyle w:val="a4"/>
            <w:rFonts w:ascii="Arial" w:hAnsi="Arial" w:cs="Arial"/>
            <w:iCs/>
            <w:color w:val="0B0080"/>
            <w:u w:val="none"/>
            <w:shd w:val="clear" w:color="auto" w:fill="FFFFFF"/>
          </w:rPr>
          <w:t>Solaris</w:t>
        </w:r>
      </w:hyperlink>
      <w:r w:rsidRPr="00805B7F">
        <w:rPr>
          <w:rFonts w:ascii="Arial" w:hAnsi="Arial" w:cs="Arial"/>
          <w:iCs/>
          <w:color w:val="222222"/>
          <w:shd w:val="clear" w:color="auto" w:fill="FFFFFF"/>
        </w:rPr>
        <w:t>, и </w:t>
      </w:r>
      <w:hyperlink r:id="rId151" w:tooltip="BSD" w:history="1">
        <w:r w:rsidRPr="00805B7F">
          <w:rPr>
            <w:rStyle w:val="a4"/>
            <w:rFonts w:ascii="Arial" w:hAnsi="Arial" w:cs="Arial"/>
            <w:iCs/>
            <w:color w:val="0B0080"/>
            <w:u w:val="none"/>
            <w:shd w:val="clear" w:color="auto" w:fill="FFFFFF"/>
          </w:rPr>
          <w:t>BSD</w:t>
        </w:r>
      </w:hyperlink>
      <w:r w:rsidRPr="00805B7F">
        <w:rPr>
          <w:rFonts w:ascii="Arial" w:hAnsi="Arial" w:cs="Arial"/>
          <w:iCs/>
          <w:color w:val="222222"/>
          <w:shd w:val="clear" w:color="auto" w:fill="FFFFFF"/>
        </w:rPr>
        <w:t>, также существует и в основанных на </w:t>
      </w:r>
      <w:hyperlink r:id="rId152" w:tooltip="Windows NT" w:history="1">
        <w:r w:rsidRPr="00805B7F">
          <w:rPr>
            <w:rStyle w:val="a4"/>
            <w:rFonts w:ascii="Arial" w:hAnsi="Arial" w:cs="Arial"/>
            <w:iCs/>
            <w:color w:val="0B0080"/>
            <w:u w:val="none"/>
            <w:shd w:val="clear" w:color="auto" w:fill="FFFFFF"/>
          </w:rPr>
          <w:t>Windows NT</w:t>
        </w:r>
      </w:hyperlink>
      <w:r w:rsidRPr="00805B7F">
        <w:rPr>
          <w:rFonts w:ascii="Arial" w:hAnsi="Arial" w:cs="Arial"/>
          <w:iCs/>
          <w:color w:val="222222"/>
          <w:shd w:val="clear" w:color="auto" w:fill="FFFFFF"/>
        </w:rPr>
        <w:t> операционных системах, начиная с </w:t>
      </w:r>
      <w:hyperlink r:id="rId153" w:tooltip="Windows XP" w:history="1">
        <w:r w:rsidRPr="00805B7F">
          <w:rPr>
            <w:rStyle w:val="a4"/>
            <w:rFonts w:ascii="Arial" w:hAnsi="Arial" w:cs="Arial"/>
            <w:iCs/>
            <w:color w:val="0B0080"/>
            <w:u w:val="none"/>
            <w:shd w:val="clear" w:color="auto" w:fill="FFFFFF"/>
          </w:rPr>
          <w:t>Windows XP</w:t>
        </w:r>
      </w:hyperlink>
      <w:r w:rsidRPr="00805B7F">
        <w:rPr>
          <w:rFonts w:ascii="Arial" w:hAnsi="Arial" w:cs="Arial"/>
          <w:iCs/>
          <w:color w:val="222222"/>
          <w:shd w:val="clear" w:color="auto" w:fill="FFFFFF"/>
        </w:rPr>
        <w:t> вплоть до </w:t>
      </w:r>
      <w:hyperlink r:id="rId154" w:tooltip="Windows 10" w:history="1">
        <w:r w:rsidRPr="00805B7F">
          <w:rPr>
            <w:rStyle w:val="a4"/>
            <w:rFonts w:ascii="Arial" w:hAnsi="Arial" w:cs="Arial"/>
            <w:iCs/>
            <w:color w:val="0B0080"/>
            <w:u w:val="none"/>
            <w:shd w:val="clear" w:color="auto" w:fill="FFFFFF"/>
          </w:rPr>
          <w:t>Windows 10</w:t>
        </w:r>
      </w:hyperlink>
      <w:r w:rsidRPr="00805B7F">
        <w:rPr>
          <w:rFonts w:ascii="Arial" w:hAnsi="Arial" w:cs="Arial"/>
          <w:iCs/>
          <w:color w:val="222222"/>
          <w:shd w:val="clear" w:color="auto" w:fill="FFFFFF"/>
        </w:rPr>
        <w:t>.</w:t>
      </w:r>
      <w:hyperlink r:id="rId155" w:history="1">
        <w:r w:rsidRPr="00805B7F">
          <w:rPr>
            <w:rStyle w:val="a4"/>
            <w:rFonts w:ascii="Arial" w:hAnsi="Arial" w:cs="Arial"/>
            <w:b/>
            <w:iCs/>
            <w:highlight w:val="yellow"/>
            <w:shd w:val="clear" w:color="auto" w:fill="FFFFFF"/>
          </w:rPr>
          <w:t xml:space="preserve">СМОТРИ </w:t>
        </w:r>
        <w:r w:rsidRPr="00805B7F">
          <w:rPr>
            <w:rStyle w:val="a4"/>
            <w:rFonts w:ascii="Arial" w:hAnsi="Arial" w:cs="Arial"/>
            <w:b/>
            <w:iCs/>
            <w:highlight w:val="yellow"/>
            <w:shd w:val="clear" w:color="auto" w:fill="FFFFFF"/>
            <w:lang w:val="en-US"/>
          </w:rPr>
          <w:t>EXEL</w:t>
        </w:r>
      </w:hyperlink>
    </w:p>
    <w:p w14:paraId="07A61819" w14:textId="77777777" w:rsidR="009D4028" w:rsidRPr="00C00A2F" w:rsidRDefault="009D4028" w:rsidP="009D4028">
      <w:pPr>
        <w:pStyle w:val="a3"/>
        <w:numPr>
          <w:ilvl w:val="2"/>
          <w:numId w:val="22"/>
        </w:numPr>
        <w:rPr>
          <w:rFonts w:ascii="Arial" w:hAnsi="Arial" w:cs="Arial"/>
          <w:iCs/>
          <w:color w:val="222222"/>
          <w:shd w:val="clear" w:color="auto" w:fill="FFFFFF"/>
          <w:lang w:val="en-US"/>
        </w:rPr>
      </w:pPr>
      <w:r w:rsidRPr="00371A49">
        <w:rPr>
          <w:b/>
          <w:color w:val="0563C1" w:themeColor="hyperlink"/>
          <w:sz w:val="28"/>
          <w:szCs w:val="28"/>
          <w:u w:val="single"/>
          <w:lang w:val="en-US"/>
        </w:rPr>
        <w:t>C</w:t>
      </w:r>
      <w:r w:rsidRPr="00C00A2F">
        <w:rPr>
          <w:rFonts w:ascii="Arial" w:hAnsi="Arial" w:cs="Arial"/>
          <w:iCs/>
          <w:color w:val="222222"/>
          <w:shd w:val="clear" w:color="auto" w:fill="FFFFFF"/>
          <w:lang w:val="en-US"/>
        </w:rPr>
        <w:t>:\Windows\WinSxS\wow64_microsoft-windows-tcpip-utility_31bf3856ad364e35_10.0.14393.0_none_6a90097799f18915</w:t>
      </w:r>
    </w:p>
    <w:p w14:paraId="09F73846" w14:textId="77777777" w:rsidR="009D4028" w:rsidRPr="00B57209" w:rsidRDefault="00EF507C" w:rsidP="009D4028">
      <w:pPr>
        <w:pStyle w:val="a3"/>
        <w:ind w:left="1781"/>
        <w:rPr>
          <w:rFonts w:ascii="Arial" w:hAnsi="Arial" w:cs="Arial"/>
          <w:iCs/>
          <w:color w:val="222222"/>
          <w:shd w:val="clear" w:color="auto" w:fill="FFFFFF"/>
          <w:lang w:val="en-US"/>
        </w:rPr>
      </w:pPr>
      <w:hyperlink r:id="rId156" w:history="1">
        <w:r w:rsidR="009D4028" w:rsidRPr="00B57209">
          <w:rPr>
            <w:rStyle w:val="a4"/>
            <w:rFonts w:ascii="Arial" w:hAnsi="Arial" w:cs="Arial"/>
            <w:iCs/>
            <w:shd w:val="clear" w:color="auto" w:fill="FFFFFF"/>
            <w:lang w:val="en-US"/>
          </w:rPr>
          <w:t>https://ru.wikipedia.org/wiki/Netstat</w:t>
        </w:r>
      </w:hyperlink>
      <w:r w:rsidR="009D4028" w:rsidRPr="00B57209">
        <w:rPr>
          <w:rFonts w:ascii="Arial" w:hAnsi="Arial" w:cs="Arial"/>
          <w:iCs/>
          <w:color w:val="222222"/>
          <w:shd w:val="clear" w:color="auto" w:fill="FFFFFF"/>
          <w:lang w:val="en-US"/>
        </w:rPr>
        <w:t xml:space="preserve"> </w:t>
      </w:r>
      <w:r w:rsidR="009D4028" w:rsidRPr="00B57209">
        <w:rPr>
          <w:rFonts w:ascii="Arial" w:hAnsi="Arial" w:cs="Arial"/>
          <w:b/>
          <w:iCs/>
          <w:color w:val="222222"/>
          <w:highlight w:val="yellow"/>
          <w:shd w:val="clear" w:color="auto" w:fill="FFFFFF"/>
          <w:lang w:val="en-US"/>
        </w:rPr>
        <w:t>NETSTAT.EXE</w:t>
      </w:r>
    </w:p>
    <w:p w14:paraId="6C3689F4" w14:textId="77777777" w:rsidR="009D4028" w:rsidRPr="00805B7F" w:rsidRDefault="00EF507C" w:rsidP="009D4028">
      <w:pPr>
        <w:pStyle w:val="a3"/>
        <w:numPr>
          <w:ilvl w:val="2"/>
          <w:numId w:val="22"/>
        </w:numPr>
        <w:rPr>
          <w:b/>
          <w:color w:val="0563C1" w:themeColor="hyperlink"/>
          <w:sz w:val="28"/>
          <w:szCs w:val="28"/>
          <w:u w:val="single"/>
        </w:rPr>
      </w:pPr>
      <w:hyperlink r:id="rId157" w:tooltip="Process ID" w:history="1">
        <w:r w:rsidR="009D4028">
          <w:rPr>
            <w:rStyle w:val="a4"/>
            <w:rFonts w:ascii="Arial" w:hAnsi="Arial" w:cs="Arial"/>
            <w:color w:val="0B0080"/>
            <w:sz w:val="21"/>
            <w:szCs w:val="21"/>
            <w:u w:val="none"/>
            <w:shd w:val="clear" w:color="auto" w:fill="FFFFFF"/>
          </w:rPr>
          <w:t>PID</w:t>
        </w:r>
      </w:hyperlink>
      <w:r w:rsidR="009D4028">
        <w:rPr>
          <w:rFonts w:ascii="Arial" w:hAnsi="Arial" w:cs="Arial"/>
          <w:color w:val="222222"/>
          <w:sz w:val="21"/>
          <w:szCs w:val="21"/>
          <w:shd w:val="clear" w:color="auto" w:fill="FFFFFF"/>
        </w:rPr>
        <w:t> — идентификатор </w:t>
      </w:r>
      <w:hyperlink r:id="rId158" w:tooltip="Процесс (информатика)" w:history="1">
        <w:r w:rsidR="009D4028">
          <w:rPr>
            <w:rStyle w:val="a4"/>
            <w:rFonts w:ascii="Arial" w:hAnsi="Arial" w:cs="Arial"/>
            <w:color w:val="0B0080"/>
            <w:sz w:val="21"/>
            <w:szCs w:val="21"/>
            <w:u w:val="none"/>
            <w:shd w:val="clear" w:color="auto" w:fill="FFFFFF"/>
          </w:rPr>
          <w:t>процесса</w:t>
        </w:r>
      </w:hyperlink>
      <w:r w:rsidR="009D4028">
        <w:rPr>
          <w:rFonts w:ascii="Arial" w:hAnsi="Arial" w:cs="Arial"/>
          <w:color w:val="222222"/>
          <w:sz w:val="21"/>
          <w:szCs w:val="21"/>
          <w:shd w:val="clear" w:color="auto" w:fill="FFFFFF"/>
        </w:rPr>
        <w:t>.</w:t>
      </w:r>
      <w:r w:rsidR="009D4028" w:rsidRPr="00545A90">
        <w:t xml:space="preserve"> </w:t>
      </w:r>
      <w:r w:rsidR="009D4028" w:rsidRPr="00545A90">
        <w:rPr>
          <w:rFonts w:ascii="Arial" w:hAnsi="Arial" w:cs="Arial"/>
          <w:color w:val="222222"/>
          <w:sz w:val="21"/>
          <w:szCs w:val="21"/>
          <w:shd w:val="clear" w:color="auto" w:fill="FFFFFF"/>
        </w:rPr>
        <w:t>https://ru.wikipedia.org/wiki/Процесс_(информатика)</w:t>
      </w:r>
    </w:p>
    <w:p w14:paraId="6149E3B0" w14:textId="77777777" w:rsidR="009D4028" w:rsidRPr="00B41F09" w:rsidRDefault="009D4028" w:rsidP="00B41F09">
      <w:pPr>
        <w:pStyle w:val="aa"/>
        <w:numPr>
          <w:ilvl w:val="1"/>
          <w:numId w:val="22"/>
        </w:numPr>
        <w:spacing w:before="0" w:beforeAutospacing="0" w:after="0" w:afterAutospacing="0"/>
        <w:rPr>
          <w:b/>
        </w:rPr>
      </w:pPr>
    </w:p>
    <w:p w14:paraId="10825E39" w14:textId="77777777" w:rsidR="00177BB0" w:rsidRPr="00B41F09" w:rsidRDefault="00177BB0" w:rsidP="00DA7471">
      <w:pPr>
        <w:spacing w:after="0"/>
        <w:ind w:left="3540"/>
        <w:rPr>
          <w:b/>
          <w:sz w:val="24"/>
          <w:szCs w:val="24"/>
        </w:rPr>
      </w:pPr>
    </w:p>
    <w:p w14:paraId="03C89EDE" w14:textId="776DC096" w:rsidR="008936C2" w:rsidRDefault="008936C2" w:rsidP="00287FDA">
      <w:pPr>
        <w:pStyle w:val="a3"/>
        <w:numPr>
          <w:ilvl w:val="1"/>
          <w:numId w:val="2"/>
        </w:numPr>
        <w:ind w:left="360"/>
        <w:jc w:val="center"/>
        <w:rPr>
          <w:rStyle w:val="a4"/>
          <w:b/>
          <w:sz w:val="28"/>
          <w:szCs w:val="28"/>
          <w:lang w:val="en-US"/>
        </w:rPr>
      </w:pPr>
      <w:bookmarkStart w:id="221" w:name="Power_shell_windows"/>
      <w:r>
        <w:rPr>
          <w:rStyle w:val="a4"/>
          <w:b/>
          <w:sz w:val="28"/>
          <w:szCs w:val="28"/>
          <w:lang w:val="en-US"/>
        </w:rPr>
        <w:t>CMD_windows</w:t>
      </w:r>
    </w:p>
    <w:p w14:paraId="48822A0F" w14:textId="21BBAACB" w:rsidR="008936C2" w:rsidRPr="0068291C" w:rsidRDefault="0068291C" w:rsidP="008936C2">
      <w:pPr>
        <w:pStyle w:val="a3"/>
        <w:ind w:left="360"/>
        <w:rPr>
          <w:rStyle w:val="a4"/>
          <w:bCs/>
          <w:color w:val="auto"/>
          <w:sz w:val="24"/>
          <w:szCs w:val="24"/>
          <w:u w:val="none"/>
        </w:rPr>
      </w:pPr>
      <w:r w:rsidRPr="0068291C">
        <w:rPr>
          <w:rStyle w:val="a4"/>
          <w:bCs/>
          <w:color w:val="auto"/>
          <w:sz w:val="24"/>
          <w:szCs w:val="24"/>
          <w:u w:val="none"/>
        </w:rPr>
        <w:t>Cmd.exe — интерпретатор командной строки (англ. command line interpreter) для операционных систем OS/2, Windows CE и для семейства операционных систем, базирующихся на Windows NT (англ. Windows NT-based). cmd.exe является аналогом COMMAND.COM, которая используется в семействах MS-DOS и Windows 9x.</w:t>
      </w:r>
    </w:p>
    <w:p w14:paraId="44FB4079" w14:textId="7F75C745" w:rsidR="00287FDA" w:rsidRDefault="00287FDA" w:rsidP="00287FDA">
      <w:pPr>
        <w:pStyle w:val="a3"/>
        <w:numPr>
          <w:ilvl w:val="1"/>
          <w:numId w:val="2"/>
        </w:numPr>
        <w:ind w:left="360"/>
        <w:jc w:val="center"/>
        <w:rPr>
          <w:rStyle w:val="a4"/>
          <w:b/>
          <w:sz w:val="28"/>
          <w:szCs w:val="28"/>
          <w:lang w:val="en-US"/>
        </w:rPr>
      </w:pPr>
      <w:r>
        <w:rPr>
          <w:rStyle w:val="a4"/>
          <w:b/>
          <w:sz w:val="28"/>
          <w:szCs w:val="28"/>
          <w:lang w:val="en-US"/>
        </w:rPr>
        <w:t xml:space="preserve">Windows </w:t>
      </w:r>
      <w:r w:rsidRPr="00287FDA">
        <w:rPr>
          <w:rStyle w:val="a4"/>
          <w:b/>
          <w:sz w:val="28"/>
          <w:szCs w:val="28"/>
          <w:lang w:val="en-US"/>
        </w:rPr>
        <w:t>powershell</w:t>
      </w:r>
    </w:p>
    <w:p w14:paraId="646AA1F8" w14:textId="192D3C44" w:rsidR="008936C2" w:rsidRPr="008936C2" w:rsidRDefault="008936C2" w:rsidP="008936C2">
      <w:pPr>
        <w:pStyle w:val="a3"/>
        <w:ind w:left="360"/>
        <w:rPr>
          <w:rStyle w:val="a4"/>
          <w:b/>
          <w:sz w:val="28"/>
          <w:szCs w:val="28"/>
        </w:rPr>
      </w:pPr>
      <w:r w:rsidRPr="008936C2">
        <w:rPr>
          <w:rFonts w:ascii="Segoe UI" w:eastAsia="Times New Roman" w:hAnsi="Segoe UI" w:cs="Segoe UI"/>
          <w:color w:val="24292E"/>
          <w:sz w:val="20"/>
          <w:szCs w:val="20"/>
          <w:shd w:val="clear" w:color="auto" w:fill="FFFFFF"/>
          <w:lang w:eastAsia="ru-RU"/>
        </w:rPr>
        <w:t>расширяемое средство автоматизации от Microsoft с открытым исходным кодом, состоящее из оболочки с интерфейсом командной строки и сопутствующего </w:t>
      </w:r>
      <w:r w:rsidRPr="008936C2">
        <w:rPr>
          <w:rFonts w:ascii="Segoe UI" w:eastAsia="Times New Roman" w:hAnsi="Segoe UI" w:cs="Segoe UI"/>
          <w:color w:val="24292E"/>
          <w:sz w:val="20"/>
          <w:szCs w:val="20"/>
          <w:lang w:eastAsia="ru-RU"/>
        </w:rPr>
        <w:t>языка сценариев</w:t>
      </w:r>
      <w:r w:rsidRPr="008936C2">
        <w:rPr>
          <w:rFonts w:ascii="Segoe UI" w:eastAsia="Times New Roman" w:hAnsi="Segoe UI" w:cs="Segoe UI"/>
          <w:color w:val="24292E"/>
          <w:sz w:val="20"/>
          <w:szCs w:val="20"/>
          <w:shd w:val="clear" w:color="auto" w:fill="FFFFFF"/>
          <w:lang w:eastAsia="ru-RU"/>
        </w:rPr>
        <w:t>. Windows PowerShell построен на базе Microsoft .NET Framework и интегрирован с ним</w:t>
      </w:r>
      <w:r>
        <w:rPr>
          <w:rFonts w:ascii="PFDinTextCondPro-Regular" w:hAnsi="PFDinTextCondPro-Regular"/>
          <w:color w:val="333333"/>
          <w:sz w:val="33"/>
          <w:szCs w:val="33"/>
          <w:shd w:val="clear" w:color="auto" w:fill="FFFFFF"/>
        </w:rPr>
        <w:t>.</w:t>
      </w:r>
    </w:p>
    <w:p w14:paraId="3EA92725" w14:textId="1F36ADBE" w:rsidR="00287FDA" w:rsidRDefault="00287FDA" w:rsidP="00287FDA">
      <w:pPr>
        <w:pStyle w:val="a3"/>
        <w:numPr>
          <w:ilvl w:val="1"/>
          <w:numId w:val="2"/>
        </w:numPr>
        <w:ind w:left="360"/>
        <w:jc w:val="center"/>
        <w:rPr>
          <w:rStyle w:val="a4"/>
          <w:b/>
          <w:sz w:val="28"/>
          <w:szCs w:val="28"/>
          <w:lang w:val="en-US"/>
        </w:rPr>
      </w:pPr>
      <w:bookmarkStart w:id="222" w:name="Bash"/>
      <w:r>
        <w:rPr>
          <w:rStyle w:val="a4"/>
          <w:b/>
          <w:sz w:val="28"/>
          <w:szCs w:val="28"/>
          <w:lang w:val="en-US"/>
        </w:rPr>
        <w:t>Bash</w:t>
      </w:r>
    </w:p>
    <w:p w14:paraId="0FB40B59" w14:textId="1E2180AE" w:rsidR="00567393" w:rsidRDefault="00567393" w:rsidP="00567393">
      <w:pPr>
        <w:pStyle w:val="a3"/>
        <w:ind w:left="360"/>
        <w:rPr>
          <w:rFonts w:ascii="Arial" w:hAnsi="Arial" w:cs="Arial"/>
          <w:color w:val="222222"/>
          <w:sz w:val="21"/>
          <w:szCs w:val="21"/>
          <w:shd w:val="clear" w:color="auto" w:fill="FFFFFF"/>
        </w:rPr>
      </w:pPr>
      <w:r w:rsidRPr="00567393">
        <w:rPr>
          <w:rFonts w:ascii="Arial" w:hAnsi="Arial" w:cs="Arial"/>
          <w:b/>
          <w:bCs/>
          <w:color w:val="222222"/>
          <w:sz w:val="21"/>
          <w:szCs w:val="21"/>
          <w:shd w:val="clear" w:color="auto" w:fill="FFFFFF"/>
          <w:lang w:val="en-US"/>
        </w:rPr>
        <w:t>Bash</w:t>
      </w:r>
      <w:r w:rsidRPr="00567393">
        <w:rPr>
          <w:rFonts w:ascii="Arial" w:hAnsi="Arial" w:cs="Arial"/>
          <w:color w:val="222222"/>
          <w:sz w:val="21"/>
          <w:szCs w:val="21"/>
          <w:shd w:val="clear" w:color="auto" w:fill="FFFFFF"/>
          <w:lang w:val="en-US"/>
        </w:rPr>
        <w:t> (</w:t>
      </w:r>
      <w:r>
        <w:rPr>
          <w:rFonts w:ascii="Arial" w:hAnsi="Arial" w:cs="Arial"/>
          <w:color w:val="222222"/>
          <w:sz w:val="21"/>
          <w:szCs w:val="21"/>
          <w:shd w:val="clear" w:color="auto" w:fill="FFFFFF"/>
        </w:rPr>
        <w:t>от</w:t>
      </w:r>
      <w:r w:rsidRPr="00567393">
        <w:rPr>
          <w:rFonts w:ascii="Arial" w:hAnsi="Arial" w:cs="Arial"/>
          <w:color w:val="222222"/>
          <w:sz w:val="21"/>
          <w:szCs w:val="21"/>
          <w:shd w:val="clear" w:color="auto" w:fill="FFFFFF"/>
          <w:lang w:val="en-US"/>
        </w:rPr>
        <w:t> </w:t>
      </w:r>
      <w:r w:rsidR="00C637F6">
        <w:rPr>
          <w:rStyle w:val="a4"/>
          <w:rFonts w:ascii="Arial" w:hAnsi="Arial" w:cs="Arial"/>
          <w:color w:val="0B0080"/>
          <w:sz w:val="21"/>
          <w:szCs w:val="21"/>
          <w:u w:val="none"/>
          <w:shd w:val="clear" w:color="auto" w:fill="FFFFFF"/>
        </w:rPr>
        <w:fldChar w:fldCharType="begin"/>
      </w:r>
      <w:r w:rsidR="00C637F6" w:rsidRPr="00215B34">
        <w:rPr>
          <w:rStyle w:val="a4"/>
          <w:rFonts w:ascii="Arial" w:hAnsi="Arial"/>
          <w:color w:val="0B0080"/>
          <w:sz w:val="21"/>
          <w:u w:val="none"/>
          <w:shd w:val="clear" w:color="auto" w:fill="FFFFFF"/>
          <w:lang w:val="en-US"/>
          <w:rPrChange w:id="223" w:author="Евгений Мироевский" w:date="2020-03-15T19:52:00Z">
            <w:rPr>
              <w:rStyle w:val="a4"/>
              <w:rFonts w:ascii="Arial" w:hAnsi="Arial" w:cs="Arial"/>
              <w:color w:val="0B0080"/>
              <w:sz w:val="21"/>
              <w:szCs w:val="21"/>
              <w:u w:val="none"/>
              <w:shd w:val="clear" w:color="auto" w:fill="FFFFFF"/>
            </w:rPr>
          </w:rPrChange>
        </w:rPr>
        <w:instrText xml:space="preserve"> HYPERLINK "https://ru.wikipedia.org/wiki/%D0%90%D0%BD%D0%B3%D0%BB%D0%B8%D0%B9%D1%81%D0%BA%D0%B8%D0%B9_%D1%8F%D0%B7%D1%8B%D0%BA" \o "</w:instrText>
      </w:r>
      <w:r w:rsidR="00C637F6">
        <w:rPr>
          <w:rStyle w:val="a4"/>
          <w:rFonts w:ascii="Arial" w:hAnsi="Arial" w:cs="Arial"/>
          <w:color w:val="0B0080"/>
          <w:sz w:val="21"/>
          <w:szCs w:val="21"/>
          <w:u w:val="none"/>
          <w:shd w:val="clear" w:color="auto" w:fill="FFFFFF"/>
        </w:rPr>
        <w:instrText>Английский</w:instrText>
      </w:r>
      <w:r w:rsidR="00C637F6" w:rsidRPr="00215B34">
        <w:rPr>
          <w:rStyle w:val="a4"/>
          <w:rFonts w:ascii="Arial" w:hAnsi="Arial"/>
          <w:color w:val="0B0080"/>
          <w:sz w:val="21"/>
          <w:u w:val="none"/>
          <w:shd w:val="clear" w:color="auto" w:fill="FFFFFF"/>
          <w:lang w:val="en-US"/>
          <w:rPrChange w:id="224" w:author="Евгений Мироевский" w:date="2020-03-15T19:52:00Z">
            <w:rPr>
              <w:rStyle w:val="a4"/>
              <w:rFonts w:ascii="Arial" w:hAnsi="Arial" w:cs="Arial"/>
              <w:color w:val="0B0080"/>
              <w:sz w:val="21"/>
              <w:szCs w:val="21"/>
              <w:u w:val="none"/>
              <w:shd w:val="clear" w:color="auto" w:fill="FFFFFF"/>
            </w:rPr>
          </w:rPrChange>
        </w:rPr>
        <w:instrText xml:space="preserve"> </w:instrText>
      </w:r>
      <w:r w:rsidR="00C637F6">
        <w:rPr>
          <w:rStyle w:val="a4"/>
          <w:rFonts w:ascii="Arial" w:hAnsi="Arial" w:cs="Arial"/>
          <w:color w:val="0B0080"/>
          <w:sz w:val="21"/>
          <w:szCs w:val="21"/>
          <w:u w:val="none"/>
          <w:shd w:val="clear" w:color="auto" w:fill="FFFFFF"/>
        </w:rPr>
        <w:instrText>язык</w:instrText>
      </w:r>
      <w:r w:rsidR="00C637F6" w:rsidRPr="00215B34">
        <w:rPr>
          <w:rStyle w:val="a4"/>
          <w:rFonts w:ascii="Arial" w:hAnsi="Arial"/>
          <w:color w:val="0B0080"/>
          <w:sz w:val="21"/>
          <w:u w:val="none"/>
          <w:shd w:val="clear" w:color="auto" w:fill="FFFFFF"/>
          <w:lang w:val="en-US"/>
          <w:rPrChange w:id="225" w:author="Евгений Мироевский" w:date="2020-03-15T19:52:00Z">
            <w:rPr>
              <w:rStyle w:val="a4"/>
              <w:rFonts w:ascii="Arial" w:hAnsi="Arial" w:cs="Arial"/>
              <w:color w:val="0B0080"/>
              <w:sz w:val="21"/>
              <w:szCs w:val="21"/>
              <w:u w:val="none"/>
              <w:shd w:val="clear" w:color="auto" w:fill="FFFFFF"/>
            </w:rPr>
          </w:rPrChange>
        </w:rPr>
        <w:instrText xml:space="preserve">" </w:instrText>
      </w:r>
      <w:r w:rsidR="00C637F6">
        <w:rPr>
          <w:rStyle w:val="a4"/>
          <w:rFonts w:ascii="Arial" w:hAnsi="Arial" w:cs="Arial"/>
          <w:color w:val="0B0080"/>
          <w:sz w:val="21"/>
          <w:szCs w:val="21"/>
          <w:u w:val="none"/>
          <w:shd w:val="clear" w:color="auto" w:fill="FFFFFF"/>
        </w:rPr>
        <w:fldChar w:fldCharType="separate"/>
      </w:r>
      <w:r>
        <w:rPr>
          <w:rStyle w:val="a4"/>
          <w:rFonts w:ascii="Arial" w:hAnsi="Arial" w:cs="Arial"/>
          <w:color w:val="0B0080"/>
          <w:sz w:val="21"/>
          <w:szCs w:val="21"/>
          <w:u w:val="none"/>
          <w:shd w:val="clear" w:color="auto" w:fill="FFFFFF"/>
        </w:rPr>
        <w:t>англ</w:t>
      </w:r>
      <w:r w:rsidRPr="00567393">
        <w:rPr>
          <w:rStyle w:val="a4"/>
          <w:rFonts w:ascii="Arial" w:hAnsi="Arial" w:cs="Arial"/>
          <w:color w:val="0B0080"/>
          <w:sz w:val="21"/>
          <w:szCs w:val="21"/>
          <w:u w:val="none"/>
          <w:shd w:val="clear" w:color="auto" w:fill="FFFFFF"/>
          <w:lang w:val="en-US"/>
        </w:rPr>
        <w:t>.</w:t>
      </w:r>
      <w:r w:rsidR="00C637F6">
        <w:rPr>
          <w:rStyle w:val="a4"/>
          <w:rFonts w:ascii="Arial" w:hAnsi="Arial" w:cs="Arial"/>
          <w:color w:val="0B0080"/>
          <w:sz w:val="21"/>
          <w:szCs w:val="21"/>
          <w:u w:val="none"/>
          <w:shd w:val="clear" w:color="auto" w:fill="FFFFFF"/>
          <w:lang w:val="en-US"/>
        </w:rPr>
        <w:fldChar w:fldCharType="end"/>
      </w:r>
      <w:r w:rsidRPr="00567393">
        <w:rPr>
          <w:rFonts w:ascii="Arial" w:hAnsi="Arial" w:cs="Arial"/>
          <w:color w:val="222222"/>
          <w:sz w:val="21"/>
          <w:szCs w:val="21"/>
          <w:shd w:val="clear" w:color="auto" w:fill="FFFFFF"/>
          <w:lang w:val="en-US"/>
        </w:rPr>
        <w:t> </w:t>
      </w:r>
      <w:r>
        <w:rPr>
          <w:rFonts w:ascii="Arial" w:hAnsi="Arial" w:cs="Arial"/>
          <w:b/>
          <w:bCs/>
          <w:i/>
          <w:iCs/>
          <w:color w:val="222222"/>
          <w:sz w:val="21"/>
          <w:szCs w:val="21"/>
          <w:shd w:val="clear" w:color="auto" w:fill="FFFFFF"/>
          <w:lang w:val="en"/>
        </w:rPr>
        <w:t>B</w:t>
      </w:r>
      <w:r>
        <w:rPr>
          <w:rFonts w:ascii="Arial" w:hAnsi="Arial" w:cs="Arial"/>
          <w:i/>
          <w:iCs/>
          <w:color w:val="222222"/>
          <w:sz w:val="21"/>
          <w:szCs w:val="21"/>
          <w:shd w:val="clear" w:color="auto" w:fill="FFFFFF"/>
          <w:lang w:val="en"/>
        </w:rPr>
        <w:t>ourne </w:t>
      </w:r>
      <w:r>
        <w:rPr>
          <w:rFonts w:ascii="Arial" w:hAnsi="Arial" w:cs="Arial"/>
          <w:b/>
          <w:bCs/>
          <w:i/>
          <w:iCs/>
          <w:color w:val="222222"/>
          <w:sz w:val="21"/>
          <w:szCs w:val="21"/>
          <w:shd w:val="clear" w:color="auto" w:fill="FFFFFF"/>
          <w:lang w:val="en"/>
        </w:rPr>
        <w:t>a</w:t>
      </w:r>
      <w:r>
        <w:rPr>
          <w:rFonts w:ascii="Arial" w:hAnsi="Arial" w:cs="Arial"/>
          <w:i/>
          <w:iCs/>
          <w:color w:val="222222"/>
          <w:sz w:val="21"/>
          <w:szCs w:val="21"/>
          <w:shd w:val="clear" w:color="auto" w:fill="FFFFFF"/>
          <w:lang w:val="en"/>
        </w:rPr>
        <w:t>gain </w:t>
      </w:r>
      <w:r>
        <w:rPr>
          <w:rFonts w:ascii="Arial" w:hAnsi="Arial" w:cs="Arial"/>
          <w:b/>
          <w:bCs/>
          <w:i/>
          <w:iCs/>
          <w:color w:val="222222"/>
          <w:sz w:val="21"/>
          <w:szCs w:val="21"/>
          <w:shd w:val="clear" w:color="auto" w:fill="FFFFFF"/>
          <w:lang w:val="en"/>
        </w:rPr>
        <w:t>sh</w:t>
      </w:r>
      <w:r>
        <w:rPr>
          <w:rFonts w:ascii="Arial" w:hAnsi="Arial" w:cs="Arial"/>
          <w:i/>
          <w:iCs/>
          <w:color w:val="222222"/>
          <w:sz w:val="21"/>
          <w:szCs w:val="21"/>
          <w:shd w:val="clear" w:color="auto" w:fill="FFFFFF"/>
          <w:lang w:val="en"/>
        </w:rPr>
        <w:t>ell</w:t>
      </w:r>
      <w:r w:rsidRPr="00567393">
        <w:rPr>
          <w:rFonts w:ascii="Arial" w:hAnsi="Arial" w:cs="Arial"/>
          <w:color w:val="222222"/>
          <w:sz w:val="21"/>
          <w:szCs w:val="21"/>
          <w:shd w:val="clear" w:color="auto" w:fill="FFFFFF"/>
          <w:lang w:val="en-US"/>
        </w:rPr>
        <w:t>, </w:t>
      </w:r>
      <w:r w:rsidR="00C637F6">
        <w:rPr>
          <w:rStyle w:val="a4"/>
          <w:rFonts w:ascii="Arial" w:hAnsi="Arial" w:cs="Arial"/>
          <w:color w:val="0B0080"/>
          <w:sz w:val="21"/>
          <w:szCs w:val="21"/>
          <w:u w:val="none"/>
          <w:shd w:val="clear" w:color="auto" w:fill="FFFFFF"/>
        </w:rPr>
        <w:fldChar w:fldCharType="begin"/>
      </w:r>
      <w:r w:rsidR="00C637F6" w:rsidRPr="00215B34">
        <w:rPr>
          <w:rStyle w:val="a4"/>
          <w:rFonts w:ascii="Arial" w:hAnsi="Arial"/>
          <w:color w:val="0B0080"/>
          <w:sz w:val="21"/>
          <w:u w:val="none"/>
          <w:shd w:val="clear" w:color="auto" w:fill="FFFFFF"/>
          <w:lang w:val="en-US"/>
          <w:rPrChange w:id="226" w:author="Евгений Мироевский" w:date="2020-03-15T19:52:00Z">
            <w:rPr>
              <w:rStyle w:val="a4"/>
              <w:rFonts w:ascii="Arial" w:hAnsi="Arial" w:cs="Arial"/>
              <w:color w:val="0B0080"/>
              <w:sz w:val="21"/>
              <w:szCs w:val="21"/>
              <w:u w:val="none"/>
              <w:shd w:val="clear" w:color="auto" w:fill="FFFFFF"/>
            </w:rPr>
          </w:rPrChange>
        </w:rPr>
        <w:instrText xml:space="preserve"> HYPERLINK "https://ru.wikipedia.org/wiki/%D0%9A%D0%B0%D0%BB%D0%B0%D0%BC%D0%B1%D1%83%D1%80" \o "</w:instrText>
      </w:r>
      <w:r w:rsidR="00C637F6">
        <w:rPr>
          <w:rStyle w:val="a4"/>
          <w:rFonts w:ascii="Arial" w:hAnsi="Arial" w:cs="Arial"/>
          <w:color w:val="0B0080"/>
          <w:sz w:val="21"/>
          <w:szCs w:val="21"/>
          <w:u w:val="none"/>
          <w:shd w:val="clear" w:color="auto" w:fill="FFFFFF"/>
        </w:rPr>
        <w:instrText>Каламбур</w:instrText>
      </w:r>
      <w:r w:rsidR="00C637F6" w:rsidRPr="00215B34">
        <w:rPr>
          <w:rStyle w:val="a4"/>
          <w:rFonts w:ascii="Arial" w:hAnsi="Arial"/>
          <w:color w:val="0B0080"/>
          <w:sz w:val="21"/>
          <w:u w:val="none"/>
          <w:shd w:val="clear" w:color="auto" w:fill="FFFFFF"/>
          <w:lang w:val="en-US"/>
          <w:rPrChange w:id="227" w:author="Евгений Мироевский" w:date="2020-03-15T19:52:00Z">
            <w:rPr>
              <w:rStyle w:val="a4"/>
              <w:rFonts w:ascii="Arial" w:hAnsi="Arial" w:cs="Arial"/>
              <w:color w:val="0B0080"/>
              <w:sz w:val="21"/>
              <w:szCs w:val="21"/>
              <w:u w:val="none"/>
              <w:shd w:val="clear" w:color="auto" w:fill="FFFFFF"/>
            </w:rPr>
          </w:rPrChange>
        </w:rPr>
        <w:instrText xml:space="preserve">" </w:instrText>
      </w:r>
      <w:r w:rsidR="00C637F6">
        <w:rPr>
          <w:rStyle w:val="a4"/>
          <w:rFonts w:ascii="Arial" w:hAnsi="Arial" w:cs="Arial"/>
          <w:color w:val="0B0080"/>
          <w:sz w:val="21"/>
          <w:szCs w:val="21"/>
          <w:u w:val="none"/>
          <w:shd w:val="clear" w:color="auto" w:fill="FFFFFF"/>
        </w:rPr>
        <w:fldChar w:fldCharType="separate"/>
      </w:r>
      <w:r>
        <w:rPr>
          <w:rStyle w:val="a4"/>
          <w:rFonts w:ascii="Arial" w:hAnsi="Arial" w:cs="Arial"/>
          <w:color w:val="0B0080"/>
          <w:sz w:val="21"/>
          <w:szCs w:val="21"/>
          <w:u w:val="none"/>
          <w:shd w:val="clear" w:color="auto" w:fill="FFFFFF"/>
        </w:rPr>
        <w:t>каламбур</w:t>
      </w:r>
      <w:r w:rsidR="00C637F6">
        <w:rPr>
          <w:rStyle w:val="a4"/>
          <w:rFonts w:ascii="Arial" w:hAnsi="Arial" w:cs="Arial"/>
          <w:color w:val="0B0080"/>
          <w:sz w:val="21"/>
          <w:szCs w:val="21"/>
          <w:u w:val="none"/>
          <w:shd w:val="clear" w:color="auto" w:fill="FFFFFF"/>
        </w:rPr>
        <w:fldChar w:fldCharType="end"/>
      </w:r>
      <w:r w:rsidRPr="00567393">
        <w:rPr>
          <w:rFonts w:ascii="Arial" w:hAnsi="Arial" w:cs="Arial"/>
          <w:color w:val="222222"/>
          <w:sz w:val="21"/>
          <w:szCs w:val="21"/>
          <w:shd w:val="clear" w:color="auto" w:fill="FFFFFF"/>
          <w:lang w:val="en-US"/>
        </w:rPr>
        <w:t> </w:t>
      </w:r>
      <w:r>
        <w:rPr>
          <w:rFonts w:ascii="Arial" w:hAnsi="Arial" w:cs="Arial"/>
          <w:i/>
          <w:iCs/>
          <w:color w:val="222222"/>
          <w:sz w:val="21"/>
          <w:szCs w:val="21"/>
          <w:shd w:val="clear" w:color="auto" w:fill="FFFFFF"/>
          <w:lang w:val="en"/>
        </w:rPr>
        <w:t>«Born again» shell</w:t>
      </w:r>
      <w:r w:rsidRPr="00567393">
        <w:rPr>
          <w:rFonts w:ascii="Arial" w:hAnsi="Arial" w:cs="Arial"/>
          <w:color w:val="222222"/>
          <w:sz w:val="21"/>
          <w:szCs w:val="21"/>
          <w:shd w:val="clear" w:color="auto" w:fill="FFFFFF"/>
          <w:lang w:val="en-US"/>
        </w:rPr>
        <w:t> — «</w:t>
      </w:r>
      <w:r>
        <w:rPr>
          <w:rFonts w:ascii="Arial" w:hAnsi="Arial" w:cs="Arial"/>
          <w:color w:val="222222"/>
          <w:sz w:val="21"/>
          <w:szCs w:val="21"/>
          <w:shd w:val="clear" w:color="auto" w:fill="FFFFFF"/>
        </w:rPr>
        <w:t>возрождённый</w:t>
      </w:r>
      <w:r w:rsidRPr="00567393">
        <w:rPr>
          <w:rFonts w:ascii="Arial" w:hAnsi="Arial" w:cs="Arial"/>
          <w:color w:val="222222"/>
          <w:sz w:val="21"/>
          <w:szCs w:val="21"/>
          <w:shd w:val="clear" w:color="auto" w:fill="FFFFFF"/>
          <w:lang w:val="en-US"/>
        </w:rPr>
        <w:t xml:space="preserve">» shell) — </w:t>
      </w:r>
      <w:r>
        <w:rPr>
          <w:rFonts w:ascii="Arial" w:hAnsi="Arial" w:cs="Arial"/>
          <w:color w:val="222222"/>
          <w:sz w:val="21"/>
          <w:szCs w:val="21"/>
          <w:shd w:val="clear" w:color="auto" w:fill="FFFFFF"/>
        </w:rPr>
        <w:t>усовершенствованная</w:t>
      </w:r>
      <w:r w:rsidRPr="00567393">
        <w:rPr>
          <w:rFonts w:ascii="Arial" w:hAnsi="Arial" w:cs="Arial"/>
          <w:color w:val="222222"/>
          <w:sz w:val="21"/>
          <w:szCs w:val="21"/>
          <w:shd w:val="clear" w:color="auto" w:fill="FFFFFF"/>
          <w:lang w:val="en-US"/>
        </w:rPr>
        <w:t xml:space="preserve"> </w:t>
      </w:r>
      <w:r>
        <w:rPr>
          <w:rFonts w:ascii="Arial" w:hAnsi="Arial" w:cs="Arial"/>
          <w:color w:val="222222"/>
          <w:sz w:val="21"/>
          <w:szCs w:val="21"/>
          <w:shd w:val="clear" w:color="auto" w:fill="FFFFFF"/>
        </w:rPr>
        <w:t>и</w:t>
      </w:r>
      <w:r w:rsidRPr="00567393">
        <w:rPr>
          <w:rFonts w:ascii="Arial" w:hAnsi="Arial" w:cs="Arial"/>
          <w:color w:val="222222"/>
          <w:sz w:val="21"/>
          <w:szCs w:val="21"/>
          <w:shd w:val="clear" w:color="auto" w:fill="FFFFFF"/>
          <w:lang w:val="en-US"/>
        </w:rPr>
        <w:t xml:space="preserve"> </w:t>
      </w:r>
      <w:r>
        <w:rPr>
          <w:rFonts w:ascii="Arial" w:hAnsi="Arial" w:cs="Arial"/>
          <w:color w:val="222222"/>
          <w:sz w:val="21"/>
          <w:szCs w:val="21"/>
          <w:shd w:val="clear" w:color="auto" w:fill="FFFFFF"/>
        </w:rPr>
        <w:t>модернизированная</w:t>
      </w:r>
      <w:r w:rsidRPr="00567393">
        <w:rPr>
          <w:rFonts w:ascii="Arial" w:hAnsi="Arial" w:cs="Arial"/>
          <w:color w:val="222222"/>
          <w:sz w:val="21"/>
          <w:szCs w:val="21"/>
          <w:shd w:val="clear" w:color="auto" w:fill="FFFFFF"/>
          <w:lang w:val="en-US"/>
        </w:rPr>
        <w:t xml:space="preserve"> </w:t>
      </w:r>
      <w:r>
        <w:rPr>
          <w:rFonts w:ascii="Arial" w:hAnsi="Arial" w:cs="Arial"/>
          <w:color w:val="222222"/>
          <w:sz w:val="21"/>
          <w:szCs w:val="21"/>
          <w:shd w:val="clear" w:color="auto" w:fill="FFFFFF"/>
        </w:rPr>
        <w:t>вариация</w:t>
      </w:r>
      <w:r w:rsidRPr="00567393">
        <w:rPr>
          <w:rFonts w:ascii="Arial" w:hAnsi="Arial" w:cs="Arial"/>
          <w:color w:val="222222"/>
          <w:sz w:val="21"/>
          <w:szCs w:val="21"/>
          <w:shd w:val="clear" w:color="auto" w:fill="FFFFFF"/>
          <w:lang w:val="en-US"/>
        </w:rPr>
        <w:t> </w:t>
      </w:r>
      <w:r w:rsidR="00C637F6">
        <w:rPr>
          <w:rStyle w:val="a4"/>
          <w:rFonts w:ascii="Arial" w:hAnsi="Arial" w:cs="Arial"/>
          <w:color w:val="0B0080"/>
          <w:sz w:val="21"/>
          <w:szCs w:val="21"/>
          <w:u w:val="none"/>
          <w:shd w:val="clear" w:color="auto" w:fill="FFFFFF"/>
        </w:rPr>
        <w:fldChar w:fldCharType="begin"/>
      </w:r>
      <w:r w:rsidR="00C637F6" w:rsidRPr="00215B34">
        <w:rPr>
          <w:rStyle w:val="a4"/>
          <w:rFonts w:ascii="Arial" w:hAnsi="Arial"/>
          <w:color w:val="0B0080"/>
          <w:sz w:val="21"/>
          <w:u w:val="none"/>
          <w:shd w:val="clear" w:color="auto" w:fill="FFFFFF"/>
          <w:lang w:val="en-US"/>
          <w:rPrChange w:id="228" w:author="Евгений Мироевский" w:date="2020-03-15T19:52:00Z">
            <w:rPr>
              <w:rStyle w:val="a4"/>
              <w:rFonts w:ascii="Arial" w:hAnsi="Arial" w:cs="Arial"/>
              <w:color w:val="0B0080"/>
              <w:sz w:val="21"/>
              <w:szCs w:val="21"/>
              <w:u w:val="none"/>
              <w:shd w:val="clear" w:color="auto" w:fill="FFFFFF"/>
            </w:rPr>
          </w:rPrChange>
        </w:rPr>
        <w:instrText xml:space="preserve"> HYPERLINK "https://ru.wikipedia.org/wiki/%D0%9A%D0%BE%D0%BC%D0%B0%D0%BD%D0%B4%D0%BD%D0%B0%D1%8F_%D0%BE%D0%B1%D0%BE%D0%BB%D0%BE%D1%87%D0%BA%D0%B0_UNIX" \o "</w:instrText>
      </w:r>
      <w:r w:rsidR="00C637F6">
        <w:rPr>
          <w:rStyle w:val="a4"/>
          <w:rFonts w:ascii="Arial" w:hAnsi="Arial" w:cs="Arial"/>
          <w:color w:val="0B0080"/>
          <w:sz w:val="21"/>
          <w:szCs w:val="21"/>
          <w:u w:val="none"/>
          <w:shd w:val="clear" w:color="auto" w:fill="FFFFFF"/>
        </w:rPr>
        <w:instrText>Командная</w:instrText>
      </w:r>
      <w:r w:rsidR="00C637F6" w:rsidRPr="00215B34">
        <w:rPr>
          <w:rStyle w:val="a4"/>
          <w:rFonts w:ascii="Arial" w:hAnsi="Arial"/>
          <w:color w:val="0B0080"/>
          <w:sz w:val="21"/>
          <w:u w:val="none"/>
          <w:shd w:val="clear" w:color="auto" w:fill="FFFFFF"/>
          <w:lang w:val="en-US"/>
          <w:rPrChange w:id="229" w:author="Евгений Мироевский" w:date="2020-03-15T19:52:00Z">
            <w:rPr>
              <w:rStyle w:val="a4"/>
              <w:rFonts w:ascii="Arial" w:hAnsi="Arial" w:cs="Arial"/>
              <w:color w:val="0B0080"/>
              <w:sz w:val="21"/>
              <w:szCs w:val="21"/>
              <w:u w:val="none"/>
              <w:shd w:val="clear" w:color="auto" w:fill="FFFFFF"/>
            </w:rPr>
          </w:rPrChange>
        </w:rPr>
        <w:instrText xml:space="preserve"> </w:instrText>
      </w:r>
      <w:r w:rsidR="00C637F6">
        <w:rPr>
          <w:rStyle w:val="a4"/>
          <w:rFonts w:ascii="Arial" w:hAnsi="Arial" w:cs="Arial"/>
          <w:color w:val="0B0080"/>
          <w:sz w:val="21"/>
          <w:szCs w:val="21"/>
          <w:u w:val="none"/>
          <w:shd w:val="clear" w:color="auto" w:fill="FFFFFF"/>
        </w:rPr>
        <w:instrText>оболочка</w:instrText>
      </w:r>
      <w:r w:rsidR="00C637F6" w:rsidRPr="00215B34">
        <w:rPr>
          <w:rStyle w:val="a4"/>
          <w:rFonts w:ascii="Arial" w:hAnsi="Arial"/>
          <w:color w:val="0B0080"/>
          <w:sz w:val="21"/>
          <w:u w:val="none"/>
          <w:shd w:val="clear" w:color="auto" w:fill="FFFFFF"/>
          <w:lang w:val="en-US"/>
          <w:rPrChange w:id="230" w:author="Евгений Мироевский" w:date="2020-03-15T19:52:00Z">
            <w:rPr>
              <w:rStyle w:val="a4"/>
              <w:rFonts w:ascii="Arial" w:hAnsi="Arial" w:cs="Arial"/>
              <w:color w:val="0B0080"/>
              <w:sz w:val="21"/>
              <w:szCs w:val="21"/>
              <w:u w:val="none"/>
              <w:shd w:val="clear" w:color="auto" w:fill="FFFFFF"/>
            </w:rPr>
          </w:rPrChange>
        </w:rPr>
        <w:instrText xml:space="preserve"> UNIX" </w:instrText>
      </w:r>
      <w:r w:rsidR="00C637F6">
        <w:rPr>
          <w:rStyle w:val="a4"/>
          <w:rFonts w:ascii="Arial" w:hAnsi="Arial" w:cs="Arial"/>
          <w:color w:val="0B0080"/>
          <w:sz w:val="21"/>
          <w:szCs w:val="21"/>
          <w:u w:val="none"/>
          <w:shd w:val="clear" w:color="auto" w:fill="FFFFFF"/>
        </w:rPr>
        <w:fldChar w:fldCharType="separate"/>
      </w:r>
      <w:r>
        <w:rPr>
          <w:rStyle w:val="a4"/>
          <w:rFonts w:ascii="Arial" w:hAnsi="Arial" w:cs="Arial"/>
          <w:color w:val="0B0080"/>
          <w:sz w:val="21"/>
          <w:szCs w:val="21"/>
          <w:u w:val="none"/>
          <w:shd w:val="clear" w:color="auto" w:fill="FFFFFF"/>
        </w:rPr>
        <w:t>командной</w:t>
      </w:r>
      <w:r w:rsidRPr="00567393">
        <w:rPr>
          <w:rStyle w:val="a4"/>
          <w:rFonts w:ascii="Arial" w:hAnsi="Arial" w:cs="Arial"/>
          <w:color w:val="0B0080"/>
          <w:sz w:val="21"/>
          <w:szCs w:val="21"/>
          <w:u w:val="none"/>
          <w:shd w:val="clear" w:color="auto" w:fill="FFFFFF"/>
          <w:lang w:val="en-US"/>
        </w:rPr>
        <w:t xml:space="preserve"> </w:t>
      </w:r>
      <w:r>
        <w:rPr>
          <w:rStyle w:val="a4"/>
          <w:rFonts w:ascii="Arial" w:hAnsi="Arial" w:cs="Arial"/>
          <w:color w:val="0B0080"/>
          <w:sz w:val="21"/>
          <w:szCs w:val="21"/>
          <w:u w:val="none"/>
          <w:shd w:val="clear" w:color="auto" w:fill="FFFFFF"/>
        </w:rPr>
        <w:t>оболочки</w:t>
      </w:r>
      <w:r w:rsidR="00C637F6">
        <w:rPr>
          <w:rStyle w:val="a4"/>
          <w:rFonts w:ascii="Arial" w:hAnsi="Arial" w:cs="Arial"/>
          <w:color w:val="0B0080"/>
          <w:sz w:val="21"/>
          <w:szCs w:val="21"/>
          <w:u w:val="none"/>
          <w:shd w:val="clear" w:color="auto" w:fill="FFFFFF"/>
        </w:rPr>
        <w:fldChar w:fldCharType="end"/>
      </w:r>
      <w:r w:rsidRPr="00567393">
        <w:rPr>
          <w:rFonts w:ascii="Arial" w:hAnsi="Arial" w:cs="Arial"/>
          <w:color w:val="222222"/>
          <w:sz w:val="21"/>
          <w:szCs w:val="21"/>
          <w:shd w:val="clear" w:color="auto" w:fill="FFFFFF"/>
          <w:lang w:val="en-US"/>
        </w:rPr>
        <w:t> </w:t>
      </w:r>
      <w:hyperlink r:id="rId159" w:tooltip="Bourne shell" w:history="1">
        <w:r w:rsidRPr="00567393">
          <w:rPr>
            <w:rStyle w:val="a4"/>
            <w:rFonts w:ascii="Arial" w:hAnsi="Arial" w:cs="Arial"/>
            <w:color w:val="0B0080"/>
            <w:sz w:val="21"/>
            <w:szCs w:val="21"/>
            <w:u w:val="none"/>
            <w:shd w:val="clear" w:color="auto" w:fill="FFFFFF"/>
            <w:lang w:val="en-US"/>
          </w:rPr>
          <w:t>Bourne shell</w:t>
        </w:r>
      </w:hyperlink>
      <w:r w:rsidRPr="00567393">
        <w:rPr>
          <w:rFonts w:ascii="Arial" w:hAnsi="Arial" w:cs="Arial"/>
          <w:color w:val="222222"/>
          <w:sz w:val="21"/>
          <w:szCs w:val="21"/>
          <w:shd w:val="clear" w:color="auto" w:fill="FFFFFF"/>
          <w:lang w:val="en-US"/>
        </w:rPr>
        <w:t xml:space="preserve">. </w:t>
      </w:r>
      <w:r>
        <w:rPr>
          <w:rFonts w:ascii="Arial" w:hAnsi="Arial" w:cs="Arial"/>
          <w:color w:val="222222"/>
          <w:sz w:val="21"/>
          <w:szCs w:val="21"/>
          <w:shd w:val="clear" w:color="auto" w:fill="FFFFFF"/>
        </w:rPr>
        <w:t>Одна из наиболее популярных современных разновидностей командной оболочки </w:t>
      </w:r>
      <w:hyperlink r:id="rId160" w:tooltip="UNIX" w:history="1">
        <w:r>
          <w:rPr>
            <w:rStyle w:val="a4"/>
            <w:rFonts w:ascii="Arial" w:hAnsi="Arial" w:cs="Arial"/>
            <w:color w:val="0B0080"/>
            <w:sz w:val="21"/>
            <w:szCs w:val="21"/>
            <w:u w:val="none"/>
            <w:shd w:val="clear" w:color="auto" w:fill="FFFFFF"/>
          </w:rPr>
          <w:t>UNIX</w:t>
        </w:r>
      </w:hyperlink>
      <w:r>
        <w:rPr>
          <w:rFonts w:ascii="Arial" w:hAnsi="Arial" w:cs="Arial"/>
          <w:color w:val="222222"/>
          <w:sz w:val="21"/>
          <w:szCs w:val="21"/>
          <w:shd w:val="clear" w:color="auto" w:fill="FFFFFF"/>
        </w:rPr>
        <w:t>. Особенно популярна в среде </w:t>
      </w:r>
      <w:hyperlink r:id="rId161" w:tooltip="Linux" w:history="1">
        <w:r>
          <w:rPr>
            <w:rStyle w:val="a4"/>
            <w:rFonts w:ascii="Arial" w:hAnsi="Arial" w:cs="Arial"/>
            <w:color w:val="0B0080"/>
            <w:sz w:val="21"/>
            <w:szCs w:val="21"/>
            <w:u w:val="none"/>
            <w:shd w:val="clear" w:color="auto" w:fill="FFFFFF"/>
          </w:rPr>
          <w:t>Linux</w:t>
        </w:r>
      </w:hyperlink>
      <w:r>
        <w:rPr>
          <w:rFonts w:ascii="Arial" w:hAnsi="Arial" w:cs="Arial"/>
          <w:color w:val="222222"/>
          <w:sz w:val="21"/>
          <w:szCs w:val="21"/>
          <w:shd w:val="clear" w:color="auto" w:fill="FFFFFF"/>
        </w:rPr>
        <w:t>, где она часто используется в качестве предустановленной командной оболочки.</w:t>
      </w:r>
    </w:p>
    <w:p w14:paraId="06526197" w14:textId="2F22C554" w:rsidR="009D4028" w:rsidRDefault="00A611EA" w:rsidP="00A611EA">
      <w:pPr>
        <w:spacing w:after="0"/>
        <w:jc w:val="center"/>
        <w:rPr>
          <w:b/>
          <w:color w:val="FF0000"/>
          <w:sz w:val="24"/>
          <w:szCs w:val="24"/>
          <w:highlight w:val="yellow"/>
        </w:rPr>
      </w:pPr>
      <w:bookmarkStart w:id="231" w:name="Total_comander"/>
      <w:r w:rsidRPr="00A611EA">
        <w:rPr>
          <w:b/>
          <w:color w:val="FF0000"/>
          <w:sz w:val="24"/>
          <w:szCs w:val="24"/>
          <w:highlight w:val="yellow"/>
        </w:rPr>
        <w:t>TOTAL COMANDER</w:t>
      </w:r>
    </w:p>
    <w:p w14:paraId="5FEBBA7D" w14:textId="37A8366C" w:rsidR="00A611EA" w:rsidRDefault="00A611EA" w:rsidP="00A611EA">
      <w:pPr>
        <w:spacing w:after="0"/>
        <w:ind w:firstLine="709"/>
        <w:rPr>
          <w:rFonts w:ascii="Arial" w:hAnsi="Arial" w:cs="Arial"/>
          <w:color w:val="000000"/>
          <w:sz w:val="20"/>
          <w:szCs w:val="20"/>
        </w:rPr>
      </w:pPr>
      <w:r>
        <w:rPr>
          <w:rFonts w:ascii="Arial" w:hAnsi="Arial" w:cs="Arial"/>
          <w:color w:val="000000"/>
          <w:sz w:val="20"/>
          <w:szCs w:val="20"/>
          <w:lang w:val="en-US"/>
        </w:rPr>
        <w:t>T</w:t>
      </w:r>
      <w:r>
        <w:rPr>
          <w:rFonts w:ascii="Arial" w:hAnsi="Arial" w:cs="Arial"/>
          <w:color w:val="000000"/>
          <w:sz w:val="20"/>
          <w:szCs w:val="20"/>
        </w:rPr>
        <w:t>otal Commander может запускаться с одним или двумя каталогами в качестве параметров командной строки. При этом указанные каталоги будут открыты, соответственно, в одной или в обеих панелях. Это позволяет вам создавать несколько ярлыков для Total Commander в меню "Пуск", которые запускают Total Commander с различными каталогами или даже с упакованными файлами, открытыми в его панелях. Более того, вместо стандартного </w:t>
      </w:r>
      <w:r>
        <w:rPr>
          <w:rFonts w:ascii="Arial" w:hAnsi="Arial" w:cs="Arial"/>
          <w:b/>
          <w:bCs/>
          <w:color w:val="000000"/>
          <w:sz w:val="20"/>
          <w:szCs w:val="20"/>
        </w:rPr>
        <w:t>wincmd.ini</w:t>
      </w:r>
      <w:r>
        <w:rPr>
          <w:rFonts w:ascii="Arial" w:hAnsi="Arial" w:cs="Arial"/>
          <w:color w:val="000000"/>
          <w:sz w:val="20"/>
          <w:szCs w:val="20"/>
        </w:rPr>
        <w:t> можно задать другой INI-файл, что позволит нескольким пользователям на одной машине иметь каждому свои настройки Total Commander.</w:t>
      </w:r>
    </w:p>
    <w:p w14:paraId="43B2D852" w14:textId="77777777" w:rsidR="00A611EA" w:rsidRDefault="00A611EA" w:rsidP="00A611EA">
      <w:pPr>
        <w:spacing w:after="0"/>
        <w:ind w:firstLine="709"/>
        <w:rPr>
          <w:rFonts w:ascii="Arial" w:hAnsi="Arial" w:cs="Arial"/>
          <w:color w:val="000000"/>
          <w:sz w:val="20"/>
          <w:szCs w:val="20"/>
        </w:rPr>
      </w:pPr>
      <w:r>
        <w:rPr>
          <w:rFonts w:ascii="Arial" w:hAnsi="Arial" w:cs="Arial"/>
          <w:b/>
          <w:bCs/>
          <w:color w:val="000000"/>
          <w:sz w:val="20"/>
          <w:szCs w:val="20"/>
        </w:rPr>
        <w:t>Синтаксис:</w:t>
      </w:r>
    </w:p>
    <w:p w14:paraId="054B58F6" w14:textId="77777777" w:rsidR="00A611EA" w:rsidRDefault="00A611EA" w:rsidP="00A611EA">
      <w:pPr>
        <w:spacing w:after="0"/>
        <w:ind w:firstLine="709"/>
        <w:rPr>
          <w:rFonts w:ascii="Arial" w:hAnsi="Arial" w:cs="Arial"/>
          <w:color w:val="000000"/>
          <w:sz w:val="20"/>
          <w:szCs w:val="20"/>
        </w:rPr>
      </w:pPr>
      <w:r>
        <w:rPr>
          <w:rFonts w:ascii="Arial" w:hAnsi="Arial" w:cs="Arial"/>
          <w:color w:val="000000"/>
          <w:sz w:val="20"/>
          <w:szCs w:val="20"/>
        </w:rPr>
        <w:t>totalcmd.exe [/o] [/n] [Диск</w:t>
      </w:r>
      <w:proofErr w:type="gramStart"/>
      <w:r>
        <w:rPr>
          <w:rFonts w:ascii="Arial" w:hAnsi="Arial" w:cs="Arial"/>
          <w:color w:val="000000"/>
          <w:sz w:val="20"/>
          <w:szCs w:val="20"/>
        </w:rPr>
        <w:t>1:\</w:t>
      </w:r>
      <w:proofErr w:type="gramEnd"/>
      <w:r>
        <w:rPr>
          <w:rFonts w:ascii="Arial" w:hAnsi="Arial" w:cs="Arial"/>
          <w:color w:val="000000"/>
          <w:sz w:val="20"/>
          <w:szCs w:val="20"/>
        </w:rPr>
        <w:t>Каталог1 [Диск2:\Каталог2]] [/i=имя.ini] [/f=имя_ftp.ini]</w:t>
      </w:r>
    </w:p>
    <w:p w14:paraId="36A07F67" w14:textId="77777777" w:rsidR="00A611EA" w:rsidRDefault="00A611EA" w:rsidP="00A611EA">
      <w:pPr>
        <w:spacing w:after="0"/>
        <w:ind w:firstLine="709"/>
        <w:rPr>
          <w:rFonts w:ascii="Arial" w:hAnsi="Arial" w:cs="Arial"/>
          <w:color w:val="000000"/>
          <w:sz w:val="20"/>
          <w:szCs w:val="20"/>
        </w:rPr>
      </w:pPr>
      <w:r>
        <w:rPr>
          <w:rFonts w:ascii="Arial" w:hAnsi="Arial" w:cs="Arial"/>
          <w:color w:val="000000"/>
          <w:sz w:val="20"/>
          <w:szCs w:val="20"/>
        </w:rPr>
        <w:t>или:</w:t>
      </w:r>
    </w:p>
    <w:p w14:paraId="46446870" w14:textId="77777777" w:rsidR="00A611EA" w:rsidRDefault="00A611EA" w:rsidP="00A611EA">
      <w:pPr>
        <w:spacing w:after="0"/>
        <w:ind w:firstLine="709"/>
        <w:rPr>
          <w:rFonts w:ascii="Arial" w:hAnsi="Arial" w:cs="Arial"/>
          <w:color w:val="000000"/>
          <w:sz w:val="20"/>
          <w:szCs w:val="20"/>
        </w:rPr>
      </w:pPr>
      <w:r>
        <w:rPr>
          <w:rFonts w:ascii="Arial" w:hAnsi="Arial" w:cs="Arial"/>
          <w:color w:val="000000"/>
          <w:sz w:val="20"/>
          <w:szCs w:val="20"/>
        </w:rPr>
        <w:t>totalcmd.exe [/o] [/n] [/L=Диск</w:t>
      </w:r>
      <w:proofErr w:type="gramStart"/>
      <w:r>
        <w:rPr>
          <w:rFonts w:ascii="Arial" w:hAnsi="Arial" w:cs="Arial"/>
          <w:color w:val="000000"/>
          <w:sz w:val="20"/>
          <w:szCs w:val="20"/>
        </w:rPr>
        <w:t>1:\</w:t>
      </w:r>
      <w:proofErr w:type="gramEnd"/>
      <w:r>
        <w:rPr>
          <w:rFonts w:ascii="Arial" w:hAnsi="Arial" w:cs="Arial"/>
          <w:color w:val="000000"/>
          <w:sz w:val="20"/>
          <w:szCs w:val="20"/>
        </w:rPr>
        <w:t>Каталог1] [/R=Диск2:\Каталог2] [/i=имя.ini] [/f=имя_ftp.ini]</w:t>
      </w:r>
    </w:p>
    <w:p w14:paraId="1CB12E46" w14:textId="77777777" w:rsidR="00A611EA" w:rsidRDefault="00A611EA" w:rsidP="00A611EA">
      <w:pPr>
        <w:spacing w:after="0"/>
        <w:ind w:firstLine="709"/>
        <w:rPr>
          <w:rFonts w:ascii="Arial" w:hAnsi="Arial" w:cs="Arial"/>
          <w:color w:val="000000"/>
          <w:sz w:val="20"/>
          <w:szCs w:val="20"/>
        </w:rPr>
      </w:pPr>
      <w:r>
        <w:rPr>
          <w:rFonts w:ascii="Arial" w:hAnsi="Arial" w:cs="Arial"/>
          <w:b/>
          <w:bCs/>
          <w:color w:val="000000"/>
          <w:sz w:val="20"/>
          <w:szCs w:val="20"/>
        </w:rPr>
        <w:t>Параметры:</w:t>
      </w:r>
    </w:p>
    <w:p w14:paraId="0CF456C4" w14:textId="77777777" w:rsidR="00A611EA" w:rsidRDefault="00A611EA" w:rsidP="00A611EA">
      <w:pPr>
        <w:spacing w:after="0"/>
        <w:ind w:firstLine="709"/>
        <w:rPr>
          <w:rFonts w:ascii="Arial" w:hAnsi="Arial" w:cs="Arial"/>
          <w:color w:val="000000"/>
          <w:sz w:val="20"/>
          <w:szCs w:val="20"/>
        </w:rPr>
      </w:pPr>
      <w:proofErr w:type="gramStart"/>
      <w:r>
        <w:rPr>
          <w:rStyle w:val="ib"/>
          <w:rFonts w:ascii="Arial" w:hAnsi="Arial" w:cs="Arial"/>
          <w:b/>
          <w:bCs/>
          <w:color w:val="000000"/>
          <w:sz w:val="20"/>
          <w:szCs w:val="20"/>
        </w:rPr>
        <w:t>Диск:\</w:t>
      </w:r>
      <w:proofErr w:type="gramEnd"/>
      <w:r>
        <w:rPr>
          <w:rStyle w:val="ib"/>
          <w:rFonts w:ascii="Arial" w:hAnsi="Arial" w:cs="Arial"/>
          <w:b/>
          <w:bCs/>
          <w:color w:val="000000"/>
          <w:sz w:val="20"/>
          <w:szCs w:val="20"/>
        </w:rPr>
        <w:t>Каталог</w:t>
      </w:r>
      <w:r>
        <w:rPr>
          <w:rFonts w:ascii="Arial" w:hAnsi="Arial" w:cs="Arial"/>
          <w:color w:val="000000"/>
          <w:sz w:val="20"/>
          <w:szCs w:val="20"/>
        </w:rPr>
        <w:t>Загружает первый каталог, переданный Total Commander, в левую панель, а второй — в правую панель. Имена каталогов, содержащие пробелы, </w:t>
      </w:r>
      <w:r>
        <w:rPr>
          <w:rFonts w:ascii="Arial" w:hAnsi="Arial" w:cs="Arial"/>
          <w:b/>
          <w:bCs/>
          <w:color w:val="000000"/>
          <w:sz w:val="20"/>
          <w:szCs w:val="20"/>
        </w:rPr>
        <w:t>должны</w:t>
      </w:r>
      <w:r>
        <w:rPr>
          <w:rFonts w:ascii="Arial" w:hAnsi="Arial" w:cs="Arial"/>
          <w:color w:val="000000"/>
          <w:sz w:val="20"/>
          <w:szCs w:val="20"/>
        </w:rPr>
        <w:t> быть заключены в двойные кавычки! Всегда определяйте полный путь, включая диск! Для открытия сохранённого FTP-подключения задайте в качестве пути </w:t>
      </w:r>
      <w:proofErr w:type="gramStart"/>
      <w:r>
        <w:rPr>
          <w:rFonts w:ascii="Arial" w:hAnsi="Arial" w:cs="Arial"/>
          <w:b/>
          <w:bCs/>
          <w:color w:val="000000"/>
          <w:sz w:val="20"/>
          <w:szCs w:val="20"/>
        </w:rPr>
        <w:t>FTPOPEN:имя</w:t>
      </w:r>
      <w:proofErr w:type="gramEnd"/>
      <w:r>
        <w:rPr>
          <w:rFonts w:ascii="Arial" w:hAnsi="Arial" w:cs="Arial"/>
          <w:b/>
          <w:bCs/>
          <w:color w:val="000000"/>
          <w:sz w:val="20"/>
          <w:szCs w:val="20"/>
        </w:rPr>
        <w:t>_подключения</w:t>
      </w:r>
      <w:r>
        <w:rPr>
          <w:rFonts w:ascii="Arial" w:hAnsi="Arial" w:cs="Arial"/>
          <w:color w:val="000000"/>
          <w:sz w:val="20"/>
          <w:szCs w:val="20"/>
        </w:rPr>
        <w:t>.</w:t>
      </w:r>
    </w:p>
    <w:p w14:paraId="14B151E1" w14:textId="77777777" w:rsidR="00A611EA" w:rsidRDefault="00A611EA" w:rsidP="00A611EA">
      <w:pPr>
        <w:spacing w:after="0"/>
        <w:ind w:firstLine="709"/>
        <w:rPr>
          <w:rFonts w:ascii="Arial" w:hAnsi="Arial" w:cs="Arial"/>
          <w:color w:val="000000"/>
          <w:sz w:val="20"/>
          <w:szCs w:val="20"/>
        </w:rPr>
      </w:pPr>
      <w:r>
        <w:rPr>
          <w:rStyle w:val="ib"/>
          <w:rFonts w:ascii="Arial" w:hAnsi="Arial" w:cs="Arial"/>
          <w:b/>
          <w:bCs/>
          <w:color w:val="000000"/>
          <w:sz w:val="20"/>
          <w:szCs w:val="20"/>
        </w:rPr>
        <w:t>/O</w:t>
      </w:r>
      <w:r>
        <w:rPr>
          <w:rFonts w:ascii="Arial" w:hAnsi="Arial" w:cs="Arial"/>
          <w:color w:val="000000"/>
          <w:sz w:val="20"/>
          <w:szCs w:val="20"/>
        </w:rPr>
        <w:t>Если Total Commander уже запущен, этот параметр активизирует его и передаёт путь (пути) из командной строки в эту копию программы (независимо от настройки в </w:t>
      </w:r>
      <w:hyperlink r:id="rId162" w:history="1">
        <w:r>
          <w:rPr>
            <w:rStyle w:val="a4"/>
            <w:rFonts w:ascii="Arial" w:hAnsi="Arial" w:cs="Arial"/>
            <w:color w:val="007F00"/>
            <w:sz w:val="20"/>
            <w:szCs w:val="20"/>
          </w:rPr>
          <w:t>диалоге конфигурации</w:t>
        </w:r>
      </w:hyperlink>
      <w:r>
        <w:rPr>
          <w:rFonts w:ascii="Arial" w:hAnsi="Arial" w:cs="Arial"/>
          <w:color w:val="000000"/>
          <w:sz w:val="20"/>
          <w:szCs w:val="20"/>
        </w:rPr>
        <w:t>, позволяющей открывать несколько окон Total Commander).</w:t>
      </w:r>
    </w:p>
    <w:p w14:paraId="719EF2D0" w14:textId="77777777" w:rsidR="00A611EA" w:rsidRDefault="00A611EA" w:rsidP="00A611EA">
      <w:pPr>
        <w:spacing w:after="0"/>
        <w:ind w:firstLine="709"/>
        <w:rPr>
          <w:rFonts w:ascii="Arial" w:hAnsi="Arial" w:cs="Arial"/>
          <w:color w:val="000000"/>
          <w:sz w:val="20"/>
          <w:szCs w:val="20"/>
        </w:rPr>
      </w:pPr>
      <w:r>
        <w:rPr>
          <w:rStyle w:val="ib"/>
          <w:rFonts w:ascii="Arial" w:hAnsi="Arial" w:cs="Arial"/>
          <w:b/>
          <w:bCs/>
          <w:color w:val="000000"/>
          <w:sz w:val="20"/>
          <w:szCs w:val="20"/>
        </w:rPr>
        <w:t>/N</w:t>
      </w:r>
      <w:r>
        <w:rPr>
          <w:rFonts w:ascii="Arial" w:hAnsi="Arial" w:cs="Arial"/>
          <w:color w:val="000000"/>
          <w:sz w:val="20"/>
          <w:szCs w:val="20"/>
        </w:rPr>
        <w:t>В любом случае открывает новое окно Total Commander (независимо от настройки в </w:t>
      </w:r>
      <w:hyperlink r:id="rId163" w:history="1">
        <w:r>
          <w:rPr>
            <w:rStyle w:val="a4"/>
            <w:rFonts w:ascii="Arial" w:hAnsi="Arial" w:cs="Arial"/>
            <w:color w:val="007F00"/>
            <w:sz w:val="20"/>
            <w:szCs w:val="20"/>
          </w:rPr>
          <w:t>диалоге конфигурации</w:t>
        </w:r>
      </w:hyperlink>
      <w:r>
        <w:rPr>
          <w:rFonts w:ascii="Arial" w:hAnsi="Arial" w:cs="Arial"/>
          <w:color w:val="000000"/>
          <w:sz w:val="20"/>
          <w:szCs w:val="20"/>
        </w:rPr>
        <w:t>, позволяющей запускать только одну копию Total Commander).</w:t>
      </w:r>
    </w:p>
    <w:p w14:paraId="79D5F9BD" w14:textId="77777777" w:rsidR="00A611EA" w:rsidRDefault="00A611EA" w:rsidP="00A611EA">
      <w:pPr>
        <w:spacing w:after="0"/>
        <w:ind w:firstLine="709"/>
        <w:rPr>
          <w:rFonts w:ascii="Arial" w:hAnsi="Arial" w:cs="Arial"/>
          <w:color w:val="000000"/>
          <w:sz w:val="20"/>
          <w:szCs w:val="20"/>
        </w:rPr>
      </w:pPr>
      <w:r>
        <w:rPr>
          <w:rStyle w:val="ib"/>
          <w:rFonts w:ascii="Arial" w:hAnsi="Arial" w:cs="Arial"/>
          <w:b/>
          <w:bCs/>
          <w:color w:val="000000"/>
          <w:sz w:val="20"/>
          <w:szCs w:val="20"/>
        </w:rPr>
        <w:t>/L=</w:t>
      </w:r>
      <w:r>
        <w:rPr>
          <w:rFonts w:ascii="Arial" w:hAnsi="Arial" w:cs="Arial"/>
          <w:color w:val="000000"/>
          <w:sz w:val="20"/>
          <w:szCs w:val="20"/>
        </w:rPr>
        <w:t>Устанавливает путь в левой панели.</w:t>
      </w:r>
    </w:p>
    <w:p w14:paraId="20DAC252" w14:textId="77777777" w:rsidR="00A611EA" w:rsidRDefault="00A611EA" w:rsidP="00A611EA">
      <w:pPr>
        <w:spacing w:after="0"/>
        <w:ind w:firstLine="709"/>
        <w:rPr>
          <w:rFonts w:ascii="Arial" w:hAnsi="Arial" w:cs="Arial"/>
          <w:color w:val="000000"/>
          <w:sz w:val="20"/>
          <w:szCs w:val="20"/>
        </w:rPr>
      </w:pPr>
      <w:r>
        <w:rPr>
          <w:rStyle w:val="ib"/>
          <w:rFonts w:ascii="Arial" w:hAnsi="Arial" w:cs="Arial"/>
          <w:b/>
          <w:bCs/>
          <w:color w:val="000000"/>
          <w:sz w:val="20"/>
          <w:szCs w:val="20"/>
        </w:rPr>
        <w:t>/R=</w:t>
      </w:r>
      <w:r>
        <w:rPr>
          <w:rFonts w:ascii="Arial" w:hAnsi="Arial" w:cs="Arial"/>
          <w:color w:val="000000"/>
          <w:sz w:val="20"/>
          <w:szCs w:val="20"/>
        </w:rPr>
        <w:t>Устанавливает путь в правой панели.</w:t>
      </w:r>
    </w:p>
    <w:p w14:paraId="035D849B" w14:textId="77777777" w:rsidR="00A611EA" w:rsidRDefault="00A611EA" w:rsidP="00A611EA">
      <w:pPr>
        <w:spacing w:after="0"/>
        <w:ind w:firstLine="709"/>
        <w:rPr>
          <w:rFonts w:ascii="Arial" w:hAnsi="Arial" w:cs="Arial"/>
          <w:color w:val="000000"/>
          <w:sz w:val="20"/>
          <w:szCs w:val="20"/>
        </w:rPr>
      </w:pPr>
      <w:r>
        <w:rPr>
          <w:rStyle w:val="ib"/>
          <w:rFonts w:ascii="Arial" w:hAnsi="Arial" w:cs="Arial"/>
          <w:b/>
          <w:bCs/>
          <w:color w:val="000000"/>
          <w:sz w:val="20"/>
          <w:szCs w:val="20"/>
        </w:rPr>
        <w:t>/S</w:t>
      </w:r>
      <w:r>
        <w:rPr>
          <w:rFonts w:ascii="Arial" w:hAnsi="Arial" w:cs="Arial"/>
          <w:color w:val="000000"/>
          <w:sz w:val="20"/>
          <w:szCs w:val="20"/>
        </w:rPr>
        <w:t>Воспринимает переданные каталоги как исходный/целевой вместо левого/правого (для совместного применения с параметром </w:t>
      </w:r>
      <w:r>
        <w:rPr>
          <w:rFonts w:ascii="Arial" w:hAnsi="Arial" w:cs="Arial"/>
          <w:b/>
          <w:bCs/>
          <w:color w:val="000000"/>
          <w:sz w:val="20"/>
          <w:szCs w:val="20"/>
        </w:rPr>
        <w:t>/O</w:t>
      </w:r>
      <w:r>
        <w:rPr>
          <w:rFonts w:ascii="Arial" w:hAnsi="Arial" w:cs="Arial"/>
          <w:color w:val="000000"/>
          <w:sz w:val="20"/>
          <w:szCs w:val="20"/>
        </w:rPr>
        <w:t>). Например, каталог, переданный с ключом </w:t>
      </w:r>
      <w:r>
        <w:rPr>
          <w:rFonts w:ascii="Arial" w:hAnsi="Arial" w:cs="Arial"/>
          <w:b/>
          <w:bCs/>
          <w:color w:val="000000"/>
          <w:sz w:val="20"/>
          <w:szCs w:val="20"/>
        </w:rPr>
        <w:t>/R</w:t>
      </w:r>
      <w:proofErr w:type="gramStart"/>
      <w:r>
        <w:rPr>
          <w:rFonts w:ascii="Arial" w:hAnsi="Arial" w:cs="Arial"/>
          <w:b/>
          <w:bCs/>
          <w:color w:val="000000"/>
          <w:sz w:val="20"/>
          <w:szCs w:val="20"/>
        </w:rPr>
        <w:t>=</w:t>
      </w:r>
      <w:proofErr w:type="gramEnd"/>
      <w:r>
        <w:rPr>
          <w:rFonts w:ascii="Arial" w:hAnsi="Arial" w:cs="Arial"/>
          <w:color w:val="000000"/>
          <w:sz w:val="20"/>
          <w:szCs w:val="20"/>
        </w:rPr>
        <w:t> будет воспринят как каталог назначения.</w:t>
      </w:r>
    </w:p>
    <w:p w14:paraId="35B4E65B" w14:textId="77777777" w:rsidR="00A611EA" w:rsidRDefault="00A611EA" w:rsidP="00A611EA">
      <w:pPr>
        <w:spacing w:after="0"/>
        <w:ind w:firstLine="709"/>
        <w:rPr>
          <w:rFonts w:ascii="Arial" w:hAnsi="Arial" w:cs="Arial"/>
          <w:color w:val="000000"/>
          <w:sz w:val="20"/>
          <w:szCs w:val="20"/>
        </w:rPr>
      </w:pPr>
      <w:r>
        <w:rPr>
          <w:rStyle w:val="ib"/>
          <w:rFonts w:ascii="Arial" w:hAnsi="Arial" w:cs="Arial"/>
          <w:b/>
          <w:bCs/>
          <w:color w:val="000000"/>
          <w:sz w:val="20"/>
          <w:szCs w:val="20"/>
        </w:rPr>
        <w:t>/S=C</w:t>
      </w:r>
      <w:r>
        <w:rPr>
          <w:rFonts w:ascii="Arial" w:hAnsi="Arial" w:cs="Arial"/>
          <w:color w:val="000000"/>
          <w:sz w:val="20"/>
          <w:szCs w:val="20"/>
        </w:rPr>
        <w:t>Запускает отдельным процессом инструмент сравнения по содержимому без открытия основного окна TC. Пример: totalcmd.exe /S=C c:\файл1 d:\файл2</w:t>
      </w:r>
    </w:p>
    <w:p w14:paraId="77F605CD" w14:textId="77777777" w:rsidR="00A611EA" w:rsidRDefault="00A611EA" w:rsidP="00A611EA">
      <w:pPr>
        <w:spacing w:after="0"/>
        <w:ind w:firstLine="709"/>
        <w:rPr>
          <w:rFonts w:ascii="Arial" w:hAnsi="Arial" w:cs="Arial"/>
          <w:color w:val="000000"/>
          <w:sz w:val="20"/>
          <w:szCs w:val="20"/>
        </w:rPr>
      </w:pPr>
      <w:r>
        <w:rPr>
          <w:rStyle w:val="ib"/>
          <w:rFonts w:ascii="Arial" w:hAnsi="Arial" w:cs="Arial"/>
          <w:b/>
          <w:bCs/>
          <w:color w:val="000000"/>
          <w:sz w:val="20"/>
          <w:szCs w:val="20"/>
        </w:rPr>
        <w:t>/S=L</w:t>
      </w:r>
      <w:r>
        <w:rPr>
          <w:rFonts w:ascii="Arial" w:hAnsi="Arial" w:cs="Arial"/>
          <w:color w:val="000000"/>
          <w:sz w:val="20"/>
          <w:szCs w:val="20"/>
        </w:rPr>
        <w:t>Запускает отдельным процессом внутренний просмотрщик, передавая ему файл для просмотра (требуется указывать полный путь).</w:t>
      </w:r>
    </w:p>
    <w:p w14:paraId="34497406" w14:textId="77777777" w:rsidR="00A611EA" w:rsidRDefault="00A611EA" w:rsidP="00A611EA">
      <w:pPr>
        <w:spacing w:after="0"/>
        <w:ind w:firstLine="709"/>
        <w:rPr>
          <w:rFonts w:ascii="Arial" w:hAnsi="Arial" w:cs="Arial"/>
          <w:color w:val="000000"/>
          <w:sz w:val="20"/>
          <w:szCs w:val="20"/>
        </w:rPr>
      </w:pPr>
      <w:r>
        <w:rPr>
          <w:rFonts w:ascii="Arial" w:hAnsi="Arial" w:cs="Arial"/>
          <w:color w:val="000000"/>
          <w:sz w:val="20"/>
          <w:szCs w:val="20"/>
        </w:rPr>
        <w:t>Принимает дополнительные параметры, отделённые двоеточием. Пример: /S=L:AT1C1250</w:t>
      </w:r>
    </w:p>
    <w:p w14:paraId="00F4C90C" w14:textId="77777777" w:rsidR="00A611EA" w:rsidRDefault="00A611EA" w:rsidP="00A611EA">
      <w:pPr>
        <w:spacing w:after="0"/>
        <w:ind w:firstLine="709"/>
        <w:rPr>
          <w:rFonts w:ascii="Arial" w:hAnsi="Arial" w:cs="Arial"/>
          <w:color w:val="000000"/>
          <w:sz w:val="20"/>
          <w:szCs w:val="20"/>
        </w:rPr>
      </w:pPr>
      <w:r>
        <w:rPr>
          <w:rStyle w:val="ib"/>
          <w:rFonts w:ascii="Arial" w:hAnsi="Arial" w:cs="Arial"/>
          <w:b/>
          <w:bCs/>
          <w:color w:val="000000"/>
          <w:sz w:val="20"/>
          <w:szCs w:val="20"/>
        </w:rPr>
        <w:t>A</w:t>
      </w:r>
      <w:r>
        <w:rPr>
          <w:rFonts w:ascii="Arial" w:hAnsi="Arial" w:cs="Arial"/>
          <w:color w:val="000000"/>
          <w:sz w:val="20"/>
          <w:szCs w:val="20"/>
        </w:rPr>
        <w:t>Использовать шрифт для кодировки ANSI/Windows.</w:t>
      </w:r>
    </w:p>
    <w:p w14:paraId="49D1940C" w14:textId="77777777" w:rsidR="00A611EA" w:rsidRDefault="00A611EA" w:rsidP="00A611EA">
      <w:pPr>
        <w:spacing w:after="0"/>
        <w:ind w:firstLine="709"/>
        <w:rPr>
          <w:rFonts w:ascii="Arial" w:hAnsi="Arial" w:cs="Arial"/>
          <w:color w:val="000000"/>
          <w:sz w:val="20"/>
          <w:szCs w:val="20"/>
        </w:rPr>
      </w:pPr>
      <w:r>
        <w:rPr>
          <w:rStyle w:val="ib"/>
          <w:rFonts w:ascii="Arial" w:hAnsi="Arial" w:cs="Arial"/>
          <w:b/>
          <w:bCs/>
          <w:color w:val="000000"/>
          <w:sz w:val="20"/>
          <w:szCs w:val="20"/>
        </w:rPr>
        <w:t>S</w:t>
      </w:r>
      <w:r>
        <w:rPr>
          <w:rFonts w:ascii="Arial" w:hAnsi="Arial" w:cs="Arial"/>
          <w:color w:val="000000"/>
          <w:sz w:val="20"/>
          <w:szCs w:val="20"/>
        </w:rPr>
        <w:t>Использовать шрифт для кодировки ASCII/DOS.</w:t>
      </w:r>
    </w:p>
    <w:p w14:paraId="08295D2A" w14:textId="77777777" w:rsidR="00A611EA" w:rsidRDefault="00A611EA" w:rsidP="00A611EA">
      <w:pPr>
        <w:spacing w:after="0"/>
        <w:ind w:firstLine="709"/>
        <w:rPr>
          <w:rFonts w:ascii="Arial" w:hAnsi="Arial" w:cs="Arial"/>
          <w:color w:val="000000"/>
          <w:sz w:val="20"/>
          <w:szCs w:val="20"/>
        </w:rPr>
      </w:pPr>
      <w:r>
        <w:rPr>
          <w:rStyle w:val="ib"/>
          <w:rFonts w:ascii="Arial" w:hAnsi="Arial" w:cs="Arial"/>
          <w:b/>
          <w:bCs/>
          <w:color w:val="000000"/>
          <w:sz w:val="20"/>
          <w:szCs w:val="20"/>
        </w:rPr>
        <w:t>V</w:t>
      </w:r>
      <w:r>
        <w:rPr>
          <w:rFonts w:ascii="Arial" w:hAnsi="Arial" w:cs="Arial"/>
          <w:color w:val="000000"/>
          <w:sz w:val="20"/>
          <w:szCs w:val="20"/>
        </w:rPr>
        <w:t>Использовать пользовательский шрифт.</w:t>
      </w:r>
    </w:p>
    <w:p w14:paraId="35E7DA2B" w14:textId="77777777" w:rsidR="00A611EA" w:rsidRDefault="00A611EA" w:rsidP="00A611EA">
      <w:pPr>
        <w:spacing w:after="0"/>
        <w:ind w:firstLine="709"/>
        <w:rPr>
          <w:rFonts w:ascii="Arial" w:hAnsi="Arial" w:cs="Arial"/>
          <w:color w:val="000000"/>
          <w:sz w:val="20"/>
          <w:szCs w:val="20"/>
        </w:rPr>
      </w:pPr>
      <w:r>
        <w:rPr>
          <w:rStyle w:val="ib"/>
          <w:rFonts w:ascii="Arial" w:hAnsi="Arial" w:cs="Arial"/>
          <w:b/>
          <w:bCs/>
          <w:color w:val="000000"/>
          <w:sz w:val="20"/>
          <w:szCs w:val="20"/>
        </w:rPr>
        <w:t>T</w:t>
      </w:r>
      <w:proofErr w:type="gramStart"/>
      <w:r>
        <w:rPr>
          <w:rStyle w:val="ib"/>
          <w:rFonts w:ascii="Arial" w:hAnsi="Arial" w:cs="Arial"/>
          <w:b/>
          <w:bCs/>
          <w:color w:val="000000"/>
          <w:sz w:val="20"/>
          <w:szCs w:val="20"/>
        </w:rPr>
        <w:t>1..</w:t>
      </w:r>
      <w:proofErr w:type="gramEnd"/>
      <w:r>
        <w:rPr>
          <w:rStyle w:val="ib"/>
          <w:rFonts w:ascii="Arial" w:hAnsi="Arial" w:cs="Arial"/>
          <w:b/>
          <w:bCs/>
          <w:color w:val="000000"/>
          <w:sz w:val="20"/>
          <w:szCs w:val="20"/>
        </w:rPr>
        <w:t>T7</w:t>
      </w:r>
      <w:r>
        <w:rPr>
          <w:rFonts w:ascii="Arial" w:hAnsi="Arial" w:cs="Arial"/>
          <w:color w:val="000000"/>
          <w:sz w:val="20"/>
          <w:szCs w:val="20"/>
        </w:rPr>
        <w:t>Режим просмотра 1-7 (1: только текст, 2: двоичный, 3: шестнадцатеричный, 4: графика/мультимедиа/LS-плагины, 5: HTML, 6: Unicode, 7: UTF-8).</w:t>
      </w:r>
    </w:p>
    <w:p w14:paraId="1AA96928" w14:textId="77777777" w:rsidR="00A611EA" w:rsidRDefault="00A611EA" w:rsidP="00A611EA">
      <w:pPr>
        <w:spacing w:after="0"/>
        <w:ind w:firstLine="709"/>
        <w:rPr>
          <w:rFonts w:ascii="Arial" w:hAnsi="Arial" w:cs="Arial"/>
          <w:color w:val="000000"/>
          <w:sz w:val="20"/>
          <w:szCs w:val="20"/>
        </w:rPr>
      </w:pPr>
      <w:r>
        <w:rPr>
          <w:rStyle w:val="ib"/>
          <w:rFonts w:ascii="Arial" w:hAnsi="Arial" w:cs="Arial"/>
          <w:b/>
          <w:bCs/>
          <w:color w:val="000000"/>
          <w:sz w:val="20"/>
          <w:szCs w:val="20"/>
        </w:rPr>
        <w:t>C&lt;n&gt;</w:t>
      </w:r>
      <w:r>
        <w:rPr>
          <w:rFonts w:ascii="Arial" w:hAnsi="Arial" w:cs="Arial"/>
          <w:color w:val="000000"/>
          <w:sz w:val="20"/>
          <w:szCs w:val="20"/>
        </w:rPr>
        <w:t>Кодовая страница, например, C1251 для кириллического текста.</w:t>
      </w:r>
    </w:p>
    <w:p w14:paraId="7033EC95" w14:textId="77777777" w:rsidR="00A611EA" w:rsidRDefault="00A611EA" w:rsidP="00A611EA">
      <w:pPr>
        <w:spacing w:after="0"/>
        <w:ind w:firstLine="709"/>
        <w:rPr>
          <w:rFonts w:ascii="Arial" w:hAnsi="Arial" w:cs="Arial"/>
          <w:color w:val="000000"/>
          <w:sz w:val="20"/>
          <w:szCs w:val="20"/>
        </w:rPr>
      </w:pPr>
      <w:r>
        <w:rPr>
          <w:rStyle w:val="ib"/>
          <w:rFonts w:ascii="Arial" w:hAnsi="Arial" w:cs="Arial"/>
          <w:b/>
          <w:bCs/>
          <w:color w:val="000000"/>
          <w:sz w:val="20"/>
          <w:szCs w:val="20"/>
        </w:rPr>
        <w:t>N</w:t>
      </w:r>
      <w:r>
        <w:rPr>
          <w:rFonts w:ascii="Arial" w:hAnsi="Arial" w:cs="Arial"/>
          <w:color w:val="000000"/>
          <w:sz w:val="20"/>
          <w:szCs w:val="20"/>
        </w:rPr>
        <w:t>Автовыбор, за исключением графики, мультимедиа и плагинов.</w:t>
      </w:r>
    </w:p>
    <w:p w14:paraId="13081428" w14:textId="77777777" w:rsidR="00A611EA" w:rsidRDefault="00A611EA" w:rsidP="00A611EA">
      <w:pPr>
        <w:spacing w:after="0"/>
        <w:ind w:firstLine="709"/>
        <w:rPr>
          <w:rFonts w:ascii="Arial" w:hAnsi="Arial" w:cs="Arial"/>
          <w:color w:val="000000"/>
          <w:sz w:val="20"/>
          <w:szCs w:val="20"/>
        </w:rPr>
      </w:pPr>
      <w:r>
        <w:rPr>
          <w:rStyle w:val="ib"/>
          <w:rFonts w:ascii="Arial" w:hAnsi="Arial" w:cs="Arial"/>
          <w:b/>
          <w:bCs/>
          <w:color w:val="000000"/>
          <w:sz w:val="20"/>
          <w:szCs w:val="20"/>
        </w:rPr>
        <w:t>P&lt;x&gt;</w:t>
      </w:r>
      <w:r>
        <w:rPr>
          <w:rFonts w:ascii="Arial" w:hAnsi="Arial" w:cs="Arial"/>
          <w:color w:val="000000"/>
          <w:sz w:val="20"/>
          <w:szCs w:val="20"/>
        </w:rPr>
        <w:t>В качестве ПОСЛЕДНЕГО параметра: выбрать плагин. Пример: /S=</w:t>
      </w:r>
      <w:proofErr w:type="gramStart"/>
      <w:r>
        <w:rPr>
          <w:rFonts w:ascii="Arial" w:hAnsi="Arial" w:cs="Arial"/>
          <w:color w:val="000000"/>
          <w:sz w:val="20"/>
          <w:szCs w:val="20"/>
        </w:rPr>
        <w:t>L:Piclview</w:t>
      </w:r>
      <w:proofErr w:type="gramEnd"/>
      <w:r>
        <w:rPr>
          <w:rFonts w:ascii="Arial" w:hAnsi="Arial" w:cs="Arial"/>
          <w:color w:val="000000"/>
          <w:sz w:val="20"/>
          <w:szCs w:val="20"/>
        </w:rPr>
        <w:t xml:space="preserve"> для использования плагина </w:t>
      </w:r>
      <w:r>
        <w:rPr>
          <w:rFonts w:ascii="Arial" w:hAnsi="Arial" w:cs="Arial"/>
          <w:b/>
          <w:bCs/>
          <w:color w:val="000000"/>
          <w:sz w:val="20"/>
          <w:szCs w:val="20"/>
        </w:rPr>
        <w:t>ICLView</w:t>
      </w:r>
      <w:r>
        <w:rPr>
          <w:rFonts w:ascii="Arial" w:hAnsi="Arial" w:cs="Arial"/>
          <w:color w:val="000000"/>
          <w:sz w:val="20"/>
          <w:szCs w:val="20"/>
        </w:rPr>
        <w:t> (указывается имя, отображаемое в заголовке окна просмотрщика).</w:t>
      </w:r>
    </w:p>
    <w:p w14:paraId="37F9F81B" w14:textId="77777777" w:rsidR="00A611EA" w:rsidRDefault="00A611EA" w:rsidP="00A611EA">
      <w:pPr>
        <w:spacing w:after="0"/>
        <w:ind w:firstLine="709"/>
        <w:rPr>
          <w:rFonts w:ascii="Arial" w:hAnsi="Arial" w:cs="Arial"/>
          <w:color w:val="000000"/>
          <w:sz w:val="20"/>
          <w:szCs w:val="20"/>
        </w:rPr>
      </w:pPr>
      <w:r>
        <w:rPr>
          <w:rStyle w:val="ib"/>
          <w:rFonts w:ascii="Arial" w:hAnsi="Arial" w:cs="Arial"/>
          <w:b/>
          <w:bCs/>
          <w:color w:val="000000"/>
          <w:sz w:val="20"/>
          <w:szCs w:val="20"/>
        </w:rPr>
        <w:t>/S=</w:t>
      </w:r>
      <w:proofErr w:type="gramStart"/>
      <w:r>
        <w:rPr>
          <w:rStyle w:val="ib"/>
          <w:rFonts w:ascii="Arial" w:hAnsi="Arial" w:cs="Arial"/>
          <w:b/>
          <w:bCs/>
          <w:color w:val="000000"/>
          <w:sz w:val="20"/>
          <w:szCs w:val="20"/>
        </w:rPr>
        <w:t>P:порт</w:t>
      </w:r>
      <w:r>
        <w:rPr>
          <w:rFonts w:ascii="Arial" w:hAnsi="Arial" w:cs="Arial"/>
          <w:color w:val="000000"/>
          <w:sz w:val="20"/>
          <w:szCs w:val="20"/>
        </w:rPr>
        <w:t>Запускает</w:t>
      </w:r>
      <w:proofErr w:type="gramEnd"/>
      <w:r>
        <w:rPr>
          <w:rFonts w:ascii="Arial" w:hAnsi="Arial" w:cs="Arial"/>
          <w:color w:val="000000"/>
          <w:sz w:val="20"/>
          <w:szCs w:val="20"/>
        </w:rPr>
        <w:t xml:space="preserve"> сервер для подключения по параллельному или USB-порту (именем порта может быть, например, LPT1 или USB).</w:t>
      </w:r>
    </w:p>
    <w:p w14:paraId="0BAFF8C8" w14:textId="77777777" w:rsidR="00A611EA" w:rsidRDefault="00A611EA" w:rsidP="00A611EA">
      <w:pPr>
        <w:spacing w:after="0"/>
        <w:ind w:firstLine="709"/>
        <w:rPr>
          <w:rFonts w:ascii="Arial" w:hAnsi="Arial" w:cs="Arial"/>
          <w:color w:val="000000"/>
          <w:sz w:val="20"/>
          <w:szCs w:val="20"/>
        </w:rPr>
      </w:pPr>
      <w:r>
        <w:rPr>
          <w:rStyle w:val="ib"/>
          <w:rFonts w:ascii="Arial" w:hAnsi="Arial" w:cs="Arial"/>
          <w:b/>
          <w:bCs/>
          <w:color w:val="000000"/>
          <w:sz w:val="20"/>
          <w:szCs w:val="20"/>
        </w:rPr>
        <w:t>/S=S</w:t>
      </w:r>
      <w:r>
        <w:rPr>
          <w:rFonts w:ascii="Arial" w:hAnsi="Arial" w:cs="Arial"/>
          <w:color w:val="000000"/>
          <w:sz w:val="20"/>
          <w:szCs w:val="20"/>
        </w:rPr>
        <w:t>Запускает отдельным процессом инструмент синхронизации каталогов без открытия основного окна TC. В параметрах командной строки можно указать либо непосредственно два пути, либо шаблон в форме /S=</w:t>
      </w:r>
      <w:proofErr w:type="gramStart"/>
      <w:r>
        <w:rPr>
          <w:rFonts w:ascii="Arial" w:hAnsi="Arial" w:cs="Arial"/>
          <w:color w:val="000000"/>
          <w:sz w:val="20"/>
          <w:szCs w:val="20"/>
        </w:rPr>
        <w:t>S:имя</w:t>
      </w:r>
      <w:proofErr w:type="gramEnd"/>
      <w:r>
        <w:rPr>
          <w:rFonts w:ascii="Arial" w:hAnsi="Arial" w:cs="Arial"/>
          <w:color w:val="000000"/>
          <w:sz w:val="20"/>
          <w:szCs w:val="20"/>
        </w:rPr>
        <w:t>_шаблона</w:t>
      </w:r>
    </w:p>
    <w:p w14:paraId="78E7C361" w14:textId="77777777" w:rsidR="00A611EA" w:rsidRDefault="00A611EA" w:rsidP="00A611EA">
      <w:pPr>
        <w:spacing w:after="0"/>
        <w:ind w:firstLine="709"/>
        <w:rPr>
          <w:rFonts w:ascii="Arial" w:hAnsi="Arial" w:cs="Arial"/>
          <w:color w:val="000000"/>
          <w:sz w:val="20"/>
          <w:szCs w:val="20"/>
        </w:rPr>
      </w:pPr>
      <w:r>
        <w:rPr>
          <w:rFonts w:ascii="Arial" w:hAnsi="Arial" w:cs="Arial"/>
          <w:color w:val="000000"/>
          <w:sz w:val="20"/>
          <w:szCs w:val="20"/>
        </w:rPr>
        <w:t>Если параметр начинается со знака равенства "=" (например, /S=</w:t>
      </w:r>
      <w:proofErr w:type="gramStart"/>
      <w:r>
        <w:rPr>
          <w:rFonts w:ascii="Arial" w:hAnsi="Arial" w:cs="Arial"/>
          <w:color w:val="000000"/>
          <w:sz w:val="20"/>
          <w:szCs w:val="20"/>
        </w:rPr>
        <w:t>S:=</w:t>
      </w:r>
      <w:proofErr w:type="gramEnd"/>
      <w:r>
        <w:rPr>
          <w:rFonts w:ascii="Arial" w:hAnsi="Arial" w:cs="Arial"/>
          <w:color w:val="000000"/>
          <w:sz w:val="20"/>
          <w:szCs w:val="20"/>
        </w:rPr>
        <w:t>имя_шаблона), сравнение начнётся сразу после открытия диалога. Если знак равенства указан без имени шаблона (т.е. /S=</w:t>
      </w:r>
      <w:proofErr w:type="gramStart"/>
      <w:r>
        <w:rPr>
          <w:rFonts w:ascii="Arial" w:hAnsi="Arial" w:cs="Arial"/>
          <w:color w:val="000000"/>
          <w:sz w:val="20"/>
          <w:szCs w:val="20"/>
        </w:rPr>
        <w:t>S:=</w:t>
      </w:r>
      <w:proofErr w:type="gramEnd"/>
      <w:r>
        <w:rPr>
          <w:rFonts w:ascii="Arial" w:hAnsi="Arial" w:cs="Arial"/>
          <w:color w:val="000000"/>
          <w:sz w:val="20"/>
          <w:szCs w:val="20"/>
        </w:rPr>
        <w:t>), то для сравнения будут взяты каталоги, переданные через командную строку, и последние использовавшиеся настройки.</w:t>
      </w:r>
    </w:p>
    <w:p w14:paraId="6E3F5F50" w14:textId="77777777" w:rsidR="00A611EA" w:rsidRDefault="00A611EA" w:rsidP="00A611EA">
      <w:pPr>
        <w:spacing w:after="0"/>
        <w:ind w:firstLine="709"/>
        <w:rPr>
          <w:rFonts w:ascii="Arial" w:hAnsi="Arial" w:cs="Arial"/>
          <w:color w:val="000000"/>
          <w:sz w:val="20"/>
          <w:szCs w:val="20"/>
        </w:rPr>
      </w:pPr>
      <w:r>
        <w:rPr>
          <w:rStyle w:val="ib"/>
          <w:rFonts w:ascii="Arial" w:hAnsi="Arial" w:cs="Arial"/>
          <w:b/>
          <w:bCs/>
          <w:color w:val="000000"/>
          <w:sz w:val="20"/>
          <w:szCs w:val="20"/>
        </w:rPr>
        <w:t>/O=файл_списка</w:t>
      </w:r>
      <w:r>
        <w:rPr>
          <w:rFonts w:ascii="Arial" w:hAnsi="Arial" w:cs="Arial"/>
          <w:color w:val="000000"/>
          <w:sz w:val="20"/>
          <w:szCs w:val="20"/>
        </w:rPr>
        <w:t>Только в сочетании с /S=S: передаёт файл списка для функции "Выделенные (в главном окне)". Пример: /O=%F</w:t>
      </w:r>
    </w:p>
    <w:p w14:paraId="103882AA" w14:textId="77777777" w:rsidR="00A611EA" w:rsidRDefault="00A611EA" w:rsidP="00A611EA">
      <w:pPr>
        <w:spacing w:after="0"/>
        <w:ind w:firstLine="709"/>
        <w:rPr>
          <w:rFonts w:ascii="Arial" w:hAnsi="Arial" w:cs="Arial"/>
          <w:color w:val="000000"/>
          <w:sz w:val="20"/>
          <w:szCs w:val="20"/>
        </w:rPr>
      </w:pPr>
      <w:r>
        <w:rPr>
          <w:rStyle w:val="ib"/>
          <w:rFonts w:ascii="Arial" w:hAnsi="Arial" w:cs="Arial"/>
          <w:b/>
          <w:bCs/>
          <w:color w:val="000000"/>
          <w:sz w:val="20"/>
          <w:szCs w:val="20"/>
        </w:rPr>
        <w:t>/T</w:t>
      </w:r>
      <w:r>
        <w:rPr>
          <w:rFonts w:ascii="Arial" w:hAnsi="Arial" w:cs="Arial"/>
          <w:color w:val="000000"/>
          <w:sz w:val="20"/>
          <w:szCs w:val="20"/>
        </w:rPr>
        <w:t>Открывает переданные каталоги в новых вкладках. Теперь этот параметр работает также, если Total Commander не был запущен до этого.</w:t>
      </w:r>
    </w:p>
    <w:p w14:paraId="62F97E4F" w14:textId="77777777" w:rsidR="00A611EA" w:rsidRDefault="00A611EA" w:rsidP="00A611EA">
      <w:pPr>
        <w:spacing w:after="0"/>
        <w:ind w:firstLine="709"/>
        <w:rPr>
          <w:rFonts w:ascii="Arial" w:hAnsi="Arial" w:cs="Arial"/>
          <w:color w:val="000000"/>
          <w:sz w:val="20"/>
          <w:szCs w:val="20"/>
        </w:rPr>
      </w:pPr>
      <w:r>
        <w:rPr>
          <w:rStyle w:val="ib"/>
          <w:rFonts w:ascii="Arial" w:hAnsi="Arial" w:cs="Arial"/>
          <w:b/>
          <w:bCs/>
          <w:color w:val="000000"/>
          <w:sz w:val="20"/>
          <w:szCs w:val="20"/>
        </w:rPr>
        <w:t>/P=</w:t>
      </w:r>
      <w:r>
        <w:rPr>
          <w:rFonts w:ascii="Arial" w:hAnsi="Arial" w:cs="Arial"/>
          <w:color w:val="000000"/>
          <w:sz w:val="20"/>
          <w:szCs w:val="20"/>
        </w:rPr>
        <w:t>Устанавливает активную панель при запуске: </w:t>
      </w:r>
      <w:r>
        <w:rPr>
          <w:rFonts w:ascii="Arial" w:hAnsi="Arial" w:cs="Arial"/>
          <w:b/>
          <w:bCs/>
          <w:color w:val="000000"/>
          <w:sz w:val="20"/>
          <w:szCs w:val="20"/>
        </w:rPr>
        <w:t>/P=L</w:t>
      </w:r>
      <w:r>
        <w:rPr>
          <w:rFonts w:ascii="Arial" w:hAnsi="Arial" w:cs="Arial"/>
          <w:color w:val="000000"/>
          <w:sz w:val="20"/>
          <w:szCs w:val="20"/>
        </w:rPr>
        <w:t> — левую, </w:t>
      </w:r>
      <w:r>
        <w:rPr>
          <w:rFonts w:ascii="Arial" w:hAnsi="Arial" w:cs="Arial"/>
          <w:b/>
          <w:bCs/>
          <w:color w:val="000000"/>
          <w:sz w:val="20"/>
          <w:szCs w:val="20"/>
        </w:rPr>
        <w:t>/P=R</w:t>
      </w:r>
      <w:r>
        <w:rPr>
          <w:rFonts w:ascii="Arial" w:hAnsi="Arial" w:cs="Arial"/>
          <w:color w:val="000000"/>
          <w:sz w:val="20"/>
          <w:szCs w:val="20"/>
        </w:rPr>
        <w:t> — правую. Имеет больший приоритет, чем ключ </w:t>
      </w:r>
      <w:r>
        <w:rPr>
          <w:rFonts w:ascii="Arial" w:hAnsi="Arial" w:cs="Arial"/>
          <w:b/>
          <w:bCs/>
          <w:color w:val="000000"/>
          <w:sz w:val="20"/>
          <w:szCs w:val="20"/>
        </w:rPr>
        <w:t>ActiveRight</w:t>
      </w:r>
      <w:r>
        <w:rPr>
          <w:rFonts w:ascii="Arial" w:hAnsi="Arial" w:cs="Arial"/>
          <w:color w:val="000000"/>
          <w:sz w:val="20"/>
          <w:szCs w:val="20"/>
        </w:rPr>
        <w:t> файла </w:t>
      </w:r>
      <w:hyperlink r:id="rId164" w:history="1">
        <w:r>
          <w:rPr>
            <w:rStyle w:val="a4"/>
            <w:rFonts w:ascii="Arial" w:hAnsi="Arial" w:cs="Arial"/>
            <w:color w:val="007F00"/>
            <w:sz w:val="20"/>
            <w:szCs w:val="20"/>
          </w:rPr>
          <w:t>wincmd.ini</w:t>
        </w:r>
      </w:hyperlink>
      <w:r>
        <w:rPr>
          <w:rFonts w:ascii="Arial" w:hAnsi="Arial" w:cs="Arial"/>
          <w:color w:val="000000"/>
          <w:sz w:val="20"/>
          <w:szCs w:val="20"/>
        </w:rPr>
        <w:t>.</w:t>
      </w:r>
    </w:p>
    <w:p w14:paraId="186F92A4" w14:textId="77777777" w:rsidR="00A611EA" w:rsidRDefault="00A611EA" w:rsidP="00A611EA">
      <w:pPr>
        <w:spacing w:after="0"/>
        <w:ind w:firstLine="709"/>
        <w:rPr>
          <w:rFonts w:ascii="Arial" w:hAnsi="Arial" w:cs="Arial"/>
          <w:color w:val="000000"/>
          <w:sz w:val="20"/>
          <w:szCs w:val="20"/>
        </w:rPr>
      </w:pPr>
      <w:r>
        <w:rPr>
          <w:rStyle w:val="ib"/>
          <w:rFonts w:ascii="Arial" w:hAnsi="Arial" w:cs="Arial"/>
          <w:b/>
          <w:bCs/>
          <w:color w:val="000000"/>
          <w:sz w:val="20"/>
          <w:szCs w:val="20"/>
        </w:rPr>
        <w:t>/i=имя.ini</w:t>
      </w:r>
      <w:r>
        <w:rPr>
          <w:rFonts w:ascii="Arial" w:hAnsi="Arial" w:cs="Arial"/>
          <w:color w:val="000000"/>
          <w:sz w:val="20"/>
          <w:szCs w:val="20"/>
        </w:rPr>
        <w:t>Указывает, что вместо </w:t>
      </w:r>
      <w:r>
        <w:rPr>
          <w:rFonts w:ascii="Arial" w:hAnsi="Arial" w:cs="Arial"/>
          <w:b/>
          <w:bCs/>
          <w:color w:val="000000"/>
          <w:sz w:val="20"/>
          <w:szCs w:val="20"/>
        </w:rPr>
        <w:t>wincmd.ini</w:t>
      </w:r>
      <w:r>
        <w:rPr>
          <w:rFonts w:ascii="Arial" w:hAnsi="Arial" w:cs="Arial"/>
          <w:color w:val="000000"/>
          <w:sz w:val="20"/>
          <w:szCs w:val="20"/>
        </w:rPr>
        <w:t>, для сохранения настроек следует использовать другой INI-файл </w:t>
      </w:r>
      <w:r>
        <w:rPr>
          <w:rFonts w:ascii="Arial" w:hAnsi="Arial" w:cs="Arial"/>
          <w:b/>
          <w:bCs/>
          <w:color w:val="000000"/>
          <w:sz w:val="20"/>
          <w:szCs w:val="20"/>
        </w:rPr>
        <w:t>имя.ini</w:t>
      </w:r>
      <w:r>
        <w:rPr>
          <w:rFonts w:ascii="Arial" w:hAnsi="Arial" w:cs="Arial"/>
          <w:color w:val="000000"/>
          <w:sz w:val="20"/>
          <w:szCs w:val="20"/>
        </w:rPr>
        <w:t> (см. также: </w:t>
      </w:r>
      <w:hyperlink r:id="rId165" w:history="1">
        <w:r>
          <w:rPr>
            <w:rStyle w:val="a4"/>
            <w:rFonts w:ascii="Arial" w:hAnsi="Arial" w:cs="Arial"/>
            <w:color w:val="007F00"/>
            <w:sz w:val="20"/>
            <w:szCs w:val="20"/>
          </w:rPr>
          <w:t>описание INI-файла</w:t>
        </w:r>
      </w:hyperlink>
      <w:r>
        <w:rPr>
          <w:rFonts w:ascii="Arial" w:hAnsi="Arial" w:cs="Arial"/>
          <w:color w:val="000000"/>
          <w:sz w:val="20"/>
          <w:szCs w:val="20"/>
        </w:rPr>
        <w:t>).</w:t>
      </w:r>
    </w:p>
    <w:p w14:paraId="0B594D50" w14:textId="77777777" w:rsidR="00A611EA" w:rsidRDefault="00A611EA" w:rsidP="00A611EA">
      <w:pPr>
        <w:spacing w:after="0"/>
        <w:ind w:firstLine="709"/>
        <w:rPr>
          <w:rFonts w:ascii="Arial" w:hAnsi="Arial" w:cs="Arial"/>
          <w:color w:val="000000"/>
          <w:sz w:val="20"/>
          <w:szCs w:val="20"/>
        </w:rPr>
      </w:pPr>
      <w:r>
        <w:rPr>
          <w:rStyle w:val="ib"/>
          <w:rFonts w:ascii="Arial" w:hAnsi="Arial" w:cs="Arial"/>
          <w:b/>
          <w:bCs/>
          <w:color w:val="000000"/>
          <w:sz w:val="20"/>
          <w:szCs w:val="20"/>
        </w:rPr>
        <w:t>/F=имя_ftp.ini</w:t>
      </w:r>
      <w:r>
        <w:rPr>
          <w:rFonts w:ascii="Arial" w:hAnsi="Arial" w:cs="Arial"/>
          <w:color w:val="000000"/>
          <w:sz w:val="20"/>
          <w:szCs w:val="20"/>
        </w:rPr>
        <w:t>Указывает, что вместо </w:t>
      </w:r>
      <w:r>
        <w:rPr>
          <w:rFonts w:ascii="Arial" w:hAnsi="Arial" w:cs="Arial"/>
          <w:b/>
          <w:bCs/>
          <w:color w:val="000000"/>
          <w:sz w:val="20"/>
          <w:szCs w:val="20"/>
        </w:rPr>
        <w:t>wcx_ftp.ini</w:t>
      </w:r>
      <w:r>
        <w:rPr>
          <w:rFonts w:ascii="Arial" w:hAnsi="Arial" w:cs="Arial"/>
          <w:color w:val="000000"/>
          <w:sz w:val="20"/>
          <w:szCs w:val="20"/>
        </w:rPr>
        <w:t>, для сохранения настроек встроенного FTP-клиента следует использовать другой INI-файл </w:t>
      </w:r>
      <w:r>
        <w:rPr>
          <w:rFonts w:ascii="Arial" w:hAnsi="Arial" w:cs="Arial"/>
          <w:b/>
          <w:bCs/>
          <w:color w:val="000000"/>
          <w:sz w:val="20"/>
          <w:szCs w:val="20"/>
        </w:rPr>
        <w:t>имя_ftp.ini</w:t>
      </w:r>
      <w:r>
        <w:rPr>
          <w:rFonts w:ascii="Arial" w:hAnsi="Arial" w:cs="Arial"/>
          <w:color w:val="000000"/>
          <w:sz w:val="20"/>
          <w:szCs w:val="20"/>
        </w:rPr>
        <w:t>.</w:t>
      </w:r>
    </w:p>
    <w:p w14:paraId="7BF79E39" w14:textId="77777777" w:rsidR="00A611EA" w:rsidRDefault="00A611EA" w:rsidP="00A611EA">
      <w:pPr>
        <w:spacing w:after="0"/>
        <w:ind w:firstLine="709"/>
        <w:rPr>
          <w:rFonts w:ascii="Arial" w:hAnsi="Arial" w:cs="Arial"/>
          <w:color w:val="000000"/>
          <w:sz w:val="20"/>
          <w:szCs w:val="20"/>
        </w:rPr>
      </w:pPr>
      <w:r>
        <w:rPr>
          <w:rStyle w:val="ib"/>
          <w:rFonts w:ascii="Arial" w:hAnsi="Arial" w:cs="Arial"/>
          <w:b/>
          <w:bCs/>
          <w:color w:val="000000"/>
          <w:sz w:val="20"/>
          <w:szCs w:val="20"/>
        </w:rPr>
        <w:t>/d=&lt;x&gt;</w:t>
      </w:r>
      <w:r>
        <w:rPr>
          <w:rFonts w:ascii="Arial" w:hAnsi="Arial" w:cs="Arial"/>
          <w:color w:val="000000"/>
          <w:sz w:val="20"/>
          <w:szCs w:val="20"/>
        </w:rPr>
        <w:t>Задерживает запуск Total Commander на &lt;x&gt; секунд (предполагается использовать в папке автозагрузки, если есть проблемы с другими программами, запускающимися одновременно с Total Commander).</w:t>
      </w:r>
    </w:p>
    <w:p w14:paraId="657DD855" w14:textId="77777777" w:rsidR="00A611EA" w:rsidRDefault="00A611EA" w:rsidP="00A611EA">
      <w:pPr>
        <w:spacing w:after="0"/>
        <w:ind w:firstLine="709"/>
        <w:rPr>
          <w:rFonts w:ascii="Arial" w:hAnsi="Arial" w:cs="Arial"/>
          <w:color w:val="000000"/>
          <w:sz w:val="20"/>
          <w:szCs w:val="20"/>
        </w:rPr>
      </w:pPr>
      <w:r>
        <w:rPr>
          <w:rStyle w:val="ib"/>
          <w:rFonts w:ascii="Arial" w:hAnsi="Arial" w:cs="Arial"/>
          <w:b/>
          <w:bCs/>
          <w:color w:val="000000"/>
          <w:sz w:val="20"/>
          <w:szCs w:val="20"/>
        </w:rPr>
        <w:t>/INSTALLDRIVER</w:t>
      </w:r>
      <w:r>
        <w:rPr>
          <w:rFonts w:ascii="Arial" w:hAnsi="Arial" w:cs="Arial"/>
          <w:color w:val="000000"/>
          <w:sz w:val="20"/>
          <w:szCs w:val="20"/>
        </w:rPr>
        <w:t>Устанавливает драйвер параллельного порта — нужен, только если вы хотите использовать </w:t>
      </w:r>
      <w:hyperlink r:id="rId166" w:history="1">
        <w:r>
          <w:rPr>
            <w:rStyle w:val="a4"/>
            <w:rFonts w:ascii="Arial" w:hAnsi="Arial" w:cs="Arial"/>
            <w:color w:val="007F00"/>
            <w:sz w:val="20"/>
            <w:szCs w:val="20"/>
          </w:rPr>
          <w:t>подключение через параллельный порт</w:t>
        </w:r>
      </w:hyperlink>
      <w:r>
        <w:rPr>
          <w:rFonts w:ascii="Arial" w:hAnsi="Arial" w:cs="Arial"/>
          <w:color w:val="000000"/>
          <w:sz w:val="20"/>
          <w:szCs w:val="20"/>
        </w:rPr>
        <w:t> как обычный пользователь, а не как администратор. Требует права администратора (работает только в Windows NT/2000/XP).</w:t>
      </w:r>
    </w:p>
    <w:p w14:paraId="27E116D0" w14:textId="77777777" w:rsidR="00A611EA" w:rsidRDefault="00A611EA" w:rsidP="00A611EA">
      <w:pPr>
        <w:spacing w:after="0"/>
        <w:ind w:firstLine="709"/>
        <w:rPr>
          <w:rFonts w:ascii="Arial" w:hAnsi="Arial" w:cs="Arial"/>
          <w:color w:val="000000"/>
          <w:sz w:val="20"/>
          <w:szCs w:val="20"/>
        </w:rPr>
      </w:pPr>
      <w:r>
        <w:rPr>
          <w:rStyle w:val="ib"/>
          <w:rFonts w:ascii="Arial" w:hAnsi="Arial" w:cs="Arial"/>
          <w:b/>
          <w:bCs/>
          <w:color w:val="000000"/>
          <w:sz w:val="20"/>
          <w:szCs w:val="20"/>
        </w:rPr>
        <w:t>/REMOVEDRIVER</w:t>
      </w:r>
      <w:r>
        <w:rPr>
          <w:rFonts w:ascii="Arial" w:hAnsi="Arial" w:cs="Arial"/>
          <w:color w:val="000000"/>
          <w:sz w:val="20"/>
          <w:szCs w:val="20"/>
        </w:rPr>
        <w:t>Удаляет драйвер, установленный параметром </w:t>
      </w:r>
      <w:r>
        <w:rPr>
          <w:rFonts w:ascii="Arial" w:hAnsi="Arial" w:cs="Arial"/>
          <w:b/>
          <w:bCs/>
          <w:color w:val="000000"/>
          <w:sz w:val="20"/>
          <w:szCs w:val="20"/>
        </w:rPr>
        <w:t>/INSTALLDRIVER</w:t>
      </w:r>
      <w:r>
        <w:rPr>
          <w:rFonts w:ascii="Arial" w:hAnsi="Arial" w:cs="Arial"/>
          <w:color w:val="000000"/>
          <w:sz w:val="20"/>
          <w:szCs w:val="20"/>
        </w:rPr>
        <w:t> (работает только в Windows NT/2000/XP).</w:t>
      </w:r>
    </w:p>
    <w:p w14:paraId="0134EC8D" w14:textId="77777777" w:rsidR="00A611EA" w:rsidRDefault="00A611EA" w:rsidP="00A611EA">
      <w:pPr>
        <w:spacing w:after="0"/>
        <w:ind w:firstLine="709"/>
        <w:rPr>
          <w:rFonts w:ascii="Arial" w:hAnsi="Arial" w:cs="Arial"/>
          <w:color w:val="000000"/>
          <w:sz w:val="20"/>
          <w:szCs w:val="20"/>
        </w:rPr>
      </w:pPr>
      <w:r>
        <w:rPr>
          <w:rStyle w:val="ib"/>
          <w:rFonts w:ascii="Arial" w:hAnsi="Arial" w:cs="Arial"/>
          <w:b/>
          <w:bCs/>
          <w:color w:val="000000"/>
          <w:sz w:val="20"/>
          <w:szCs w:val="20"/>
        </w:rPr>
        <w:t>/INSTALLDRIVERQ</w:t>
      </w:r>
      <w:r>
        <w:rPr>
          <w:rFonts w:ascii="Arial" w:hAnsi="Arial" w:cs="Arial"/>
          <w:color w:val="000000"/>
          <w:sz w:val="20"/>
          <w:szCs w:val="20"/>
        </w:rPr>
        <w:t>Устанавливает драйвер параллельного порта без вывода каких-либо сообщений. Это полезно, например, для использования в удалённых скриптах установки.</w:t>
      </w:r>
    </w:p>
    <w:p w14:paraId="66639F88" w14:textId="77777777" w:rsidR="00A611EA" w:rsidRDefault="00A611EA" w:rsidP="00A611EA">
      <w:pPr>
        <w:spacing w:after="0"/>
        <w:ind w:firstLine="709"/>
        <w:rPr>
          <w:rFonts w:ascii="Arial" w:hAnsi="Arial" w:cs="Arial"/>
          <w:color w:val="000000"/>
          <w:sz w:val="20"/>
          <w:szCs w:val="20"/>
        </w:rPr>
      </w:pPr>
      <w:r>
        <w:rPr>
          <w:rStyle w:val="ib"/>
          <w:rFonts w:ascii="Arial" w:hAnsi="Arial" w:cs="Arial"/>
          <w:b/>
          <w:bCs/>
          <w:color w:val="000000"/>
          <w:sz w:val="20"/>
          <w:szCs w:val="20"/>
        </w:rPr>
        <w:t>/REMOVEDRIVERQ</w:t>
      </w:r>
      <w:r>
        <w:rPr>
          <w:rFonts w:ascii="Arial" w:hAnsi="Arial" w:cs="Arial"/>
          <w:color w:val="000000"/>
          <w:sz w:val="20"/>
          <w:szCs w:val="20"/>
        </w:rPr>
        <w:t>Удаляет драйвер параллельного порта без вывода каких-либо сообщений.</w:t>
      </w:r>
    </w:p>
    <w:p w14:paraId="7AD8423B" w14:textId="77777777" w:rsidR="00A611EA" w:rsidRDefault="00A611EA" w:rsidP="00A611EA">
      <w:pPr>
        <w:spacing w:after="0"/>
        <w:ind w:firstLine="709"/>
        <w:rPr>
          <w:rFonts w:ascii="Arial" w:hAnsi="Arial" w:cs="Arial"/>
          <w:color w:val="000000"/>
          <w:sz w:val="20"/>
          <w:szCs w:val="20"/>
        </w:rPr>
      </w:pPr>
      <w:r>
        <w:rPr>
          <w:rFonts w:ascii="Arial" w:hAnsi="Arial" w:cs="Arial"/>
          <w:color w:val="000000"/>
          <w:sz w:val="20"/>
          <w:szCs w:val="20"/>
        </w:rPr>
        <w:t>Параметры командной строки НЕ чувствительны к регистру.</w:t>
      </w:r>
    </w:p>
    <w:p w14:paraId="0731523F" w14:textId="77777777" w:rsidR="00A611EA" w:rsidRDefault="00A611EA" w:rsidP="00A611EA">
      <w:pPr>
        <w:spacing w:after="0"/>
        <w:ind w:firstLine="709"/>
        <w:rPr>
          <w:rFonts w:ascii="Arial" w:hAnsi="Arial" w:cs="Arial"/>
          <w:color w:val="000000"/>
          <w:sz w:val="20"/>
          <w:szCs w:val="20"/>
        </w:rPr>
      </w:pPr>
      <w:r>
        <w:rPr>
          <w:rFonts w:ascii="Arial" w:hAnsi="Arial" w:cs="Arial"/>
          <w:b/>
          <w:bCs/>
          <w:color w:val="000000"/>
          <w:sz w:val="20"/>
          <w:szCs w:val="20"/>
        </w:rPr>
        <w:t>Примеры:</w:t>
      </w:r>
    </w:p>
    <w:p w14:paraId="789059A7" w14:textId="77777777" w:rsidR="00A611EA" w:rsidRDefault="00A611EA" w:rsidP="00A611EA">
      <w:pPr>
        <w:spacing w:after="0"/>
        <w:ind w:firstLine="709"/>
        <w:rPr>
          <w:rFonts w:ascii="Arial" w:hAnsi="Arial" w:cs="Arial"/>
          <w:color w:val="000000"/>
          <w:sz w:val="20"/>
          <w:szCs w:val="20"/>
        </w:rPr>
      </w:pPr>
      <w:r>
        <w:rPr>
          <w:rStyle w:val="ib"/>
          <w:rFonts w:ascii="Arial" w:hAnsi="Arial" w:cs="Arial"/>
          <w:color w:val="000000"/>
          <w:sz w:val="20"/>
          <w:szCs w:val="20"/>
        </w:rPr>
        <w:t>totalcmd.exe c:\windows</w:t>
      </w:r>
      <w:r>
        <w:rPr>
          <w:rFonts w:ascii="Arial" w:hAnsi="Arial" w:cs="Arial"/>
          <w:color w:val="000000"/>
          <w:sz w:val="20"/>
          <w:szCs w:val="20"/>
        </w:rPr>
        <w:t>В левой панели открывается c:\windows.</w:t>
      </w:r>
    </w:p>
    <w:p w14:paraId="54CC54C0" w14:textId="77777777" w:rsidR="00A611EA" w:rsidRDefault="00A611EA" w:rsidP="00A611EA">
      <w:pPr>
        <w:spacing w:after="0"/>
        <w:ind w:firstLine="709"/>
        <w:rPr>
          <w:rFonts w:ascii="Arial" w:hAnsi="Arial" w:cs="Arial"/>
          <w:color w:val="000000"/>
          <w:sz w:val="20"/>
          <w:szCs w:val="20"/>
        </w:rPr>
      </w:pPr>
      <w:r>
        <w:rPr>
          <w:rStyle w:val="ib"/>
          <w:rFonts w:ascii="Arial" w:hAnsi="Arial" w:cs="Arial"/>
          <w:color w:val="000000"/>
          <w:sz w:val="20"/>
          <w:szCs w:val="20"/>
        </w:rPr>
        <w:t>totalcmd.exe d:\data c:\programs</w:t>
      </w:r>
      <w:r>
        <w:rPr>
          <w:rFonts w:ascii="Arial" w:hAnsi="Arial" w:cs="Arial"/>
          <w:color w:val="000000"/>
          <w:sz w:val="20"/>
          <w:szCs w:val="20"/>
        </w:rPr>
        <w:t>В левой панели открывается d:\data, в правой — c:\programs.</w:t>
      </w:r>
    </w:p>
    <w:p w14:paraId="3DDC37F8" w14:textId="77777777" w:rsidR="00A611EA" w:rsidRDefault="00A611EA" w:rsidP="00A611EA">
      <w:pPr>
        <w:spacing w:after="0"/>
        <w:ind w:firstLine="709"/>
        <w:rPr>
          <w:rFonts w:ascii="Arial" w:hAnsi="Arial" w:cs="Arial"/>
          <w:color w:val="000000"/>
          <w:sz w:val="20"/>
          <w:szCs w:val="20"/>
        </w:rPr>
      </w:pPr>
      <w:r>
        <w:rPr>
          <w:rStyle w:val="ib"/>
          <w:rFonts w:ascii="Arial" w:hAnsi="Arial" w:cs="Arial"/>
          <w:color w:val="000000"/>
          <w:sz w:val="20"/>
          <w:szCs w:val="20"/>
        </w:rPr>
        <w:t>totalcmd.exe /R=d:\data</w:t>
      </w:r>
      <w:r>
        <w:rPr>
          <w:rFonts w:ascii="Arial" w:hAnsi="Arial" w:cs="Arial"/>
          <w:color w:val="000000"/>
          <w:sz w:val="20"/>
          <w:szCs w:val="20"/>
        </w:rPr>
        <w:t>В правой панели открывается d:\data.</w:t>
      </w:r>
    </w:p>
    <w:p w14:paraId="445C065A" w14:textId="77777777" w:rsidR="00A611EA" w:rsidRDefault="00A611EA" w:rsidP="00A611EA">
      <w:pPr>
        <w:spacing w:after="0"/>
        <w:ind w:firstLine="709"/>
        <w:rPr>
          <w:rFonts w:ascii="Arial" w:hAnsi="Arial" w:cs="Arial"/>
          <w:color w:val="000000"/>
          <w:sz w:val="20"/>
          <w:szCs w:val="20"/>
        </w:rPr>
      </w:pPr>
      <w:r>
        <w:rPr>
          <w:rStyle w:val="ib"/>
          <w:rFonts w:ascii="Arial" w:hAnsi="Arial" w:cs="Arial"/>
          <w:color w:val="000000"/>
          <w:sz w:val="20"/>
          <w:szCs w:val="20"/>
        </w:rPr>
        <w:t>totalcmd.exe "d:\Письма к Иванову"</w:t>
      </w:r>
      <w:r>
        <w:rPr>
          <w:rFonts w:ascii="Arial" w:hAnsi="Arial" w:cs="Arial"/>
          <w:color w:val="000000"/>
          <w:sz w:val="20"/>
          <w:szCs w:val="20"/>
        </w:rPr>
        <w:t>В левой панели — длинное имя, в двойных кавычках!</w:t>
      </w:r>
    </w:p>
    <w:p w14:paraId="196C7BB2" w14:textId="77777777" w:rsidR="00A611EA" w:rsidRDefault="00A611EA" w:rsidP="00A611EA">
      <w:pPr>
        <w:spacing w:after="0"/>
        <w:ind w:firstLine="709"/>
        <w:rPr>
          <w:rFonts w:ascii="Arial" w:hAnsi="Arial" w:cs="Arial"/>
          <w:color w:val="000000"/>
          <w:sz w:val="20"/>
          <w:szCs w:val="20"/>
        </w:rPr>
      </w:pPr>
      <w:r>
        <w:rPr>
          <w:rStyle w:val="ib"/>
          <w:rFonts w:ascii="Arial" w:hAnsi="Arial" w:cs="Arial"/>
          <w:color w:val="000000"/>
          <w:sz w:val="20"/>
          <w:szCs w:val="20"/>
        </w:rPr>
        <w:t>totalcmd.exe /R="d:\Письма от Петрова"</w:t>
      </w:r>
      <w:r>
        <w:rPr>
          <w:rFonts w:ascii="Arial" w:hAnsi="Arial" w:cs="Arial"/>
          <w:color w:val="000000"/>
          <w:sz w:val="20"/>
          <w:szCs w:val="20"/>
        </w:rPr>
        <w:t>В правой панели — длинное имя.</w:t>
      </w:r>
    </w:p>
    <w:p w14:paraId="71D21CB3" w14:textId="77777777" w:rsidR="00A611EA" w:rsidRDefault="00A611EA" w:rsidP="00A611EA">
      <w:pPr>
        <w:spacing w:after="0"/>
        <w:ind w:firstLine="709"/>
        <w:rPr>
          <w:rFonts w:ascii="Arial" w:hAnsi="Arial" w:cs="Arial"/>
          <w:color w:val="000000"/>
          <w:sz w:val="20"/>
          <w:szCs w:val="20"/>
        </w:rPr>
      </w:pPr>
      <w:r>
        <w:rPr>
          <w:rStyle w:val="ib"/>
          <w:rFonts w:ascii="Arial" w:hAnsi="Arial" w:cs="Arial"/>
          <w:color w:val="000000"/>
          <w:sz w:val="20"/>
          <w:szCs w:val="20"/>
        </w:rPr>
        <w:t>totalcmd.exe c:\data\backup.zip</w:t>
      </w:r>
      <w:r>
        <w:rPr>
          <w:rFonts w:ascii="Arial" w:hAnsi="Arial" w:cs="Arial"/>
          <w:color w:val="000000"/>
          <w:sz w:val="20"/>
          <w:szCs w:val="20"/>
        </w:rPr>
        <w:t>В левой панели открывается содержимое архива backup.zip.</w:t>
      </w:r>
    </w:p>
    <w:p w14:paraId="24A3F258" w14:textId="77777777" w:rsidR="00A611EA" w:rsidRDefault="00A611EA" w:rsidP="00A611EA">
      <w:pPr>
        <w:spacing w:after="0"/>
        <w:ind w:firstLine="709"/>
        <w:rPr>
          <w:rFonts w:ascii="Arial" w:hAnsi="Arial" w:cs="Arial"/>
          <w:color w:val="000000"/>
          <w:sz w:val="20"/>
          <w:szCs w:val="20"/>
        </w:rPr>
      </w:pPr>
      <w:r>
        <w:rPr>
          <w:rStyle w:val="ib"/>
          <w:rFonts w:ascii="Arial" w:hAnsi="Arial" w:cs="Arial"/>
          <w:color w:val="000000"/>
          <w:sz w:val="20"/>
          <w:szCs w:val="20"/>
        </w:rPr>
        <w:t>totalcmd.exe /I=Petrov.ini /F=MyFtp.ini</w:t>
      </w:r>
      <w:r>
        <w:rPr>
          <w:rFonts w:ascii="Arial" w:hAnsi="Arial" w:cs="Arial"/>
          <w:color w:val="000000"/>
          <w:sz w:val="20"/>
          <w:szCs w:val="20"/>
        </w:rPr>
        <w:t>Для всех настроек используется Petrov.ini (вместо wincmd.ini), а для FTP — MyFtp.ini.</w:t>
      </w:r>
    </w:p>
    <w:p w14:paraId="4094E26D" w14:textId="77777777" w:rsidR="00A611EA" w:rsidRDefault="00A611EA" w:rsidP="00A611EA">
      <w:pPr>
        <w:spacing w:after="0"/>
        <w:ind w:firstLine="709"/>
        <w:rPr>
          <w:rFonts w:ascii="Arial" w:hAnsi="Arial" w:cs="Arial"/>
          <w:color w:val="000000"/>
          <w:sz w:val="20"/>
          <w:szCs w:val="20"/>
        </w:rPr>
      </w:pPr>
      <w:r>
        <w:rPr>
          <w:rStyle w:val="ib"/>
          <w:rFonts w:ascii="Arial" w:hAnsi="Arial" w:cs="Arial"/>
          <w:color w:val="000000"/>
          <w:sz w:val="20"/>
          <w:szCs w:val="20"/>
        </w:rPr>
        <w:t>totalcmd.exe /O /L=c:\ /R="d:\doc"</w:t>
      </w:r>
      <w:r>
        <w:rPr>
          <w:rFonts w:ascii="Arial" w:hAnsi="Arial" w:cs="Arial"/>
          <w:color w:val="000000"/>
          <w:sz w:val="20"/>
          <w:szCs w:val="20"/>
        </w:rPr>
        <w:t>Активизирует уже запущенный Total Commander и устанавливает на левую панель c:\, а на правую панель d:\doc.</w:t>
      </w:r>
    </w:p>
    <w:p w14:paraId="2ABF3BE0" w14:textId="77777777" w:rsidR="00A611EA" w:rsidRDefault="00A611EA" w:rsidP="00A611EA">
      <w:pPr>
        <w:spacing w:after="0"/>
        <w:ind w:firstLine="709"/>
        <w:rPr>
          <w:rFonts w:ascii="Arial" w:hAnsi="Arial" w:cs="Arial"/>
          <w:color w:val="000000"/>
          <w:sz w:val="20"/>
          <w:szCs w:val="20"/>
        </w:rPr>
      </w:pPr>
      <w:r>
        <w:rPr>
          <w:rStyle w:val="ib"/>
          <w:rFonts w:ascii="Arial" w:hAnsi="Arial" w:cs="Arial"/>
          <w:color w:val="000000"/>
          <w:sz w:val="20"/>
          <w:szCs w:val="20"/>
        </w:rPr>
        <w:t>totalcmd.exe /O /S /R=c:\путь</w:t>
      </w:r>
      <w:r>
        <w:rPr>
          <w:rFonts w:ascii="Arial" w:hAnsi="Arial" w:cs="Arial"/>
          <w:color w:val="000000"/>
          <w:sz w:val="20"/>
          <w:szCs w:val="20"/>
        </w:rPr>
        <w:t>Открывает c:\путь в текущей панели НАЗНАЧЕНИЯ запущенной программы. Пояснение</w:t>
      </w:r>
      <w:proofErr w:type="gramStart"/>
      <w:r>
        <w:rPr>
          <w:rFonts w:ascii="Arial" w:hAnsi="Arial" w:cs="Arial"/>
          <w:color w:val="000000"/>
          <w:sz w:val="20"/>
          <w:szCs w:val="20"/>
        </w:rPr>
        <w:t>: Вследствие</w:t>
      </w:r>
      <w:proofErr w:type="gramEnd"/>
      <w:r>
        <w:rPr>
          <w:rFonts w:ascii="Arial" w:hAnsi="Arial" w:cs="Arial"/>
          <w:color w:val="000000"/>
          <w:sz w:val="20"/>
          <w:szCs w:val="20"/>
        </w:rPr>
        <w:t xml:space="preserve"> применения ключа /S Total Commander воспринимает /L как исходный каталог и /R как каталог назначения вместо левого и правого.</w:t>
      </w:r>
    </w:p>
    <w:p w14:paraId="0568D6C5" w14:textId="77777777" w:rsidR="00A611EA" w:rsidRDefault="00A611EA" w:rsidP="00A611EA">
      <w:pPr>
        <w:spacing w:after="0"/>
        <w:ind w:firstLine="709"/>
        <w:rPr>
          <w:rFonts w:ascii="Arial" w:hAnsi="Arial" w:cs="Arial"/>
          <w:color w:val="000000"/>
          <w:sz w:val="20"/>
          <w:szCs w:val="20"/>
        </w:rPr>
      </w:pPr>
      <w:r>
        <w:rPr>
          <w:rStyle w:val="ib"/>
          <w:rFonts w:ascii="Arial" w:hAnsi="Arial" w:cs="Arial"/>
          <w:color w:val="000000"/>
          <w:sz w:val="20"/>
          <w:szCs w:val="20"/>
        </w:rPr>
        <w:t>totalcmd.exe /O /T /L=c:\путь</w:t>
      </w:r>
      <w:r>
        <w:rPr>
          <w:rFonts w:ascii="Arial" w:hAnsi="Arial" w:cs="Arial"/>
          <w:color w:val="000000"/>
          <w:sz w:val="20"/>
          <w:szCs w:val="20"/>
        </w:rPr>
        <w:t>Открывает в левой панели уже запущенного Total Сommander новую вкладку c каталогом, соответствующим установленному пути.</w:t>
      </w:r>
    </w:p>
    <w:p w14:paraId="63F8F9B6" w14:textId="0737E9F2" w:rsidR="00A611EA" w:rsidRDefault="001F4133" w:rsidP="00A611EA">
      <w:pPr>
        <w:spacing w:after="0"/>
        <w:rPr>
          <w:color w:val="FF0000"/>
          <w:sz w:val="24"/>
          <w:szCs w:val="24"/>
          <w:highlight w:val="yellow"/>
          <w:lang w:val="en-US"/>
        </w:rPr>
      </w:pPr>
      <w:r>
        <w:rPr>
          <w:color w:val="FF0000"/>
          <w:sz w:val="24"/>
          <w:szCs w:val="24"/>
          <w:highlight w:val="yellow"/>
        </w:rPr>
        <w:t>Мои Примеры</w:t>
      </w:r>
    </w:p>
    <w:p w14:paraId="07169FB1" w14:textId="7304CD7F" w:rsidR="00DF4B07" w:rsidRDefault="00DF4B07" w:rsidP="00A611EA">
      <w:pPr>
        <w:spacing w:after="0"/>
        <w:rPr>
          <w:color w:val="FF0000"/>
          <w:sz w:val="24"/>
          <w:szCs w:val="24"/>
          <w:lang w:val="en-US"/>
        </w:rPr>
      </w:pPr>
      <w:r w:rsidRPr="00DF4B07">
        <w:rPr>
          <w:color w:val="FF0000"/>
          <w:sz w:val="24"/>
          <w:szCs w:val="24"/>
          <w:lang w:val="en-US"/>
        </w:rPr>
        <w:t>start "" "C:\TC\TOTALCMD64.EXE" "</w:t>
      </w:r>
      <w:proofErr w:type="gramStart"/>
      <w:r w:rsidRPr="00DF4B07">
        <w:rPr>
          <w:color w:val="FF0000"/>
          <w:sz w:val="24"/>
          <w:szCs w:val="24"/>
          <w:lang w:val="en-US"/>
        </w:rPr>
        <w:t>FTPOPEN:BEGET</w:t>
      </w:r>
      <w:proofErr w:type="gramEnd"/>
      <w:r w:rsidRPr="00DF4B07">
        <w:rPr>
          <w:color w:val="FF0000"/>
          <w:sz w:val="24"/>
          <w:szCs w:val="24"/>
          <w:lang w:val="en-US"/>
        </w:rPr>
        <w:t>" "E:\Dropbox\my\domains\syte"</w:t>
      </w:r>
      <w:r>
        <w:rPr>
          <w:color w:val="FF0000"/>
          <w:sz w:val="24"/>
          <w:szCs w:val="24"/>
          <w:lang w:val="en-US"/>
        </w:rPr>
        <w:t xml:space="preserve"> (</w:t>
      </w:r>
      <w:r>
        <w:rPr>
          <w:color w:val="FF0000"/>
          <w:sz w:val="24"/>
          <w:szCs w:val="24"/>
        </w:rPr>
        <w:t>открытие</w:t>
      </w:r>
      <w:r w:rsidRPr="00DF4B07">
        <w:rPr>
          <w:color w:val="FF0000"/>
          <w:sz w:val="24"/>
          <w:szCs w:val="24"/>
          <w:lang w:val="en-US"/>
        </w:rPr>
        <w:t xml:space="preserve"> </w:t>
      </w:r>
      <w:r>
        <w:rPr>
          <w:color w:val="FF0000"/>
          <w:sz w:val="24"/>
          <w:szCs w:val="24"/>
        </w:rPr>
        <w:t>домена</w:t>
      </w:r>
      <w:r w:rsidRPr="00DF4B07">
        <w:rPr>
          <w:color w:val="FF0000"/>
          <w:sz w:val="24"/>
          <w:szCs w:val="24"/>
          <w:lang w:val="en-US"/>
        </w:rPr>
        <w:t xml:space="preserve"> </w:t>
      </w:r>
      <w:r>
        <w:rPr>
          <w:color w:val="FF0000"/>
          <w:sz w:val="24"/>
          <w:szCs w:val="24"/>
        </w:rPr>
        <w:t>слева</w:t>
      </w:r>
      <w:r w:rsidRPr="00DF4B07">
        <w:rPr>
          <w:color w:val="FF0000"/>
          <w:sz w:val="24"/>
          <w:szCs w:val="24"/>
          <w:lang w:val="en-US"/>
        </w:rPr>
        <w:t xml:space="preserve"> </w:t>
      </w:r>
      <w:r>
        <w:rPr>
          <w:color w:val="FF0000"/>
          <w:sz w:val="24"/>
          <w:szCs w:val="24"/>
        </w:rPr>
        <w:t>и</w:t>
      </w:r>
      <w:r w:rsidRPr="00DF4B07">
        <w:rPr>
          <w:color w:val="FF0000"/>
          <w:sz w:val="24"/>
          <w:szCs w:val="24"/>
          <w:lang w:val="en-US"/>
        </w:rPr>
        <w:t xml:space="preserve"> </w:t>
      </w:r>
      <w:r>
        <w:rPr>
          <w:color w:val="FF0000"/>
          <w:sz w:val="24"/>
          <w:szCs w:val="24"/>
        </w:rPr>
        <w:t>папки</w:t>
      </w:r>
      <w:r w:rsidRPr="00DF4B07">
        <w:rPr>
          <w:color w:val="FF0000"/>
          <w:sz w:val="24"/>
          <w:szCs w:val="24"/>
          <w:lang w:val="en-US"/>
        </w:rPr>
        <w:t xml:space="preserve"> </w:t>
      </w:r>
      <w:r>
        <w:rPr>
          <w:color w:val="FF0000"/>
          <w:sz w:val="24"/>
          <w:szCs w:val="24"/>
        </w:rPr>
        <w:t>справа</w:t>
      </w:r>
      <w:r w:rsidRPr="00DF4B07">
        <w:rPr>
          <w:color w:val="FF0000"/>
          <w:sz w:val="24"/>
          <w:szCs w:val="24"/>
          <w:lang w:val="en-US"/>
        </w:rPr>
        <w:t>)</w:t>
      </w:r>
    </w:p>
    <w:p w14:paraId="1A4C88E9" w14:textId="67AB9AF6" w:rsidR="00DF4B07" w:rsidRPr="00503370" w:rsidRDefault="00DF4B07" w:rsidP="00A611EA">
      <w:pPr>
        <w:spacing w:after="0"/>
        <w:rPr>
          <w:color w:val="FF0000"/>
          <w:sz w:val="24"/>
          <w:szCs w:val="24"/>
          <w:highlight w:val="yellow"/>
        </w:rPr>
      </w:pPr>
      <w:r w:rsidRPr="00DF4B07">
        <w:rPr>
          <w:color w:val="FF0000"/>
          <w:sz w:val="24"/>
          <w:szCs w:val="24"/>
          <w:lang w:val="en-US"/>
        </w:rPr>
        <w:t>C</w:t>
      </w:r>
      <w:r w:rsidRPr="00DF4B07">
        <w:rPr>
          <w:color w:val="FF0000"/>
          <w:sz w:val="24"/>
          <w:szCs w:val="24"/>
        </w:rPr>
        <w:t>:\</w:t>
      </w:r>
      <w:r w:rsidRPr="00DF4B07">
        <w:rPr>
          <w:color w:val="FF0000"/>
          <w:sz w:val="24"/>
          <w:szCs w:val="24"/>
          <w:lang w:val="en-US"/>
        </w:rPr>
        <w:t>TC</w:t>
      </w:r>
      <w:r>
        <w:rPr>
          <w:color w:val="FF0000"/>
          <w:sz w:val="24"/>
          <w:szCs w:val="24"/>
        </w:rPr>
        <w:t xml:space="preserve"> файлы настройки </w:t>
      </w:r>
      <w:r w:rsidR="009B5137">
        <w:rPr>
          <w:color w:val="FF0000"/>
          <w:sz w:val="24"/>
          <w:szCs w:val="24"/>
          <w:lang w:val="en-US"/>
        </w:rPr>
        <w:t>FTP</w:t>
      </w:r>
      <w:r w:rsidR="009B5137" w:rsidRPr="00503370">
        <w:rPr>
          <w:color w:val="FF0000"/>
          <w:sz w:val="24"/>
          <w:szCs w:val="24"/>
        </w:rPr>
        <w:t xml:space="preserve"> </w:t>
      </w:r>
      <w:r w:rsidR="009B5137">
        <w:rPr>
          <w:color w:val="FF0000"/>
          <w:sz w:val="24"/>
          <w:szCs w:val="24"/>
        </w:rPr>
        <w:t xml:space="preserve">соединений </w:t>
      </w:r>
      <w:r w:rsidRPr="00DF4B07">
        <w:rPr>
          <w:color w:val="FF0000"/>
          <w:sz w:val="24"/>
          <w:szCs w:val="24"/>
        </w:rPr>
        <w:t>wcx_ftp.ini</w:t>
      </w:r>
    </w:p>
    <w:bookmarkEnd w:id="221"/>
    <w:bookmarkEnd w:id="222"/>
    <w:bookmarkEnd w:id="231"/>
    <w:p w14:paraId="68F2CAFE" w14:textId="51C28558" w:rsidR="00DA7471" w:rsidRPr="00DF4B07" w:rsidRDefault="00DA7471" w:rsidP="00DA7471">
      <w:pPr>
        <w:spacing w:after="0"/>
        <w:ind w:left="3540"/>
        <w:rPr>
          <w:b/>
          <w:sz w:val="24"/>
          <w:szCs w:val="24"/>
        </w:rPr>
      </w:pPr>
    </w:p>
    <w:p w14:paraId="2E82708A" w14:textId="5EBA9472" w:rsidR="00DA7471" w:rsidRPr="00DF4B07" w:rsidRDefault="00DA7471" w:rsidP="00DA7471">
      <w:pPr>
        <w:spacing w:after="0"/>
        <w:ind w:left="3540"/>
        <w:rPr>
          <w:b/>
          <w:sz w:val="24"/>
          <w:szCs w:val="24"/>
        </w:rPr>
      </w:pPr>
    </w:p>
    <w:p w14:paraId="36DDB3B4" w14:textId="77777777" w:rsidR="00DA7471" w:rsidRPr="00DF4B07" w:rsidRDefault="00DA7471" w:rsidP="00DA7471">
      <w:pPr>
        <w:spacing w:after="0"/>
        <w:ind w:left="3540"/>
        <w:rPr>
          <w:b/>
          <w:sz w:val="24"/>
          <w:szCs w:val="24"/>
          <w:highlight w:val="yellow"/>
        </w:rPr>
      </w:pPr>
    </w:p>
    <w:p w14:paraId="636AAC89" w14:textId="302DCCBA" w:rsidR="006B5778" w:rsidRPr="00C5522D" w:rsidRDefault="00005C97" w:rsidP="00005C97">
      <w:pPr>
        <w:spacing w:after="0"/>
        <w:jc w:val="center"/>
        <w:rPr>
          <w:b/>
          <w:color w:val="FF0000"/>
          <w:sz w:val="24"/>
          <w:szCs w:val="24"/>
          <w:highlight w:val="yellow"/>
        </w:rPr>
      </w:pPr>
      <w:bookmarkStart w:id="232" w:name="браузеры"/>
      <w:r w:rsidRPr="00C5522D">
        <w:rPr>
          <w:b/>
          <w:color w:val="FF0000"/>
          <w:sz w:val="24"/>
          <w:szCs w:val="24"/>
          <w:highlight w:val="yellow"/>
        </w:rPr>
        <w:t>БРАУЗЕРЫ</w:t>
      </w:r>
    </w:p>
    <w:bookmarkEnd w:id="232"/>
    <w:p w14:paraId="6813B710" w14:textId="2D7963F8" w:rsidR="00005C97" w:rsidRPr="00DB46D3" w:rsidRDefault="00005C97" w:rsidP="00005C97">
      <w:pPr>
        <w:spacing w:after="0"/>
        <w:rPr>
          <w:b/>
          <w:sz w:val="24"/>
          <w:szCs w:val="24"/>
          <w:highlight w:val="yellow"/>
        </w:rPr>
      </w:pPr>
      <w:r w:rsidRPr="00DB46D3">
        <w:rPr>
          <w:b/>
          <w:sz w:val="24"/>
          <w:szCs w:val="24"/>
        </w:rPr>
        <w:t xml:space="preserve">Плагин </w:t>
      </w:r>
      <w:r w:rsidRPr="00DB46D3">
        <w:rPr>
          <w:b/>
          <w:sz w:val="24"/>
          <w:szCs w:val="24"/>
          <w:lang w:val="en-US"/>
        </w:rPr>
        <w:t>web</w:t>
      </w:r>
      <w:r w:rsidRPr="00DB46D3">
        <w:rPr>
          <w:b/>
          <w:sz w:val="24"/>
          <w:szCs w:val="24"/>
        </w:rPr>
        <w:t>-</w:t>
      </w:r>
      <w:proofErr w:type="gramStart"/>
      <w:r w:rsidRPr="00DB46D3">
        <w:rPr>
          <w:b/>
          <w:sz w:val="24"/>
          <w:szCs w:val="24"/>
          <w:lang w:val="en-US"/>
        </w:rPr>
        <w:t>developer</w:t>
      </w:r>
      <w:r w:rsidRPr="00DB46D3">
        <w:rPr>
          <w:b/>
          <w:sz w:val="24"/>
          <w:szCs w:val="24"/>
        </w:rPr>
        <w:t xml:space="preserve">  </w:t>
      </w:r>
      <w:r w:rsidR="00DB46D3">
        <w:rPr>
          <w:b/>
          <w:sz w:val="24"/>
          <w:szCs w:val="24"/>
        </w:rPr>
        <w:t>сайт</w:t>
      </w:r>
      <w:proofErr w:type="gramEnd"/>
      <w:r w:rsidR="00DB46D3">
        <w:rPr>
          <w:b/>
          <w:sz w:val="24"/>
          <w:szCs w:val="24"/>
        </w:rPr>
        <w:t xml:space="preserve"> разработчика </w:t>
      </w:r>
      <w:r w:rsidRPr="00DB46D3">
        <w:rPr>
          <w:b/>
          <w:sz w:val="24"/>
          <w:szCs w:val="24"/>
          <w:lang w:val="en-US"/>
        </w:rPr>
        <w:t>https</w:t>
      </w:r>
      <w:r w:rsidRPr="00DB46D3">
        <w:rPr>
          <w:b/>
          <w:sz w:val="24"/>
          <w:szCs w:val="24"/>
        </w:rPr>
        <w:t>://</w:t>
      </w:r>
      <w:r w:rsidRPr="00DB46D3">
        <w:rPr>
          <w:b/>
          <w:sz w:val="24"/>
          <w:szCs w:val="24"/>
          <w:lang w:val="en-US"/>
        </w:rPr>
        <w:t>chrispederick</w:t>
      </w:r>
      <w:r w:rsidRPr="00DB46D3">
        <w:rPr>
          <w:b/>
          <w:sz w:val="24"/>
          <w:szCs w:val="24"/>
        </w:rPr>
        <w:t>.</w:t>
      </w:r>
      <w:r w:rsidRPr="00DB46D3">
        <w:rPr>
          <w:b/>
          <w:sz w:val="24"/>
          <w:szCs w:val="24"/>
          <w:lang w:val="en-US"/>
        </w:rPr>
        <w:t>com</w:t>
      </w:r>
      <w:r w:rsidRPr="00DB46D3">
        <w:rPr>
          <w:b/>
          <w:sz w:val="24"/>
          <w:szCs w:val="24"/>
        </w:rPr>
        <w:t>/</w:t>
      </w:r>
      <w:r w:rsidRPr="00DB46D3">
        <w:rPr>
          <w:b/>
          <w:sz w:val="24"/>
          <w:szCs w:val="24"/>
          <w:lang w:val="en-US"/>
        </w:rPr>
        <w:t>work</w:t>
      </w:r>
      <w:r w:rsidRPr="00DB46D3">
        <w:rPr>
          <w:b/>
          <w:sz w:val="24"/>
          <w:szCs w:val="24"/>
        </w:rPr>
        <w:t>/</w:t>
      </w:r>
      <w:r w:rsidRPr="00DB46D3">
        <w:rPr>
          <w:b/>
          <w:sz w:val="24"/>
          <w:szCs w:val="24"/>
          <w:lang w:val="en-US"/>
        </w:rPr>
        <w:t>web</w:t>
      </w:r>
      <w:r w:rsidRPr="00DB46D3">
        <w:rPr>
          <w:b/>
          <w:sz w:val="24"/>
          <w:szCs w:val="24"/>
        </w:rPr>
        <w:t>-</w:t>
      </w:r>
      <w:r w:rsidRPr="00DB46D3">
        <w:rPr>
          <w:b/>
          <w:sz w:val="24"/>
          <w:szCs w:val="24"/>
          <w:lang w:val="en-US"/>
        </w:rPr>
        <w:t>developer</w:t>
      </w:r>
      <w:r w:rsidRPr="00DB46D3">
        <w:rPr>
          <w:b/>
          <w:sz w:val="24"/>
          <w:szCs w:val="24"/>
        </w:rPr>
        <w:t>/</w:t>
      </w:r>
    </w:p>
    <w:p w14:paraId="69EB5854" w14:textId="143AD5EE" w:rsidR="00005C97" w:rsidRPr="00DB46D3" w:rsidRDefault="00005C97" w:rsidP="00005C97">
      <w:pPr>
        <w:spacing w:after="0"/>
        <w:rPr>
          <w:b/>
          <w:sz w:val="24"/>
          <w:szCs w:val="24"/>
          <w:highlight w:val="yellow"/>
        </w:rPr>
      </w:pPr>
      <w:r w:rsidRPr="00DB46D3">
        <w:rPr>
          <w:b/>
          <w:sz w:val="24"/>
          <w:szCs w:val="24"/>
        </w:rPr>
        <w:t xml:space="preserve">Веб-разработчик </w:t>
      </w:r>
      <w:r w:rsidRPr="00DB46D3">
        <w:rPr>
          <w:b/>
          <w:sz w:val="24"/>
          <w:szCs w:val="24"/>
          <w:lang w:val="en-US"/>
        </w:rPr>
        <w:t>https</w:t>
      </w:r>
      <w:r w:rsidRPr="00DB46D3">
        <w:rPr>
          <w:b/>
          <w:sz w:val="24"/>
          <w:szCs w:val="24"/>
        </w:rPr>
        <w:t>://</w:t>
      </w:r>
      <w:r w:rsidRPr="00DB46D3">
        <w:rPr>
          <w:b/>
          <w:sz w:val="24"/>
          <w:szCs w:val="24"/>
          <w:lang w:val="en-US"/>
        </w:rPr>
        <w:t>addons</w:t>
      </w:r>
      <w:r w:rsidRPr="00DB46D3">
        <w:rPr>
          <w:b/>
          <w:sz w:val="24"/>
          <w:szCs w:val="24"/>
        </w:rPr>
        <w:t>.</w:t>
      </w:r>
      <w:r w:rsidRPr="00DB46D3">
        <w:rPr>
          <w:b/>
          <w:sz w:val="24"/>
          <w:szCs w:val="24"/>
          <w:lang w:val="en-US"/>
        </w:rPr>
        <w:t>mozilla</w:t>
      </w:r>
      <w:r w:rsidRPr="00DB46D3">
        <w:rPr>
          <w:b/>
          <w:sz w:val="24"/>
          <w:szCs w:val="24"/>
        </w:rPr>
        <w:t>.</w:t>
      </w:r>
      <w:r w:rsidRPr="00DB46D3">
        <w:rPr>
          <w:b/>
          <w:sz w:val="24"/>
          <w:szCs w:val="24"/>
          <w:lang w:val="en-US"/>
        </w:rPr>
        <w:t>org</w:t>
      </w:r>
      <w:r w:rsidRPr="00DB46D3">
        <w:rPr>
          <w:b/>
          <w:sz w:val="24"/>
          <w:szCs w:val="24"/>
        </w:rPr>
        <w:t>/</w:t>
      </w:r>
      <w:r w:rsidRPr="00DB46D3">
        <w:rPr>
          <w:b/>
          <w:sz w:val="24"/>
          <w:szCs w:val="24"/>
          <w:lang w:val="en-US"/>
        </w:rPr>
        <w:t>ru</w:t>
      </w:r>
      <w:r w:rsidRPr="00DB46D3">
        <w:rPr>
          <w:b/>
          <w:sz w:val="24"/>
          <w:szCs w:val="24"/>
        </w:rPr>
        <w:t>/</w:t>
      </w:r>
      <w:r w:rsidRPr="00DB46D3">
        <w:rPr>
          <w:b/>
          <w:sz w:val="24"/>
          <w:szCs w:val="24"/>
          <w:lang w:val="en-US"/>
        </w:rPr>
        <w:t>firefox</w:t>
      </w:r>
      <w:r w:rsidRPr="00DB46D3">
        <w:rPr>
          <w:b/>
          <w:sz w:val="24"/>
          <w:szCs w:val="24"/>
        </w:rPr>
        <w:t>/</w:t>
      </w:r>
      <w:r w:rsidRPr="00DB46D3">
        <w:rPr>
          <w:b/>
          <w:sz w:val="24"/>
          <w:szCs w:val="24"/>
          <w:lang w:val="en-US"/>
        </w:rPr>
        <w:t>addon</w:t>
      </w:r>
      <w:r w:rsidRPr="00DB46D3">
        <w:rPr>
          <w:b/>
          <w:sz w:val="24"/>
          <w:szCs w:val="24"/>
        </w:rPr>
        <w:t>/</w:t>
      </w:r>
      <w:r w:rsidRPr="00DB46D3">
        <w:rPr>
          <w:b/>
          <w:sz w:val="24"/>
          <w:szCs w:val="24"/>
          <w:lang w:val="en-US"/>
        </w:rPr>
        <w:t>web</w:t>
      </w:r>
      <w:r w:rsidRPr="00DB46D3">
        <w:rPr>
          <w:b/>
          <w:sz w:val="24"/>
          <w:szCs w:val="24"/>
        </w:rPr>
        <w:t>-</w:t>
      </w:r>
      <w:r w:rsidRPr="00DB46D3">
        <w:rPr>
          <w:b/>
          <w:sz w:val="24"/>
          <w:szCs w:val="24"/>
          <w:lang w:val="en-US"/>
        </w:rPr>
        <w:t>developer</w:t>
      </w:r>
      <w:r w:rsidRPr="00DB46D3">
        <w:rPr>
          <w:b/>
          <w:sz w:val="24"/>
          <w:szCs w:val="24"/>
        </w:rPr>
        <w:t>/</w:t>
      </w:r>
    </w:p>
    <w:p w14:paraId="3146E09C" w14:textId="5C43FC6B" w:rsidR="00005C97" w:rsidRDefault="00005C97" w:rsidP="00005C97">
      <w:pPr>
        <w:spacing w:after="0"/>
        <w:jc w:val="center"/>
        <w:rPr>
          <w:b/>
          <w:sz w:val="24"/>
          <w:szCs w:val="24"/>
        </w:rPr>
      </w:pPr>
    </w:p>
    <w:p w14:paraId="37378437" w14:textId="65D18E64" w:rsidR="00C5522D" w:rsidRDefault="00C5522D" w:rsidP="00005C97">
      <w:pPr>
        <w:spacing w:after="0"/>
        <w:jc w:val="center"/>
        <w:rPr>
          <w:b/>
          <w:color w:val="FF0000"/>
          <w:sz w:val="24"/>
          <w:szCs w:val="24"/>
          <w:highlight w:val="yellow"/>
        </w:rPr>
      </w:pPr>
      <w:bookmarkStart w:id="233" w:name="Имитация_просмотра_на_разных_устройствах"/>
      <w:r w:rsidRPr="00C5522D">
        <w:rPr>
          <w:b/>
          <w:color w:val="FF0000"/>
          <w:sz w:val="24"/>
          <w:szCs w:val="24"/>
          <w:highlight w:val="yellow"/>
        </w:rPr>
        <w:t>Cайты для имитации просмотра кода на различных мобильных устройствах</w:t>
      </w:r>
    </w:p>
    <w:bookmarkEnd w:id="233"/>
    <w:p w14:paraId="33507F5A" w14:textId="40259717" w:rsidR="00C5522D" w:rsidRDefault="00163BBB" w:rsidP="00C5522D">
      <w:pPr>
        <w:spacing w:after="0"/>
        <w:rPr>
          <w:b/>
          <w:color w:val="FF0000"/>
          <w:sz w:val="24"/>
          <w:szCs w:val="24"/>
        </w:rPr>
      </w:pPr>
      <w:r>
        <w:rPr>
          <w:b/>
          <w:color w:val="FF0000"/>
          <w:sz w:val="24"/>
          <w:szCs w:val="24"/>
        </w:rPr>
        <w:fldChar w:fldCharType="begin"/>
      </w:r>
      <w:r>
        <w:rPr>
          <w:b/>
          <w:color w:val="FF0000"/>
          <w:sz w:val="24"/>
          <w:szCs w:val="24"/>
        </w:rPr>
        <w:instrText xml:space="preserve"> HYPERLINK "</w:instrText>
      </w:r>
      <w:r w:rsidRPr="00C5522D">
        <w:rPr>
          <w:b/>
          <w:color w:val="FF0000"/>
          <w:sz w:val="24"/>
          <w:szCs w:val="24"/>
        </w:rPr>
        <w:instrText>https://www.responsinator.com</w:instrText>
      </w:r>
      <w:r>
        <w:rPr>
          <w:b/>
          <w:color w:val="FF0000"/>
          <w:sz w:val="24"/>
          <w:szCs w:val="24"/>
        </w:rPr>
        <w:instrText xml:space="preserve">" </w:instrText>
      </w:r>
      <w:r>
        <w:rPr>
          <w:b/>
          <w:color w:val="FF0000"/>
          <w:sz w:val="24"/>
          <w:szCs w:val="24"/>
        </w:rPr>
        <w:fldChar w:fldCharType="separate"/>
      </w:r>
      <w:r w:rsidRPr="00D6078C">
        <w:rPr>
          <w:rStyle w:val="a4"/>
          <w:b/>
          <w:sz w:val="24"/>
          <w:szCs w:val="24"/>
        </w:rPr>
        <w:t>https://www.responsinator.com</w:t>
      </w:r>
      <w:r>
        <w:rPr>
          <w:b/>
          <w:color w:val="FF0000"/>
          <w:sz w:val="24"/>
          <w:szCs w:val="24"/>
        </w:rPr>
        <w:fldChar w:fldCharType="end"/>
      </w:r>
    </w:p>
    <w:p w14:paraId="692D7B0B" w14:textId="56A0F786" w:rsidR="00163BBB" w:rsidRDefault="00163BBB" w:rsidP="00C5522D">
      <w:pPr>
        <w:spacing w:after="0"/>
        <w:rPr>
          <w:b/>
          <w:color w:val="FF0000"/>
          <w:sz w:val="24"/>
          <w:szCs w:val="24"/>
        </w:rPr>
      </w:pPr>
      <w:r>
        <w:rPr>
          <w:b/>
          <w:color w:val="FF0000"/>
          <w:sz w:val="24"/>
          <w:szCs w:val="24"/>
        </w:rPr>
        <w:t xml:space="preserve">При адаптации страницы самое главное не название </w:t>
      </w:r>
      <w:proofErr w:type="gramStart"/>
      <w:r>
        <w:rPr>
          <w:b/>
          <w:color w:val="FF0000"/>
          <w:sz w:val="24"/>
          <w:szCs w:val="24"/>
        </w:rPr>
        <w:t>усройства ,</w:t>
      </w:r>
      <w:proofErr w:type="gramEnd"/>
      <w:r>
        <w:rPr>
          <w:b/>
          <w:color w:val="FF0000"/>
          <w:sz w:val="24"/>
          <w:szCs w:val="24"/>
        </w:rPr>
        <w:t xml:space="preserve"> а его ширина</w:t>
      </w:r>
      <w:r w:rsidR="00064575">
        <w:rPr>
          <w:b/>
          <w:color w:val="FF0000"/>
          <w:sz w:val="24"/>
          <w:szCs w:val="24"/>
        </w:rPr>
        <w:t>.</w:t>
      </w:r>
    </w:p>
    <w:p w14:paraId="7844AAF0" w14:textId="30DA3306" w:rsidR="00064575" w:rsidRDefault="00064575" w:rsidP="00C5522D">
      <w:pPr>
        <w:spacing w:after="0"/>
        <w:rPr>
          <w:b/>
          <w:color w:val="FF0000"/>
          <w:sz w:val="24"/>
          <w:szCs w:val="24"/>
        </w:rPr>
      </w:pPr>
      <w:r>
        <w:rPr>
          <w:b/>
          <w:color w:val="FF0000"/>
          <w:sz w:val="24"/>
          <w:szCs w:val="24"/>
        </w:rPr>
        <w:t>Страница должна отображаться без нижней полосы прокрутки</w:t>
      </w:r>
    </w:p>
    <w:p w14:paraId="3DE43902" w14:textId="2F8712DA" w:rsidR="009C5221" w:rsidRDefault="009C5221" w:rsidP="00C5522D">
      <w:pPr>
        <w:spacing w:after="0"/>
        <w:rPr>
          <w:b/>
          <w:color w:val="FF0000"/>
          <w:sz w:val="24"/>
          <w:szCs w:val="24"/>
        </w:rPr>
      </w:pPr>
    </w:p>
    <w:p w14:paraId="6BEB0272" w14:textId="431920DC" w:rsidR="00D715F4" w:rsidRPr="00FB1EBA" w:rsidRDefault="00D715F4" w:rsidP="00D715F4">
      <w:pPr>
        <w:spacing w:after="0"/>
        <w:jc w:val="center"/>
        <w:rPr>
          <w:b/>
          <w:color w:val="FF0000"/>
          <w:sz w:val="24"/>
          <w:szCs w:val="24"/>
          <w:highlight w:val="yellow"/>
          <w:lang w:val="en-US"/>
        </w:rPr>
      </w:pPr>
      <w:bookmarkStart w:id="234" w:name="Сети_HOST_VPN"/>
      <w:r w:rsidRPr="00D715F4">
        <w:rPr>
          <w:b/>
          <w:color w:val="FF0000"/>
          <w:sz w:val="24"/>
          <w:szCs w:val="24"/>
          <w:highlight w:val="yellow"/>
        </w:rPr>
        <w:t>СЕТИ</w:t>
      </w:r>
      <w:r w:rsidRPr="00FB1EBA">
        <w:rPr>
          <w:b/>
          <w:color w:val="FF0000"/>
          <w:sz w:val="24"/>
          <w:szCs w:val="24"/>
          <w:highlight w:val="yellow"/>
          <w:lang w:val="en-US"/>
        </w:rPr>
        <w:t xml:space="preserve"> HOST VPN</w:t>
      </w:r>
    </w:p>
    <w:p w14:paraId="360E7103" w14:textId="3B9B403A" w:rsidR="00D715F4" w:rsidRDefault="00D715F4" w:rsidP="00D715F4">
      <w:pPr>
        <w:spacing w:after="0"/>
        <w:rPr>
          <w:bCs/>
          <w:sz w:val="24"/>
          <w:szCs w:val="24"/>
          <w:lang w:val="en-US"/>
        </w:rPr>
      </w:pPr>
      <w:r w:rsidRPr="00D715F4">
        <w:rPr>
          <w:bCs/>
          <w:sz w:val="24"/>
          <w:szCs w:val="24"/>
          <w:lang w:val="en-US"/>
        </w:rPr>
        <w:t>C:\Windows\System32\drivers\etc</w:t>
      </w:r>
      <w:r>
        <w:rPr>
          <w:bCs/>
          <w:sz w:val="24"/>
          <w:szCs w:val="24"/>
          <w:lang w:val="en-US"/>
        </w:rPr>
        <w:t xml:space="preserve"> host</w:t>
      </w:r>
    </w:p>
    <w:p w14:paraId="4DFBC42A" w14:textId="198046F5" w:rsidR="00AC48CA" w:rsidRDefault="00AC48CA" w:rsidP="00D715F4">
      <w:pPr>
        <w:spacing w:after="0"/>
        <w:rPr>
          <w:bCs/>
          <w:sz w:val="24"/>
          <w:szCs w:val="24"/>
        </w:rPr>
      </w:pPr>
      <w:r>
        <w:rPr>
          <w:bCs/>
          <w:sz w:val="24"/>
          <w:szCs w:val="24"/>
        </w:rPr>
        <w:t xml:space="preserve">Сайт для опеределиня </w:t>
      </w:r>
      <w:r>
        <w:rPr>
          <w:bCs/>
          <w:sz w:val="24"/>
          <w:szCs w:val="24"/>
          <w:lang w:val="en-US"/>
        </w:rPr>
        <w:t>IP</w:t>
      </w:r>
      <w:r w:rsidRPr="00AC48CA">
        <w:rPr>
          <w:bCs/>
          <w:sz w:val="24"/>
          <w:szCs w:val="24"/>
        </w:rPr>
        <w:t xml:space="preserve"> </w:t>
      </w:r>
      <w:r>
        <w:rPr>
          <w:bCs/>
          <w:sz w:val="24"/>
          <w:szCs w:val="24"/>
        </w:rPr>
        <w:t xml:space="preserve">адресов </w:t>
      </w:r>
    </w:p>
    <w:p w14:paraId="692EEA4F" w14:textId="04C8FD70" w:rsidR="00AC48CA" w:rsidRDefault="00082F40" w:rsidP="00C407C3">
      <w:pPr>
        <w:spacing w:after="0"/>
        <w:ind w:firstLine="709"/>
        <w:rPr>
          <w:rFonts w:ascii="Arial" w:hAnsi="Arial" w:cs="Arial"/>
          <w:color w:val="222222"/>
          <w:sz w:val="21"/>
          <w:szCs w:val="21"/>
          <w:shd w:val="clear" w:color="auto" w:fill="FFFFFF"/>
        </w:rPr>
      </w:pPr>
      <w:r w:rsidRPr="00F752D5">
        <w:rPr>
          <w:b/>
          <w:sz w:val="24"/>
          <w:szCs w:val="24"/>
          <w:lang w:val="en-US"/>
        </w:rPr>
        <w:t>Hosting</w:t>
      </w:r>
      <w:r w:rsidRPr="00F752D5">
        <w:rPr>
          <w:b/>
          <w:sz w:val="24"/>
          <w:szCs w:val="24"/>
        </w:rPr>
        <w:t xml:space="preserve"> (Хостинг) </w:t>
      </w:r>
      <w:r w:rsidRPr="00F752D5">
        <w:rPr>
          <w:rFonts w:ascii="Arial" w:hAnsi="Arial" w:cs="Arial"/>
          <w:b/>
          <w:color w:val="222222"/>
          <w:sz w:val="21"/>
          <w:szCs w:val="21"/>
          <w:shd w:val="clear" w:color="auto" w:fill="FFFFFF"/>
        </w:rPr>
        <w:t>Хо́стинг</w:t>
      </w:r>
      <w:r>
        <w:rPr>
          <w:rFonts w:ascii="Arial" w:hAnsi="Arial" w:cs="Arial"/>
          <w:b/>
          <w:bCs/>
          <w:color w:val="222222"/>
          <w:sz w:val="21"/>
          <w:szCs w:val="21"/>
          <w:shd w:val="clear" w:color="auto" w:fill="FFFFFF"/>
        </w:rPr>
        <w:t> </w:t>
      </w:r>
      <w:r>
        <w:rPr>
          <w:rFonts w:ascii="Arial" w:hAnsi="Arial" w:cs="Arial"/>
          <w:color w:val="222222"/>
          <w:sz w:val="21"/>
          <w:szCs w:val="21"/>
          <w:shd w:val="clear" w:color="auto" w:fill="FFFFFF"/>
        </w:rPr>
        <w:t>(</w:t>
      </w:r>
      <w:hyperlink r:id="rId167" w:tooltip="Английский язык" w:history="1">
        <w:r>
          <w:rPr>
            <w:rStyle w:val="a4"/>
            <w:rFonts w:ascii="Arial" w:hAnsi="Arial" w:cs="Arial"/>
            <w:color w:val="0B0080"/>
            <w:sz w:val="21"/>
            <w:szCs w:val="21"/>
            <w:u w:val="none"/>
            <w:shd w:val="clear" w:color="auto" w:fill="FFFFFF"/>
          </w:rPr>
          <w:t>англ.</w:t>
        </w:r>
      </w:hyperlink>
      <w:r>
        <w:rPr>
          <w:rFonts w:ascii="Arial" w:hAnsi="Arial" w:cs="Arial"/>
          <w:color w:val="222222"/>
          <w:sz w:val="21"/>
          <w:szCs w:val="21"/>
          <w:shd w:val="clear" w:color="auto" w:fill="FFFFFF"/>
        </w:rPr>
        <w:t> </w:t>
      </w:r>
      <w:r>
        <w:rPr>
          <w:rFonts w:ascii="Arial" w:hAnsi="Arial" w:cs="Arial"/>
          <w:i/>
          <w:iCs/>
          <w:color w:val="222222"/>
          <w:sz w:val="21"/>
          <w:szCs w:val="21"/>
          <w:shd w:val="clear" w:color="auto" w:fill="FFFFFF"/>
          <w:lang w:val="en"/>
        </w:rPr>
        <w:t>hosting</w:t>
      </w:r>
      <w:r>
        <w:rPr>
          <w:rFonts w:ascii="Arial" w:hAnsi="Arial" w:cs="Arial"/>
          <w:color w:val="222222"/>
          <w:sz w:val="21"/>
          <w:szCs w:val="21"/>
          <w:shd w:val="clear" w:color="auto" w:fill="FFFFFF"/>
        </w:rPr>
        <w:t>) — </w:t>
      </w:r>
      <w:hyperlink r:id="rId168" w:tooltip="Услуга" w:history="1">
        <w:r>
          <w:rPr>
            <w:rStyle w:val="a4"/>
            <w:rFonts w:ascii="Arial" w:hAnsi="Arial" w:cs="Arial"/>
            <w:color w:val="0B0080"/>
            <w:sz w:val="21"/>
            <w:szCs w:val="21"/>
            <w:u w:val="none"/>
            <w:shd w:val="clear" w:color="auto" w:fill="FFFFFF"/>
          </w:rPr>
          <w:t>услуга</w:t>
        </w:r>
      </w:hyperlink>
      <w:r>
        <w:rPr>
          <w:rFonts w:ascii="Arial" w:hAnsi="Arial" w:cs="Arial"/>
          <w:color w:val="222222"/>
          <w:sz w:val="21"/>
          <w:szCs w:val="21"/>
          <w:shd w:val="clear" w:color="auto" w:fill="FFFFFF"/>
        </w:rPr>
        <w:t> по предоставлению </w:t>
      </w:r>
      <w:hyperlink r:id="rId169" w:tooltip="Вычислительные ресурсы (страница отсутствует)" w:history="1">
        <w:r>
          <w:rPr>
            <w:rStyle w:val="a4"/>
            <w:rFonts w:ascii="Arial" w:hAnsi="Arial" w:cs="Arial"/>
            <w:color w:val="A55858"/>
            <w:sz w:val="21"/>
            <w:szCs w:val="21"/>
            <w:u w:val="none"/>
            <w:shd w:val="clear" w:color="auto" w:fill="FFFFFF"/>
          </w:rPr>
          <w:t>ресурсов</w:t>
        </w:r>
      </w:hyperlink>
      <w:r>
        <w:rPr>
          <w:rFonts w:ascii="Arial" w:hAnsi="Arial" w:cs="Arial"/>
          <w:color w:val="222222"/>
          <w:sz w:val="21"/>
          <w:szCs w:val="21"/>
          <w:shd w:val="clear" w:color="auto" w:fill="FFFFFF"/>
        </w:rPr>
        <w:t> для размещения </w:t>
      </w:r>
      <w:hyperlink r:id="rId170" w:tooltip="Информация" w:history="1">
        <w:r>
          <w:rPr>
            <w:rStyle w:val="a4"/>
            <w:rFonts w:ascii="Arial" w:hAnsi="Arial" w:cs="Arial"/>
            <w:color w:val="0B0080"/>
            <w:sz w:val="21"/>
            <w:szCs w:val="21"/>
            <w:u w:val="none"/>
            <w:shd w:val="clear" w:color="auto" w:fill="FFFFFF"/>
          </w:rPr>
          <w:t>информации</w:t>
        </w:r>
      </w:hyperlink>
      <w:r>
        <w:rPr>
          <w:rFonts w:ascii="Arial" w:hAnsi="Arial" w:cs="Arial"/>
          <w:color w:val="222222"/>
          <w:sz w:val="21"/>
          <w:szCs w:val="21"/>
          <w:shd w:val="clear" w:color="auto" w:fill="FFFFFF"/>
        </w:rPr>
        <w:t> на </w:t>
      </w:r>
      <w:hyperlink r:id="rId171" w:tooltip="Сервер (аппаратное обеспечение)" w:history="1">
        <w:r>
          <w:rPr>
            <w:rStyle w:val="a4"/>
            <w:rFonts w:ascii="Arial" w:hAnsi="Arial" w:cs="Arial"/>
            <w:color w:val="0B0080"/>
            <w:sz w:val="21"/>
            <w:szCs w:val="21"/>
            <w:u w:val="none"/>
            <w:shd w:val="clear" w:color="auto" w:fill="FFFFFF"/>
          </w:rPr>
          <w:t>сервере</w:t>
        </w:r>
      </w:hyperlink>
      <w:r>
        <w:rPr>
          <w:rFonts w:ascii="Arial" w:hAnsi="Arial" w:cs="Arial"/>
          <w:color w:val="222222"/>
          <w:sz w:val="21"/>
          <w:szCs w:val="21"/>
          <w:shd w:val="clear" w:color="auto" w:fill="FFFFFF"/>
        </w:rPr>
        <w:t>, постоянно находящемся в сети (обычно </w:t>
      </w:r>
      <w:hyperlink r:id="rId172" w:tooltip="Интернет" w:history="1">
        <w:r>
          <w:rPr>
            <w:rStyle w:val="a4"/>
            <w:rFonts w:ascii="Arial" w:hAnsi="Arial" w:cs="Arial"/>
            <w:color w:val="0B0080"/>
            <w:sz w:val="21"/>
            <w:szCs w:val="21"/>
            <w:u w:val="none"/>
            <w:shd w:val="clear" w:color="auto" w:fill="FFFFFF"/>
          </w:rPr>
          <w:t>Интернет</w:t>
        </w:r>
      </w:hyperlink>
      <w:r>
        <w:rPr>
          <w:rFonts w:ascii="Arial" w:hAnsi="Arial" w:cs="Arial"/>
          <w:color w:val="222222"/>
          <w:sz w:val="21"/>
          <w:szCs w:val="21"/>
          <w:shd w:val="clear" w:color="auto" w:fill="FFFFFF"/>
        </w:rPr>
        <w:t>).</w:t>
      </w:r>
      <w:r w:rsidRPr="00082F40">
        <w:t xml:space="preserve"> </w:t>
      </w:r>
      <w:r w:rsidR="00C637F6">
        <w:rPr>
          <w:rStyle w:val="a4"/>
          <w:rFonts w:ascii="Arial" w:hAnsi="Arial" w:cs="Arial"/>
          <w:sz w:val="21"/>
          <w:szCs w:val="21"/>
          <w:shd w:val="clear" w:color="auto" w:fill="FFFFFF"/>
          <w:lang w:val="en-US"/>
        </w:rPr>
        <w:fldChar w:fldCharType="begin"/>
      </w:r>
      <w:r w:rsidR="00C637F6" w:rsidRPr="00215B34">
        <w:rPr>
          <w:rStyle w:val="a4"/>
          <w:rFonts w:ascii="Arial" w:hAnsi="Arial"/>
          <w:sz w:val="21"/>
          <w:shd w:val="clear" w:color="auto" w:fill="FFFFFF"/>
          <w:rPrChange w:id="235" w:author="Евгений Мироевский" w:date="2020-03-15T19:52:00Z">
            <w:rPr>
              <w:rStyle w:val="a4"/>
              <w:rFonts w:ascii="Arial" w:hAnsi="Arial" w:cs="Arial"/>
              <w:sz w:val="21"/>
              <w:szCs w:val="21"/>
              <w:shd w:val="clear" w:color="auto" w:fill="FFFFFF"/>
              <w:lang w:val="en-US"/>
            </w:rPr>
          </w:rPrChange>
        </w:rPr>
        <w:instrText xml:space="preserve"> </w:instrText>
      </w:r>
      <w:r w:rsidR="00C637F6">
        <w:rPr>
          <w:rStyle w:val="a4"/>
          <w:rFonts w:ascii="Arial" w:hAnsi="Arial" w:cs="Arial"/>
          <w:sz w:val="21"/>
          <w:szCs w:val="21"/>
          <w:shd w:val="clear" w:color="auto" w:fill="FFFFFF"/>
          <w:lang w:val="en-US"/>
        </w:rPr>
        <w:instrText>HYPERLINK</w:instrText>
      </w:r>
      <w:r w:rsidR="00C637F6" w:rsidRPr="00215B34">
        <w:rPr>
          <w:rStyle w:val="a4"/>
          <w:rFonts w:ascii="Arial" w:hAnsi="Arial"/>
          <w:sz w:val="21"/>
          <w:shd w:val="clear" w:color="auto" w:fill="FFFFFF"/>
          <w:rPrChange w:id="236" w:author="Евгений Мироевский" w:date="2020-03-15T19:52:00Z">
            <w:rPr>
              <w:rStyle w:val="a4"/>
              <w:rFonts w:ascii="Arial" w:hAnsi="Arial" w:cs="Arial"/>
              <w:sz w:val="21"/>
              <w:szCs w:val="21"/>
              <w:shd w:val="clear" w:color="auto" w:fill="FFFFFF"/>
              <w:lang w:val="en-US"/>
            </w:rPr>
          </w:rPrChange>
        </w:rPr>
        <w:instrText xml:space="preserve"> "</w:instrText>
      </w:r>
      <w:r w:rsidR="00C637F6">
        <w:rPr>
          <w:rStyle w:val="a4"/>
          <w:rFonts w:ascii="Arial" w:hAnsi="Arial" w:cs="Arial"/>
          <w:sz w:val="21"/>
          <w:szCs w:val="21"/>
          <w:shd w:val="clear" w:color="auto" w:fill="FFFFFF"/>
          <w:lang w:val="en-US"/>
        </w:rPr>
        <w:instrText>https</w:instrText>
      </w:r>
      <w:r w:rsidR="00C637F6" w:rsidRPr="00215B34">
        <w:rPr>
          <w:rStyle w:val="a4"/>
          <w:rFonts w:ascii="Arial" w:hAnsi="Arial"/>
          <w:sz w:val="21"/>
          <w:shd w:val="clear" w:color="auto" w:fill="FFFFFF"/>
          <w:rPrChange w:id="237" w:author="Евгений Мироевский" w:date="2020-03-15T19:52:00Z">
            <w:rPr>
              <w:rStyle w:val="a4"/>
              <w:rFonts w:ascii="Arial" w:hAnsi="Arial" w:cs="Arial"/>
              <w:sz w:val="21"/>
              <w:szCs w:val="21"/>
              <w:shd w:val="clear" w:color="auto" w:fill="FFFFFF"/>
              <w:lang w:val="en-US"/>
            </w:rPr>
          </w:rPrChange>
        </w:rPr>
        <w:instrText>://</w:instrText>
      </w:r>
      <w:r w:rsidR="00C637F6">
        <w:rPr>
          <w:rStyle w:val="a4"/>
          <w:rFonts w:ascii="Arial" w:hAnsi="Arial" w:cs="Arial"/>
          <w:sz w:val="21"/>
          <w:szCs w:val="21"/>
          <w:shd w:val="clear" w:color="auto" w:fill="FFFFFF"/>
          <w:lang w:val="en-US"/>
        </w:rPr>
        <w:instrText>ru</w:instrText>
      </w:r>
      <w:r w:rsidR="00C637F6" w:rsidRPr="00215B34">
        <w:rPr>
          <w:rStyle w:val="a4"/>
          <w:rFonts w:ascii="Arial" w:hAnsi="Arial"/>
          <w:sz w:val="21"/>
          <w:shd w:val="clear" w:color="auto" w:fill="FFFFFF"/>
          <w:rPrChange w:id="238" w:author="Евгений Мироевский" w:date="2020-03-15T19:52:00Z">
            <w:rPr>
              <w:rStyle w:val="a4"/>
              <w:rFonts w:ascii="Arial" w:hAnsi="Arial" w:cs="Arial"/>
              <w:sz w:val="21"/>
              <w:szCs w:val="21"/>
              <w:shd w:val="clear" w:color="auto" w:fill="FFFFFF"/>
              <w:lang w:val="en-US"/>
            </w:rPr>
          </w:rPrChange>
        </w:rPr>
        <w:instrText>.</w:instrText>
      </w:r>
      <w:r w:rsidR="00C637F6">
        <w:rPr>
          <w:rStyle w:val="a4"/>
          <w:rFonts w:ascii="Arial" w:hAnsi="Arial" w:cs="Arial"/>
          <w:sz w:val="21"/>
          <w:szCs w:val="21"/>
          <w:shd w:val="clear" w:color="auto" w:fill="FFFFFF"/>
          <w:lang w:val="en-US"/>
        </w:rPr>
        <w:instrText>wikipedia</w:instrText>
      </w:r>
      <w:r w:rsidR="00C637F6" w:rsidRPr="00215B34">
        <w:rPr>
          <w:rStyle w:val="a4"/>
          <w:rFonts w:ascii="Arial" w:hAnsi="Arial"/>
          <w:sz w:val="21"/>
          <w:shd w:val="clear" w:color="auto" w:fill="FFFFFF"/>
          <w:rPrChange w:id="239" w:author="Евгений Мироевский" w:date="2020-03-15T19:52:00Z">
            <w:rPr>
              <w:rStyle w:val="a4"/>
              <w:rFonts w:ascii="Arial" w:hAnsi="Arial" w:cs="Arial"/>
              <w:sz w:val="21"/>
              <w:szCs w:val="21"/>
              <w:shd w:val="clear" w:color="auto" w:fill="FFFFFF"/>
              <w:lang w:val="en-US"/>
            </w:rPr>
          </w:rPrChange>
        </w:rPr>
        <w:instrText>.</w:instrText>
      </w:r>
      <w:r w:rsidR="00C637F6">
        <w:rPr>
          <w:rStyle w:val="a4"/>
          <w:rFonts w:ascii="Arial" w:hAnsi="Arial" w:cs="Arial"/>
          <w:sz w:val="21"/>
          <w:szCs w:val="21"/>
          <w:shd w:val="clear" w:color="auto" w:fill="FFFFFF"/>
          <w:lang w:val="en-US"/>
        </w:rPr>
        <w:instrText>org</w:instrText>
      </w:r>
      <w:r w:rsidR="00C637F6" w:rsidRPr="00215B34">
        <w:rPr>
          <w:rStyle w:val="a4"/>
          <w:rFonts w:ascii="Arial" w:hAnsi="Arial"/>
          <w:sz w:val="21"/>
          <w:shd w:val="clear" w:color="auto" w:fill="FFFFFF"/>
          <w:rPrChange w:id="240" w:author="Евгений Мироевский" w:date="2020-03-15T19:52:00Z">
            <w:rPr>
              <w:rStyle w:val="a4"/>
              <w:rFonts w:ascii="Arial" w:hAnsi="Arial" w:cs="Arial"/>
              <w:sz w:val="21"/>
              <w:szCs w:val="21"/>
              <w:shd w:val="clear" w:color="auto" w:fill="FFFFFF"/>
              <w:lang w:val="en-US"/>
            </w:rPr>
          </w:rPrChange>
        </w:rPr>
        <w:instrText>/</w:instrText>
      </w:r>
      <w:r w:rsidR="00C637F6">
        <w:rPr>
          <w:rStyle w:val="a4"/>
          <w:rFonts w:ascii="Arial" w:hAnsi="Arial" w:cs="Arial"/>
          <w:sz w:val="21"/>
          <w:szCs w:val="21"/>
          <w:shd w:val="clear" w:color="auto" w:fill="FFFFFF"/>
          <w:lang w:val="en-US"/>
        </w:rPr>
        <w:instrText>wiki</w:instrText>
      </w:r>
      <w:r w:rsidR="00C637F6" w:rsidRPr="00215B34">
        <w:rPr>
          <w:rStyle w:val="a4"/>
          <w:rFonts w:ascii="Arial" w:hAnsi="Arial"/>
          <w:sz w:val="21"/>
          <w:shd w:val="clear" w:color="auto" w:fill="FFFFFF"/>
          <w:rPrChange w:id="241" w:author="Евгений Мироевский" w:date="2020-03-15T19:52:00Z">
            <w:rPr>
              <w:rStyle w:val="a4"/>
              <w:rFonts w:ascii="Arial" w:hAnsi="Arial" w:cs="Arial"/>
              <w:sz w:val="21"/>
              <w:szCs w:val="21"/>
              <w:shd w:val="clear" w:color="auto" w:fill="FFFFFF"/>
              <w:lang w:val="en-US"/>
            </w:rPr>
          </w:rPrChange>
        </w:rPr>
        <w:instrText xml:space="preserve">/Хостинг" </w:instrText>
      </w:r>
      <w:r w:rsidR="00C637F6">
        <w:rPr>
          <w:rStyle w:val="a4"/>
          <w:rFonts w:ascii="Arial" w:hAnsi="Arial" w:cs="Arial"/>
          <w:sz w:val="21"/>
          <w:szCs w:val="21"/>
          <w:shd w:val="clear" w:color="auto" w:fill="FFFFFF"/>
          <w:lang w:val="en-US"/>
        </w:rPr>
        <w:fldChar w:fldCharType="separate"/>
      </w:r>
      <w:r w:rsidR="00F752D5" w:rsidRPr="00F752D5">
        <w:rPr>
          <w:rStyle w:val="a4"/>
          <w:rFonts w:ascii="Arial" w:hAnsi="Arial" w:cs="Arial"/>
          <w:sz w:val="21"/>
          <w:szCs w:val="21"/>
          <w:shd w:val="clear" w:color="auto" w:fill="FFFFFF"/>
          <w:lang w:val="en-US"/>
        </w:rPr>
        <w:t>https</w:t>
      </w:r>
      <w:r w:rsidR="00F752D5" w:rsidRPr="00FB1EBA">
        <w:rPr>
          <w:rStyle w:val="a4"/>
          <w:rFonts w:ascii="Arial" w:hAnsi="Arial" w:cs="Arial"/>
          <w:sz w:val="21"/>
          <w:szCs w:val="21"/>
          <w:shd w:val="clear" w:color="auto" w:fill="FFFFFF"/>
        </w:rPr>
        <w:t>://</w:t>
      </w:r>
      <w:r w:rsidR="00F752D5" w:rsidRPr="00F752D5">
        <w:rPr>
          <w:rStyle w:val="a4"/>
          <w:rFonts w:ascii="Arial" w:hAnsi="Arial" w:cs="Arial"/>
          <w:sz w:val="21"/>
          <w:szCs w:val="21"/>
          <w:shd w:val="clear" w:color="auto" w:fill="FFFFFF"/>
          <w:lang w:val="en-US"/>
        </w:rPr>
        <w:t>ru</w:t>
      </w:r>
      <w:r w:rsidR="00F752D5" w:rsidRPr="00FB1EBA">
        <w:rPr>
          <w:rStyle w:val="a4"/>
          <w:rFonts w:ascii="Arial" w:hAnsi="Arial" w:cs="Arial"/>
          <w:sz w:val="21"/>
          <w:szCs w:val="21"/>
          <w:shd w:val="clear" w:color="auto" w:fill="FFFFFF"/>
        </w:rPr>
        <w:t>.</w:t>
      </w:r>
      <w:r w:rsidR="00F752D5" w:rsidRPr="00F752D5">
        <w:rPr>
          <w:rStyle w:val="a4"/>
          <w:rFonts w:ascii="Arial" w:hAnsi="Arial" w:cs="Arial"/>
          <w:sz w:val="21"/>
          <w:szCs w:val="21"/>
          <w:shd w:val="clear" w:color="auto" w:fill="FFFFFF"/>
          <w:lang w:val="en-US"/>
        </w:rPr>
        <w:t>wikipedia</w:t>
      </w:r>
      <w:r w:rsidR="00F752D5" w:rsidRPr="00FB1EBA">
        <w:rPr>
          <w:rStyle w:val="a4"/>
          <w:rFonts w:ascii="Arial" w:hAnsi="Arial" w:cs="Arial"/>
          <w:sz w:val="21"/>
          <w:szCs w:val="21"/>
          <w:shd w:val="clear" w:color="auto" w:fill="FFFFFF"/>
        </w:rPr>
        <w:t>.</w:t>
      </w:r>
      <w:r w:rsidR="00F752D5" w:rsidRPr="00F752D5">
        <w:rPr>
          <w:rStyle w:val="a4"/>
          <w:rFonts w:ascii="Arial" w:hAnsi="Arial" w:cs="Arial"/>
          <w:sz w:val="21"/>
          <w:szCs w:val="21"/>
          <w:shd w:val="clear" w:color="auto" w:fill="FFFFFF"/>
          <w:lang w:val="en-US"/>
        </w:rPr>
        <w:t>org</w:t>
      </w:r>
      <w:r w:rsidR="00F752D5" w:rsidRPr="00FB1EBA">
        <w:rPr>
          <w:rStyle w:val="a4"/>
          <w:rFonts w:ascii="Arial" w:hAnsi="Arial" w:cs="Arial"/>
          <w:sz w:val="21"/>
          <w:szCs w:val="21"/>
          <w:shd w:val="clear" w:color="auto" w:fill="FFFFFF"/>
        </w:rPr>
        <w:t>/</w:t>
      </w:r>
      <w:r w:rsidR="00F752D5" w:rsidRPr="00F752D5">
        <w:rPr>
          <w:rStyle w:val="a4"/>
          <w:rFonts w:ascii="Arial" w:hAnsi="Arial" w:cs="Arial"/>
          <w:sz w:val="21"/>
          <w:szCs w:val="21"/>
          <w:shd w:val="clear" w:color="auto" w:fill="FFFFFF"/>
          <w:lang w:val="en-US"/>
        </w:rPr>
        <w:t>wiki</w:t>
      </w:r>
      <w:r w:rsidR="00F752D5" w:rsidRPr="00FB1EBA">
        <w:rPr>
          <w:rStyle w:val="a4"/>
          <w:rFonts w:ascii="Arial" w:hAnsi="Arial" w:cs="Arial"/>
          <w:sz w:val="21"/>
          <w:szCs w:val="21"/>
          <w:shd w:val="clear" w:color="auto" w:fill="FFFFFF"/>
        </w:rPr>
        <w:t>/</w:t>
      </w:r>
      <w:r w:rsidR="00F752D5" w:rsidRPr="009C179D">
        <w:rPr>
          <w:rStyle w:val="a4"/>
          <w:rFonts w:ascii="Arial" w:hAnsi="Arial" w:cs="Arial"/>
          <w:sz w:val="21"/>
          <w:szCs w:val="21"/>
          <w:shd w:val="clear" w:color="auto" w:fill="FFFFFF"/>
        </w:rPr>
        <w:t>Хостинг</w:t>
      </w:r>
      <w:r w:rsidR="00C637F6">
        <w:rPr>
          <w:rStyle w:val="a4"/>
          <w:rFonts w:ascii="Arial" w:hAnsi="Arial" w:cs="Arial"/>
          <w:sz w:val="21"/>
          <w:szCs w:val="21"/>
          <w:shd w:val="clear" w:color="auto" w:fill="FFFFFF"/>
        </w:rPr>
        <w:fldChar w:fldCharType="end"/>
      </w:r>
    </w:p>
    <w:p w14:paraId="2DAF561B" w14:textId="2EB14779" w:rsidR="009A094D" w:rsidRPr="009A094D" w:rsidRDefault="009A094D" w:rsidP="00C407C3">
      <w:pPr>
        <w:spacing w:after="0"/>
        <w:ind w:firstLine="709"/>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Виртуальный хостинг</w:t>
      </w:r>
      <w:r>
        <w:rPr>
          <w:rFonts w:ascii="Arial" w:hAnsi="Arial" w:cs="Arial"/>
          <w:color w:val="222222"/>
          <w:sz w:val="21"/>
          <w:szCs w:val="21"/>
          <w:shd w:val="clear" w:color="auto" w:fill="FFFFFF"/>
        </w:rPr>
        <w:t> (</w:t>
      </w:r>
      <w:hyperlink r:id="rId173" w:tooltip="Английский язык" w:history="1">
        <w:r>
          <w:rPr>
            <w:rStyle w:val="a4"/>
            <w:rFonts w:ascii="Arial" w:hAnsi="Arial" w:cs="Arial"/>
            <w:color w:val="0B0080"/>
            <w:sz w:val="21"/>
            <w:szCs w:val="21"/>
            <w:u w:val="none"/>
            <w:shd w:val="clear" w:color="auto" w:fill="FFFFFF"/>
          </w:rPr>
          <w:t>англ.</w:t>
        </w:r>
      </w:hyperlink>
      <w:r>
        <w:rPr>
          <w:rFonts w:ascii="Arial" w:hAnsi="Arial" w:cs="Arial"/>
          <w:color w:val="222222"/>
          <w:sz w:val="21"/>
          <w:szCs w:val="21"/>
          <w:shd w:val="clear" w:color="auto" w:fill="FFFFFF"/>
        </w:rPr>
        <w:t> </w:t>
      </w:r>
      <w:r>
        <w:rPr>
          <w:rFonts w:ascii="Arial" w:hAnsi="Arial" w:cs="Arial"/>
          <w:i/>
          <w:iCs/>
          <w:color w:val="222222"/>
          <w:sz w:val="21"/>
          <w:szCs w:val="21"/>
          <w:shd w:val="clear" w:color="auto" w:fill="FFFFFF"/>
          <w:lang w:val="en"/>
        </w:rPr>
        <w:t>shared</w:t>
      </w:r>
      <w:r w:rsidRPr="009A094D">
        <w:rPr>
          <w:rFonts w:ascii="Arial" w:hAnsi="Arial" w:cs="Arial"/>
          <w:i/>
          <w:iCs/>
          <w:color w:val="222222"/>
          <w:sz w:val="21"/>
          <w:szCs w:val="21"/>
          <w:shd w:val="clear" w:color="auto" w:fill="FFFFFF"/>
        </w:rPr>
        <w:t xml:space="preserve"> </w:t>
      </w:r>
      <w:r>
        <w:rPr>
          <w:rFonts w:ascii="Arial" w:hAnsi="Arial" w:cs="Arial"/>
          <w:i/>
          <w:iCs/>
          <w:color w:val="222222"/>
          <w:sz w:val="21"/>
          <w:szCs w:val="21"/>
          <w:shd w:val="clear" w:color="auto" w:fill="FFFFFF"/>
          <w:lang w:val="en"/>
        </w:rPr>
        <w:t>hosting</w:t>
      </w:r>
      <w:r>
        <w:rPr>
          <w:rFonts w:ascii="Arial" w:hAnsi="Arial" w:cs="Arial"/>
          <w:color w:val="222222"/>
          <w:sz w:val="21"/>
          <w:szCs w:val="21"/>
          <w:shd w:val="clear" w:color="auto" w:fill="FFFFFF"/>
        </w:rPr>
        <w:t>) — вид </w:t>
      </w:r>
      <w:hyperlink r:id="rId174" w:tooltip="Хостинг" w:history="1">
        <w:r>
          <w:rPr>
            <w:rStyle w:val="a4"/>
            <w:rFonts w:ascii="Arial" w:hAnsi="Arial" w:cs="Arial"/>
            <w:color w:val="0B0080"/>
            <w:sz w:val="21"/>
            <w:szCs w:val="21"/>
            <w:u w:val="none"/>
            <w:shd w:val="clear" w:color="auto" w:fill="FFFFFF"/>
          </w:rPr>
          <w:t>хостинга</w:t>
        </w:r>
      </w:hyperlink>
      <w:r>
        <w:rPr>
          <w:rFonts w:ascii="Arial" w:hAnsi="Arial" w:cs="Arial"/>
          <w:color w:val="222222"/>
          <w:sz w:val="21"/>
          <w:szCs w:val="21"/>
          <w:shd w:val="clear" w:color="auto" w:fill="FFFFFF"/>
        </w:rPr>
        <w:t>, при котором множество </w:t>
      </w:r>
      <w:hyperlink r:id="rId175" w:tooltip="Веб-сайт" w:history="1">
        <w:r>
          <w:rPr>
            <w:rStyle w:val="a4"/>
            <w:rFonts w:ascii="Arial" w:hAnsi="Arial" w:cs="Arial"/>
            <w:color w:val="0B0080"/>
            <w:sz w:val="21"/>
            <w:szCs w:val="21"/>
            <w:u w:val="none"/>
            <w:shd w:val="clear" w:color="auto" w:fill="FFFFFF"/>
          </w:rPr>
          <w:t>веб-сайтов</w:t>
        </w:r>
      </w:hyperlink>
      <w:r>
        <w:rPr>
          <w:rFonts w:ascii="Arial" w:hAnsi="Arial" w:cs="Arial"/>
          <w:color w:val="222222"/>
          <w:sz w:val="21"/>
          <w:szCs w:val="21"/>
          <w:shd w:val="clear" w:color="auto" w:fill="FFFFFF"/>
        </w:rPr>
        <w:t> расположено на одном </w:t>
      </w:r>
      <w:hyperlink r:id="rId176" w:tooltip="Веб-сервер" w:history="1">
        <w:r>
          <w:rPr>
            <w:rStyle w:val="a4"/>
            <w:rFonts w:ascii="Arial" w:hAnsi="Arial" w:cs="Arial"/>
            <w:color w:val="0B0080"/>
            <w:sz w:val="21"/>
            <w:szCs w:val="21"/>
            <w:u w:val="none"/>
            <w:shd w:val="clear" w:color="auto" w:fill="FFFFFF"/>
          </w:rPr>
          <w:t>веб-сервере</w:t>
        </w:r>
      </w:hyperlink>
      <w:r>
        <w:rPr>
          <w:rFonts w:ascii="Arial" w:hAnsi="Arial" w:cs="Arial"/>
          <w:color w:val="222222"/>
          <w:sz w:val="21"/>
          <w:szCs w:val="21"/>
          <w:shd w:val="clear" w:color="auto" w:fill="FFFFFF"/>
        </w:rPr>
        <w:t xml:space="preserve">. Это самый экономичный вид хостинга, подходящий для небольших </w:t>
      </w:r>
      <w:proofErr w:type="gramStart"/>
      <w:r>
        <w:rPr>
          <w:rFonts w:ascii="Arial" w:hAnsi="Arial" w:cs="Arial"/>
          <w:color w:val="222222"/>
          <w:sz w:val="21"/>
          <w:szCs w:val="21"/>
          <w:shd w:val="clear" w:color="auto" w:fill="FFFFFF"/>
        </w:rPr>
        <w:t>проектов .</w:t>
      </w:r>
      <w:r>
        <w:rPr>
          <w:rFonts w:ascii="Arial" w:hAnsi="Arial" w:cs="Arial"/>
          <w:color w:val="222222"/>
          <w:sz w:val="21"/>
          <w:szCs w:val="21"/>
          <w:shd w:val="clear" w:color="auto" w:fill="FFFFFF"/>
          <w:lang w:val="en-US"/>
        </w:rPr>
        <w:t>IP</w:t>
      </w:r>
      <w:proofErr w:type="gramEnd"/>
      <w:r>
        <w:rPr>
          <w:rFonts w:ascii="Arial" w:hAnsi="Arial" w:cs="Arial"/>
          <w:color w:val="222222"/>
          <w:sz w:val="21"/>
          <w:szCs w:val="21"/>
          <w:shd w:val="clear" w:color="auto" w:fill="FFFFFF"/>
        </w:rPr>
        <w:t xml:space="preserve"> </w:t>
      </w:r>
      <w:r w:rsidRPr="009A094D">
        <w:rPr>
          <w:rFonts w:ascii="Arial" w:hAnsi="Arial" w:cs="Arial"/>
          <w:color w:val="222222"/>
          <w:sz w:val="21"/>
          <w:szCs w:val="21"/>
          <w:shd w:val="clear" w:color="auto" w:fill="FFFFFF"/>
        </w:rPr>
        <w:t xml:space="preserve">адрес один со множеством </w:t>
      </w:r>
      <w:r>
        <w:rPr>
          <w:rFonts w:ascii="Arial" w:hAnsi="Arial" w:cs="Arial"/>
          <w:color w:val="222222"/>
          <w:sz w:val="21"/>
          <w:szCs w:val="21"/>
          <w:shd w:val="clear" w:color="auto" w:fill="FFFFFF"/>
        </w:rPr>
        <w:t xml:space="preserve">других сайтов , расположенных на данном сервере </w:t>
      </w:r>
    </w:p>
    <w:p w14:paraId="625083B3" w14:textId="7DDC189A" w:rsidR="00F752D5" w:rsidRPr="009A094D" w:rsidRDefault="00F752D5" w:rsidP="00C407C3">
      <w:pPr>
        <w:spacing w:after="0"/>
        <w:ind w:firstLine="709"/>
        <w:jc w:val="center"/>
        <w:rPr>
          <w:bCs/>
          <w:sz w:val="24"/>
          <w:szCs w:val="24"/>
          <w:highlight w:val="yellow"/>
        </w:rPr>
      </w:pPr>
      <w:r w:rsidRPr="00F752D5">
        <w:rPr>
          <w:b/>
          <w:bCs/>
          <w:sz w:val="24"/>
          <w:szCs w:val="24"/>
          <w:highlight w:val="yellow"/>
          <w:lang w:val="en-US"/>
        </w:rPr>
        <w:t>VPS</w:t>
      </w:r>
      <w:r w:rsidRPr="00F752D5">
        <w:rPr>
          <w:bCs/>
          <w:sz w:val="24"/>
          <w:szCs w:val="24"/>
          <w:highlight w:val="yellow"/>
          <w:lang w:val="en-US"/>
        </w:rPr>
        <w:t> </w:t>
      </w:r>
      <w:r w:rsidRPr="00FB1EBA">
        <w:rPr>
          <w:bCs/>
          <w:sz w:val="24"/>
          <w:szCs w:val="24"/>
          <w:highlight w:val="yellow"/>
          <w:lang w:val="en-US"/>
        </w:rPr>
        <w:t>(</w:t>
      </w:r>
      <w:r w:rsidR="00C637F6">
        <w:rPr>
          <w:rStyle w:val="a4"/>
          <w:bCs/>
          <w:sz w:val="24"/>
          <w:szCs w:val="24"/>
          <w:highlight w:val="yellow"/>
        </w:rPr>
        <w:fldChar w:fldCharType="begin"/>
      </w:r>
      <w:r w:rsidR="00C637F6" w:rsidRPr="00215B34">
        <w:rPr>
          <w:rStyle w:val="a4"/>
          <w:sz w:val="24"/>
          <w:highlight w:val="yellow"/>
          <w:lang w:val="en-US"/>
          <w:rPrChange w:id="242" w:author="Евгений Мироевский" w:date="2020-03-15T19:52:00Z">
            <w:rPr>
              <w:rStyle w:val="a4"/>
              <w:bCs/>
              <w:sz w:val="24"/>
              <w:szCs w:val="24"/>
              <w:highlight w:val="yellow"/>
            </w:rPr>
          </w:rPrChange>
        </w:rPr>
        <w:instrText xml:space="preserve"> HYPERLINK "https://ru.wikipedia.org/wiki/%D0%90%D0%BD%D0%B3%D0%BB%D0%B8%D0%B9%D1%81%D0%BA%D0%B8%D0%B9_%D1%8F%D0%B7%D1%8B%D0%BA" \o "</w:instrText>
      </w:r>
      <w:r w:rsidR="00C637F6">
        <w:rPr>
          <w:rStyle w:val="a4"/>
          <w:bCs/>
          <w:sz w:val="24"/>
          <w:szCs w:val="24"/>
          <w:highlight w:val="yellow"/>
        </w:rPr>
        <w:instrText>Английский</w:instrText>
      </w:r>
      <w:r w:rsidR="00C637F6" w:rsidRPr="00215B34">
        <w:rPr>
          <w:rStyle w:val="a4"/>
          <w:sz w:val="24"/>
          <w:highlight w:val="yellow"/>
          <w:lang w:val="en-US"/>
          <w:rPrChange w:id="243" w:author="Евгений Мироевский" w:date="2020-03-15T19:52:00Z">
            <w:rPr>
              <w:rStyle w:val="a4"/>
              <w:bCs/>
              <w:sz w:val="24"/>
              <w:szCs w:val="24"/>
              <w:highlight w:val="yellow"/>
            </w:rPr>
          </w:rPrChange>
        </w:rPr>
        <w:instrText xml:space="preserve"> </w:instrText>
      </w:r>
      <w:r w:rsidR="00C637F6">
        <w:rPr>
          <w:rStyle w:val="a4"/>
          <w:bCs/>
          <w:sz w:val="24"/>
          <w:szCs w:val="24"/>
          <w:highlight w:val="yellow"/>
        </w:rPr>
        <w:instrText>язык</w:instrText>
      </w:r>
      <w:r w:rsidR="00C637F6" w:rsidRPr="00215B34">
        <w:rPr>
          <w:rStyle w:val="a4"/>
          <w:sz w:val="24"/>
          <w:highlight w:val="yellow"/>
          <w:lang w:val="en-US"/>
          <w:rPrChange w:id="244" w:author="Евгений Мироевский" w:date="2020-03-15T19:52:00Z">
            <w:rPr>
              <w:rStyle w:val="a4"/>
              <w:bCs/>
              <w:sz w:val="24"/>
              <w:szCs w:val="24"/>
              <w:highlight w:val="yellow"/>
            </w:rPr>
          </w:rPrChange>
        </w:rPr>
        <w:instrText xml:space="preserve">" </w:instrText>
      </w:r>
      <w:r w:rsidR="00C637F6">
        <w:rPr>
          <w:rStyle w:val="a4"/>
          <w:bCs/>
          <w:sz w:val="24"/>
          <w:szCs w:val="24"/>
          <w:highlight w:val="yellow"/>
        </w:rPr>
        <w:fldChar w:fldCharType="separate"/>
      </w:r>
      <w:r w:rsidRPr="00F752D5">
        <w:rPr>
          <w:rStyle w:val="a4"/>
          <w:bCs/>
          <w:sz w:val="24"/>
          <w:szCs w:val="24"/>
          <w:highlight w:val="yellow"/>
        </w:rPr>
        <w:t>англ</w:t>
      </w:r>
      <w:r w:rsidRPr="00FB1EBA">
        <w:rPr>
          <w:rStyle w:val="a4"/>
          <w:bCs/>
          <w:sz w:val="24"/>
          <w:szCs w:val="24"/>
          <w:highlight w:val="yellow"/>
          <w:lang w:val="en-US"/>
        </w:rPr>
        <w:t>.</w:t>
      </w:r>
      <w:r w:rsidR="00C637F6">
        <w:rPr>
          <w:rStyle w:val="a4"/>
          <w:bCs/>
          <w:sz w:val="24"/>
          <w:szCs w:val="24"/>
          <w:highlight w:val="yellow"/>
          <w:lang w:val="en-US"/>
        </w:rPr>
        <w:fldChar w:fldCharType="end"/>
      </w:r>
      <w:r w:rsidRPr="00F752D5">
        <w:rPr>
          <w:bCs/>
          <w:sz w:val="24"/>
          <w:szCs w:val="24"/>
          <w:highlight w:val="yellow"/>
          <w:lang w:val="en-US"/>
        </w:rPr>
        <w:t> </w:t>
      </w:r>
      <w:r w:rsidRPr="00F752D5">
        <w:rPr>
          <w:bCs/>
          <w:i/>
          <w:iCs/>
          <w:sz w:val="24"/>
          <w:szCs w:val="24"/>
          <w:highlight w:val="yellow"/>
          <w:lang w:val="en"/>
        </w:rPr>
        <w:t>virtual private server</w:t>
      </w:r>
      <w:r w:rsidRPr="00F752D5">
        <w:rPr>
          <w:bCs/>
          <w:sz w:val="24"/>
          <w:szCs w:val="24"/>
          <w:highlight w:val="yellow"/>
          <w:lang w:val="en-US"/>
        </w:rPr>
        <w:t xml:space="preserve">) </w:t>
      </w:r>
      <w:r w:rsidRPr="00F752D5">
        <w:rPr>
          <w:bCs/>
          <w:sz w:val="24"/>
          <w:szCs w:val="24"/>
          <w:highlight w:val="yellow"/>
        </w:rPr>
        <w:t>или</w:t>
      </w:r>
      <w:r w:rsidRPr="00F752D5">
        <w:rPr>
          <w:bCs/>
          <w:sz w:val="24"/>
          <w:szCs w:val="24"/>
          <w:highlight w:val="yellow"/>
          <w:lang w:val="en-US"/>
        </w:rPr>
        <w:t> </w:t>
      </w:r>
      <w:r w:rsidRPr="00F752D5">
        <w:rPr>
          <w:b/>
          <w:bCs/>
          <w:sz w:val="24"/>
          <w:szCs w:val="24"/>
          <w:highlight w:val="yellow"/>
          <w:lang w:val="en-US"/>
        </w:rPr>
        <w:t>VDS</w:t>
      </w:r>
      <w:r w:rsidRPr="00F752D5">
        <w:rPr>
          <w:bCs/>
          <w:sz w:val="24"/>
          <w:szCs w:val="24"/>
          <w:highlight w:val="yellow"/>
          <w:lang w:val="en-US"/>
        </w:rPr>
        <w:t> (</w:t>
      </w:r>
      <w:r w:rsidR="00C637F6">
        <w:rPr>
          <w:rStyle w:val="a4"/>
          <w:bCs/>
          <w:sz w:val="24"/>
          <w:szCs w:val="24"/>
          <w:highlight w:val="yellow"/>
        </w:rPr>
        <w:fldChar w:fldCharType="begin"/>
      </w:r>
      <w:r w:rsidR="00C637F6" w:rsidRPr="00215B34">
        <w:rPr>
          <w:rStyle w:val="a4"/>
          <w:sz w:val="24"/>
          <w:highlight w:val="yellow"/>
          <w:lang w:val="en-US"/>
          <w:rPrChange w:id="245" w:author="Евгений Мироевский" w:date="2020-03-15T19:52:00Z">
            <w:rPr>
              <w:rStyle w:val="a4"/>
              <w:bCs/>
              <w:sz w:val="24"/>
              <w:szCs w:val="24"/>
              <w:highlight w:val="yellow"/>
            </w:rPr>
          </w:rPrChange>
        </w:rPr>
        <w:instrText xml:space="preserve"> HYPERLINK "https://ru.wikipedia.org/wiki/%D0%90%D0%BD%D0%B3%D0%BB%D0%B8%D0%B9%D1%81%D0%BA%D0%B8%D0%B9_%D1%8F%D0%B7%D1%8B%D0%BA" \o "</w:instrText>
      </w:r>
      <w:r w:rsidR="00C637F6">
        <w:rPr>
          <w:rStyle w:val="a4"/>
          <w:bCs/>
          <w:sz w:val="24"/>
          <w:szCs w:val="24"/>
          <w:highlight w:val="yellow"/>
        </w:rPr>
        <w:instrText>Английский</w:instrText>
      </w:r>
      <w:r w:rsidR="00C637F6" w:rsidRPr="00215B34">
        <w:rPr>
          <w:rStyle w:val="a4"/>
          <w:sz w:val="24"/>
          <w:highlight w:val="yellow"/>
          <w:lang w:val="en-US"/>
          <w:rPrChange w:id="246" w:author="Евгений Мироевский" w:date="2020-03-15T19:52:00Z">
            <w:rPr>
              <w:rStyle w:val="a4"/>
              <w:bCs/>
              <w:sz w:val="24"/>
              <w:szCs w:val="24"/>
              <w:highlight w:val="yellow"/>
            </w:rPr>
          </w:rPrChange>
        </w:rPr>
        <w:instrText xml:space="preserve"> </w:instrText>
      </w:r>
      <w:r w:rsidR="00C637F6">
        <w:rPr>
          <w:rStyle w:val="a4"/>
          <w:bCs/>
          <w:sz w:val="24"/>
          <w:szCs w:val="24"/>
          <w:highlight w:val="yellow"/>
        </w:rPr>
        <w:instrText>язык</w:instrText>
      </w:r>
      <w:r w:rsidR="00C637F6" w:rsidRPr="00215B34">
        <w:rPr>
          <w:rStyle w:val="a4"/>
          <w:sz w:val="24"/>
          <w:highlight w:val="yellow"/>
          <w:lang w:val="en-US"/>
          <w:rPrChange w:id="247" w:author="Евгений Мироевский" w:date="2020-03-15T19:52:00Z">
            <w:rPr>
              <w:rStyle w:val="a4"/>
              <w:bCs/>
              <w:sz w:val="24"/>
              <w:szCs w:val="24"/>
              <w:highlight w:val="yellow"/>
            </w:rPr>
          </w:rPrChange>
        </w:rPr>
        <w:instrText xml:space="preserve">" </w:instrText>
      </w:r>
      <w:r w:rsidR="00C637F6">
        <w:rPr>
          <w:rStyle w:val="a4"/>
          <w:bCs/>
          <w:sz w:val="24"/>
          <w:szCs w:val="24"/>
          <w:highlight w:val="yellow"/>
        </w:rPr>
        <w:fldChar w:fldCharType="separate"/>
      </w:r>
      <w:r w:rsidRPr="00F752D5">
        <w:rPr>
          <w:rStyle w:val="a4"/>
          <w:bCs/>
          <w:sz w:val="24"/>
          <w:szCs w:val="24"/>
          <w:highlight w:val="yellow"/>
        </w:rPr>
        <w:t>англ</w:t>
      </w:r>
      <w:r w:rsidRPr="00F752D5">
        <w:rPr>
          <w:rStyle w:val="a4"/>
          <w:bCs/>
          <w:sz w:val="24"/>
          <w:szCs w:val="24"/>
          <w:highlight w:val="yellow"/>
          <w:lang w:val="en-US"/>
        </w:rPr>
        <w:t>.</w:t>
      </w:r>
      <w:r w:rsidR="00C637F6">
        <w:rPr>
          <w:rStyle w:val="a4"/>
          <w:bCs/>
          <w:sz w:val="24"/>
          <w:szCs w:val="24"/>
          <w:highlight w:val="yellow"/>
          <w:lang w:val="en-US"/>
        </w:rPr>
        <w:fldChar w:fldCharType="end"/>
      </w:r>
      <w:r w:rsidRPr="00F752D5">
        <w:rPr>
          <w:bCs/>
          <w:sz w:val="24"/>
          <w:szCs w:val="24"/>
          <w:highlight w:val="yellow"/>
          <w:lang w:val="en-US"/>
        </w:rPr>
        <w:t> </w:t>
      </w:r>
      <w:r w:rsidRPr="00F752D5">
        <w:rPr>
          <w:bCs/>
          <w:i/>
          <w:iCs/>
          <w:sz w:val="24"/>
          <w:szCs w:val="24"/>
          <w:highlight w:val="yellow"/>
          <w:lang w:val="en"/>
        </w:rPr>
        <w:t>virtual</w:t>
      </w:r>
      <w:r w:rsidRPr="00F752D5">
        <w:rPr>
          <w:bCs/>
          <w:i/>
          <w:iCs/>
          <w:sz w:val="24"/>
          <w:szCs w:val="24"/>
          <w:highlight w:val="yellow"/>
        </w:rPr>
        <w:t xml:space="preserve"> </w:t>
      </w:r>
      <w:r w:rsidRPr="00F752D5">
        <w:rPr>
          <w:bCs/>
          <w:i/>
          <w:iCs/>
          <w:sz w:val="24"/>
          <w:szCs w:val="24"/>
          <w:highlight w:val="yellow"/>
          <w:lang w:val="en"/>
        </w:rPr>
        <w:t>dedicated</w:t>
      </w:r>
      <w:r w:rsidRPr="00F752D5">
        <w:rPr>
          <w:bCs/>
          <w:i/>
          <w:iCs/>
          <w:sz w:val="24"/>
          <w:szCs w:val="24"/>
          <w:highlight w:val="yellow"/>
        </w:rPr>
        <w:t xml:space="preserve"> </w:t>
      </w:r>
      <w:r w:rsidRPr="00F752D5">
        <w:rPr>
          <w:bCs/>
          <w:i/>
          <w:iCs/>
          <w:sz w:val="24"/>
          <w:szCs w:val="24"/>
          <w:highlight w:val="yellow"/>
          <w:lang w:val="en"/>
        </w:rPr>
        <w:t>server</w:t>
      </w:r>
      <w:r w:rsidRPr="00F752D5">
        <w:rPr>
          <w:bCs/>
          <w:sz w:val="24"/>
          <w:szCs w:val="24"/>
          <w:highlight w:val="yellow"/>
        </w:rPr>
        <w:t>), </w:t>
      </w:r>
      <w:r w:rsidRPr="00F752D5">
        <w:rPr>
          <w:b/>
          <w:bCs/>
          <w:sz w:val="24"/>
          <w:szCs w:val="24"/>
          <w:highlight w:val="yellow"/>
        </w:rPr>
        <w:t>виртуальный выделенный сервер</w:t>
      </w:r>
      <w:r w:rsidRPr="00F752D5">
        <w:rPr>
          <w:bCs/>
          <w:sz w:val="24"/>
          <w:szCs w:val="24"/>
          <w:highlight w:val="yellow"/>
        </w:rPr>
        <w:t> — услуга предоставления в аренду так называемого </w:t>
      </w:r>
      <w:r w:rsidRPr="00F752D5">
        <w:rPr>
          <w:b/>
          <w:bCs/>
          <w:sz w:val="24"/>
          <w:szCs w:val="24"/>
          <w:highlight w:val="yellow"/>
        </w:rPr>
        <w:t>виртуального выделенного сервера</w:t>
      </w:r>
      <w:r w:rsidRPr="00F752D5">
        <w:rPr>
          <w:bCs/>
          <w:sz w:val="24"/>
          <w:szCs w:val="24"/>
          <w:highlight w:val="yellow"/>
        </w:rPr>
        <w:t>.</w:t>
      </w:r>
      <w:r w:rsidR="009A094D">
        <w:rPr>
          <w:bCs/>
          <w:sz w:val="24"/>
          <w:szCs w:val="24"/>
          <w:highlight w:val="yellow"/>
        </w:rPr>
        <w:t xml:space="preserve"> Имеет свой выделенный </w:t>
      </w:r>
      <w:r w:rsidR="009A094D">
        <w:rPr>
          <w:bCs/>
          <w:sz w:val="24"/>
          <w:szCs w:val="24"/>
          <w:highlight w:val="yellow"/>
          <w:lang w:val="en-US"/>
        </w:rPr>
        <w:t>IP</w:t>
      </w:r>
      <w:r w:rsidR="009A094D" w:rsidRPr="00FB1EBA">
        <w:rPr>
          <w:bCs/>
          <w:sz w:val="24"/>
          <w:szCs w:val="24"/>
          <w:highlight w:val="yellow"/>
        </w:rPr>
        <w:t xml:space="preserve"> </w:t>
      </w:r>
      <w:r w:rsidR="009A094D">
        <w:rPr>
          <w:bCs/>
          <w:sz w:val="24"/>
          <w:szCs w:val="24"/>
          <w:highlight w:val="yellow"/>
        </w:rPr>
        <w:t>адрес</w:t>
      </w:r>
    </w:p>
    <w:bookmarkEnd w:id="234"/>
    <w:p w14:paraId="0EE7B1D7" w14:textId="01DF3AE1" w:rsidR="00D715F4" w:rsidRPr="00AC48CA" w:rsidRDefault="00D715F4" w:rsidP="00C5522D">
      <w:pPr>
        <w:spacing w:after="0"/>
        <w:rPr>
          <w:b/>
          <w:color w:val="FF0000"/>
          <w:sz w:val="24"/>
          <w:szCs w:val="24"/>
        </w:rPr>
      </w:pPr>
    </w:p>
    <w:p w14:paraId="6BE28381" w14:textId="77777777" w:rsidR="00D715F4" w:rsidRPr="00AC48CA" w:rsidRDefault="00D715F4" w:rsidP="00C5522D">
      <w:pPr>
        <w:spacing w:after="0"/>
        <w:rPr>
          <w:b/>
          <w:color w:val="FF0000"/>
          <w:sz w:val="24"/>
          <w:szCs w:val="24"/>
        </w:rPr>
      </w:pPr>
    </w:p>
    <w:p w14:paraId="7ECAA73E" w14:textId="6689C6E4" w:rsidR="009C5221" w:rsidRDefault="009C5221" w:rsidP="009C5221">
      <w:pPr>
        <w:spacing w:after="0"/>
        <w:jc w:val="center"/>
        <w:rPr>
          <w:b/>
          <w:color w:val="FF0000"/>
          <w:sz w:val="24"/>
          <w:szCs w:val="24"/>
          <w:highlight w:val="yellow"/>
        </w:rPr>
      </w:pPr>
      <w:bookmarkStart w:id="248" w:name="Препроцеесор"/>
      <w:r w:rsidRPr="009C5221">
        <w:rPr>
          <w:b/>
          <w:color w:val="FF0000"/>
          <w:sz w:val="24"/>
          <w:szCs w:val="24"/>
          <w:highlight w:val="yellow"/>
        </w:rPr>
        <w:t>Препроцессор</w:t>
      </w:r>
    </w:p>
    <w:bookmarkEnd w:id="248"/>
    <w:p w14:paraId="4EA017E8" w14:textId="775BCF88" w:rsidR="009C5221" w:rsidRDefault="009C5221" w:rsidP="009C5221">
      <w:pPr>
        <w:pStyle w:val="aa"/>
        <w:spacing w:before="0" w:beforeAutospacing="0" w:after="0" w:afterAutospacing="0"/>
        <w:ind w:left="851" w:firstLine="567"/>
        <w:rPr>
          <w:rFonts w:ascii="Helvetica" w:hAnsi="Helvetica" w:cs="Helvetica"/>
          <w:color w:val="333333"/>
          <w:sz w:val="20"/>
          <w:szCs w:val="20"/>
        </w:rPr>
      </w:pPr>
      <w:r w:rsidRPr="009C5221">
        <w:rPr>
          <w:rFonts w:ascii="Helvetica" w:hAnsi="Helvetica" w:cs="Helvetica"/>
          <w:color w:val="333333"/>
          <w:sz w:val="20"/>
          <w:szCs w:val="20"/>
        </w:rPr>
        <w:t>Препроцессор — это компьютерная программа, принимающая данные на входе и выдающая данные, предназначенные для входа другой программы (например, компилятора). О данных на выходе препроцессора говорят, что они находятся в препроцессированной форме, пригодной для обработки последующими программами (компилятор).</w:t>
      </w:r>
    </w:p>
    <w:p w14:paraId="18358806" w14:textId="401690CA" w:rsidR="009C5221" w:rsidRPr="009C5221" w:rsidRDefault="009C5221" w:rsidP="009C5221">
      <w:pPr>
        <w:pStyle w:val="aa"/>
        <w:spacing w:before="0" w:beforeAutospacing="0" w:after="0" w:afterAutospacing="0"/>
        <w:ind w:left="851" w:firstLine="567"/>
        <w:rPr>
          <w:rFonts w:ascii="Helvetica" w:hAnsi="Helvetica" w:cs="Helvetica"/>
          <w:color w:val="333333"/>
          <w:sz w:val="20"/>
          <w:szCs w:val="20"/>
        </w:rPr>
      </w:pPr>
      <w:r w:rsidRPr="009C5221">
        <w:rPr>
          <w:rFonts w:ascii="Helvetica" w:hAnsi="Helvetica" w:cs="Helvetica"/>
          <w:color w:val="333333"/>
          <w:sz w:val="20"/>
          <w:szCs w:val="20"/>
        </w:rPr>
        <w:t>https://ru.wikipedia.org/wiki/Препроцессор</w:t>
      </w:r>
    </w:p>
    <w:p w14:paraId="6C35D28E" w14:textId="77777777" w:rsidR="00005C97" w:rsidRPr="00F320E4" w:rsidRDefault="00005C97" w:rsidP="00005C97">
      <w:pPr>
        <w:spacing w:after="0"/>
        <w:jc w:val="center"/>
        <w:rPr>
          <w:b/>
          <w:sz w:val="24"/>
          <w:szCs w:val="24"/>
        </w:rPr>
      </w:pPr>
    </w:p>
    <w:p w14:paraId="0E69EFE5" w14:textId="77777777" w:rsidR="00C525B8" w:rsidRPr="00C525B8" w:rsidRDefault="00C525B8" w:rsidP="006B5778">
      <w:pPr>
        <w:spacing w:after="0"/>
        <w:jc w:val="center"/>
        <w:rPr>
          <w:b/>
          <w:color w:val="BF8F00" w:themeColor="accent4" w:themeShade="BF"/>
          <w:sz w:val="28"/>
          <w:szCs w:val="28"/>
        </w:rPr>
      </w:pPr>
      <w:bookmarkStart w:id="249" w:name="Задачи_с_ответами"/>
      <w:r w:rsidRPr="00C525B8">
        <w:rPr>
          <w:b/>
          <w:color w:val="BF8F00" w:themeColor="accent4" w:themeShade="BF"/>
          <w:sz w:val="28"/>
          <w:szCs w:val="28"/>
          <w:highlight w:val="cyan"/>
        </w:rPr>
        <w:t>Задачи с ответами</w:t>
      </w:r>
    </w:p>
    <w:p w14:paraId="1124DBCB" w14:textId="77777777" w:rsidR="00C525B8" w:rsidRPr="00612475" w:rsidRDefault="00C525B8" w:rsidP="00C525B8">
      <w:pPr>
        <w:spacing w:after="0"/>
        <w:jc w:val="center"/>
        <w:rPr>
          <w:b/>
          <w:color w:val="FF0000"/>
          <w:sz w:val="24"/>
          <w:szCs w:val="24"/>
        </w:rPr>
      </w:pPr>
      <w:bookmarkStart w:id="250" w:name="PHP_ЗАДАЧИ"/>
      <w:bookmarkEnd w:id="249"/>
      <w:r w:rsidRPr="00C525B8">
        <w:rPr>
          <w:b/>
          <w:sz w:val="24"/>
          <w:szCs w:val="24"/>
        </w:rPr>
        <w:t xml:space="preserve"> </w:t>
      </w:r>
      <w:r w:rsidRPr="00C525B8">
        <w:rPr>
          <w:b/>
          <w:color w:val="FF0000"/>
          <w:sz w:val="24"/>
          <w:szCs w:val="24"/>
          <w:highlight w:val="yellow"/>
        </w:rPr>
        <w:t xml:space="preserve">для программирования </w:t>
      </w:r>
      <w:r w:rsidRPr="00C525B8">
        <w:rPr>
          <w:b/>
          <w:color w:val="FF0000"/>
          <w:sz w:val="24"/>
          <w:szCs w:val="24"/>
          <w:highlight w:val="yellow"/>
          <w:lang w:val="en-US"/>
        </w:rPr>
        <w:t>PHP</w:t>
      </w:r>
    </w:p>
    <w:bookmarkEnd w:id="250"/>
    <w:p w14:paraId="4E10A5AE" w14:textId="77777777" w:rsidR="00B33CD8" w:rsidRPr="00612475" w:rsidRDefault="00A401E5" w:rsidP="00520D63">
      <w:pPr>
        <w:spacing w:after="0"/>
        <w:rPr>
          <w:sz w:val="24"/>
          <w:szCs w:val="24"/>
        </w:rPr>
      </w:pPr>
      <w:r w:rsidRPr="00A401E5">
        <w:rPr>
          <w:sz w:val="24"/>
          <w:szCs w:val="24"/>
        </w:rPr>
        <w:t>http://php720.com/tasks</w:t>
      </w:r>
    </w:p>
    <w:p w14:paraId="6FB0E11F" w14:textId="77777777" w:rsidR="00A335DE" w:rsidRPr="00A335DE" w:rsidRDefault="00A335DE" w:rsidP="00A335DE">
      <w:pPr>
        <w:spacing w:after="0"/>
        <w:jc w:val="center"/>
        <w:rPr>
          <w:b/>
          <w:sz w:val="32"/>
          <w:szCs w:val="32"/>
        </w:rPr>
      </w:pPr>
      <w:r w:rsidRPr="00A335DE">
        <w:rPr>
          <w:b/>
          <w:sz w:val="32"/>
          <w:szCs w:val="32"/>
        </w:rPr>
        <w:t>система управления содержимым (CMS),</w:t>
      </w:r>
    </w:p>
    <w:p w14:paraId="6FB94517" w14:textId="77777777" w:rsidR="00A335DE" w:rsidRDefault="00A335DE" w:rsidP="002817F3">
      <w:pPr>
        <w:spacing w:after="0"/>
        <w:rPr>
          <w:sz w:val="24"/>
          <w:szCs w:val="24"/>
        </w:rPr>
      </w:pPr>
      <w:r w:rsidRPr="00A335DE">
        <w:rPr>
          <w:sz w:val="24"/>
          <w:szCs w:val="24"/>
        </w:rPr>
        <w:t>Joomla!</w:t>
      </w:r>
    </w:p>
    <w:p w14:paraId="319C73AD" w14:textId="77777777" w:rsidR="00A335DE" w:rsidRPr="00520D63" w:rsidRDefault="00A335DE" w:rsidP="002817F3">
      <w:pPr>
        <w:spacing w:after="0"/>
        <w:rPr>
          <w:sz w:val="24"/>
          <w:szCs w:val="24"/>
        </w:rPr>
      </w:pPr>
      <w:r>
        <w:rPr>
          <w:sz w:val="24"/>
          <w:szCs w:val="24"/>
          <w:lang w:val="en-US"/>
        </w:rPr>
        <w:t>Wordpress</w:t>
      </w:r>
    </w:p>
    <w:p w14:paraId="5A0E721D" w14:textId="77777777" w:rsidR="00A335DE" w:rsidRPr="0037581C" w:rsidRDefault="00B44280" w:rsidP="00B44280">
      <w:pPr>
        <w:spacing w:after="0"/>
        <w:jc w:val="center"/>
        <w:rPr>
          <w:b/>
          <w:color w:val="FF0000"/>
          <w:sz w:val="24"/>
          <w:szCs w:val="24"/>
        </w:rPr>
      </w:pPr>
      <w:r w:rsidRPr="00B44280">
        <w:rPr>
          <w:b/>
          <w:color w:val="FF0000"/>
          <w:sz w:val="24"/>
          <w:szCs w:val="24"/>
          <w:highlight w:val="yellow"/>
        </w:rPr>
        <w:t xml:space="preserve">Справочник </w:t>
      </w:r>
      <w:r w:rsidRPr="00B44280">
        <w:rPr>
          <w:b/>
          <w:color w:val="FF0000"/>
          <w:sz w:val="24"/>
          <w:szCs w:val="24"/>
          <w:highlight w:val="yellow"/>
          <w:lang w:val="en-US"/>
        </w:rPr>
        <w:t>PHP</w:t>
      </w:r>
    </w:p>
    <w:p w14:paraId="773C9A33" w14:textId="77777777" w:rsidR="00B44280" w:rsidRDefault="00C637F6" w:rsidP="00B44280">
      <w:pPr>
        <w:spacing w:after="0"/>
        <w:rPr>
          <w:b/>
          <w:sz w:val="24"/>
          <w:szCs w:val="24"/>
        </w:rPr>
      </w:pPr>
      <w:r>
        <w:rPr>
          <w:rStyle w:val="a4"/>
          <w:b/>
          <w:sz w:val="24"/>
          <w:szCs w:val="24"/>
          <w:highlight w:val="yellow"/>
          <w:lang w:val="en-US"/>
        </w:rPr>
        <w:fldChar w:fldCharType="begin"/>
      </w:r>
      <w:r w:rsidRPr="00215B34">
        <w:rPr>
          <w:rStyle w:val="a4"/>
          <w:b/>
          <w:sz w:val="24"/>
          <w:highlight w:val="yellow"/>
          <w:rPrChange w:id="251" w:author="Евгений Мироевский" w:date="2020-03-15T19:52:00Z">
            <w:rPr>
              <w:rStyle w:val="a4"/>
              <w:b/>
              <w:sz w:val="24"/>
              <w:szCs w:val="24"/>
              <w:highlight w:val="yellow"/>
              <w:lang w:val="en-US"/>
            </w:rPr>
          </w:rPrChange>
        </w:rPr>
        <w:instrText xml:space="preserve"> </w:instrText>
      </w:r>
      <w:r>
        <w:rPr>
          <w:rStyle w:val="a4"/>
          <w:b/>
          <w:sz w:val="24"/>
          <w:szCs w:val="24"/>
          <w:highlight w:val="yellow"/>
          <w:lang w:val="en-US"/>
        </w:rPr>
        <w:instrText>HYPERLINK</w:instrText>
      </w:r>
      <w:r w:rsidRPr="00215B34">
        <w:rPr>
          <w:rStyle w:val="a4"/>
          <w:b/>
          <w:sz w:val="24"/>
          <w:highlight w:val="yellow"/>
          <w:rPrChange w:id="252" w:author="Евгений Мироевский" w:date="2020-03-15T19:52:00Z">
            <w:rPr>
              <w:rStyle w:val="a4"/>
              <w:b/>
              <w:sz w:val="24"/>
              <w:szCs w:val="24"/>
              <w:highlight w:val="yellow"/>
              <w:lang w:val="en-US"/>
            </w:rPr>
          </w:rPrChange>
        </w:rPr>
        <w:instrText xml:space="preserve"> "</w:instrText>
      </w:r>
      <w:r>
        <w:rPr>
          <w:rStyle w:val="a4"/>
          <w:b/>
          <w:sz w:val="24"/>
          <w:szCs w:val="24"/>
          <w:highlight w:val="yellow"/>
          <w:lang w:val="en-US"/>
        </w:rPr>
        <w:instrText>http</w:instrText>
      </w:r>
      <w:r w:rsidRPr="00215B34">
        <w:rPr>
          <w:rStyle w:val="a4"/>
          <w:b/>
          <w:sz w:val="24"/>
          <w:highlight w:val="yellow"/>
          <w:rPrChange w:id="253" w:author="Евгений Мироевский" w:date="2020-03-15T19:52:00Z">
            <w:rPr>
              <w:rStyle w:val="a4"/>
              <w:b/>
              <w:sz w:val="24"/>
              <w:szCs w:val="24"/>
              <w:highlight w:val="yellow"/>
              <w:lang w:val="en-US"/>
            </w:rPr>
          </w:rPrChange>
        </w:rPr>
        <w:instrText>://</w:instrText>
      </w:r>
      <w:r>
        <w:rPr>
          <w:rStyle w:val="a4"/>
          <w:b/>
          <w:sz w:val="24"/>
          <w:szCs w:val="24"/>
          <w:highlight w:val="yellow"/>
          <w:lang w:val="en-US"/>
        </w:rPr>
        <w:instrText>php</w:instrText>
      </w:r>
      <w:r w:rsidRPr="00215B34">
        <w:rPr>
          <w:rStyle w:val="a4"/>
          <w:b/>
          <w:sz w:val="24"/>
          <w:highlight w:val="yellow"/>
          <w:rPrChange w:id="254" w:author="Евгений Мироевский" w:date="2020-03-15T19:52:00Z">
            <w:rPr>
              <w:rStyle w:val="a4"/>
              <w:b/>
              <w:sz w:val="24"/>
              <w:szCs w:val="24"/>
              <w:highlight w:val="yellow"/>
              <w:lang w:val="en-US"/>
            </w:rPr>
          </w:rPrChange>
        </w:rPr>
        <w:instrText>.</w:instrText>
      </w:r>
      <w:r>
        <w:rPr>
          <w:rStyle w:val="a4"/>
          <w:b/>
          <w:sz w:val="24"/>
          <w:szCs w:val="24"/>
          <w:highlight w:val="yellow"/>
          <w:lang w:val="en-US"/>
        </w:rPr>
        <w:instrText>net</w:instrText>
      </w:r>
      <w:r w:rsidRPr="00215B34">
        <w:rPr>
          <w:rStyle w:val="a4"/>
          <w:b/>
          <w:sz w:val="24"/>
          <w:highlight w:val="yellow"/>
          <w:rPrChange w:id="255" w:author="Евгений Мироевский" w:date="2020-03-15T19:52:00Z">
            <w:rPr>
              <w:rStyle w:val="a4"/>
              <w:b/>
              <w:sz w:val="24"/>
              <w:szCs w:val="24"/>
              <w:highlight w:val="yellow"/>
              <w:lang w:val="en-US"/>
            </w:rPr>
          </w:rPrChange>
        </w:rPr>
        <w:instrText>/</w:instrText>
      </w:r>
      <w:r>
        <w:rPr>
          <w:rStyle w:val="a4"/>
          <w:b/>
          <w:sz w:val="24"/>
          <w:szCs w:val="24"/>
          <w:highlight w:val="yellow"/>
          <w:lang w:val="en-US"/>
        </w:rPr>
        <w:instrText>manual</w:instrText>
      </w:r>
      <w:r w:rsidRPr="00215B34">
        <w:rPr>
          <w:rStyle w:val="a4"/>
          <w:b/>
          <w:sz w:val="24"/>
          <w:highlight w:val="yellow"/>
          <w:rPrChange w:id="256" w:author="Евгений Мироевский" w:date="2020-03-15T19:52:00Z">
            <w:rPr>
              <w:rStyle w:val="a4"/>
              <w:b/>
              <w:sz w:val="24"/>
              <w:szCs w:val="24"/>
              <w:highlight w:val="yellow"/>
              <w:lang w:val="en-US"/>
            </w:rPr>
          </w:rPrChange>
        </w:rPr>
        <w:instrText>/</w:instrText>
      </w:r>
      <w:r>
        <w:rPr>
          <w:rStyle w:val="a4"/>
          <w:b/>
          <w:sz w:val="24"/>
          <w:szCs w:val="24"/>
          <w:highlight w:val="yellow"/>
          <w:lang w:val="en-US"/>
        </w:rPr>
        <w:instrText>ru</w:instrText>
      </w:r>
      <w:r w:rsidRPr="00215B34">
        <w:rPr>
          <w:rStyle w:val="a4"/>
          <w:b/>
          <w:sz w:val="24"/>
          <w:highlight w:val="yellow"/>
          <w:rPrChange w:id="257" w:author="Евгений Мироевский" w:date="2020-03-15T19:52:00Z">
            <w:rPr>
              <w:rStyle w:val="a4"/>
              <w:b/>
              <w:sz w:val="24"/>
              <w:szCs w:val="24"/>
              <w:highlight w:val="yellow"/>
              <w:lang w:val="en-US"/>
            </w:rPr>
          </w:rPrChange>
        </w:rPr>
        <w:instrText>/</w:instrText>
      </w:r>
      <w:r>
        <w:rPr>
          <w:rStyle w:val="a4"/>
          <w:b/>
          <w:sz w:val="24"/>
          <w:szCs w:val="24"/>
          <w:highlight w:val="yellow"/>
          <w:lang w:val="en-US"/>
        </w:rPr>
        <w:instrText>function</w:instrText>
      </w:r>
      <w:r w:rsidRPr="00215B34">
        <w:rPr>
          <w:rStyle w:val="a4"/>
          <w:b/>
          <w:sz w:val="24"/>
          <w:highlight w:val="yellow"/>
          <w:rPrChange w:id="258" w:author="Евгений Мироевский" w:date="2020-03-15T19:52:00Z">
            <w:rPr>
              <w:rStyle w:val="a4"/>
              <w:b/>
              <w:sz w:val="24"/>
              <w:szCs w:val="24"/>
              <w:highlight w:val="yellow"/>
              <w:lang w:val="en-US"/>
            </w:rPr>
          </w:rPrChange>
        </w:rPr>
        <w:instrText>.</w:instrText>
      </w:r>
      <w:r>
        <w:rPr>
          <w:rStyle w:val="a4"/>
          <w:b/>
          <w:sz w:val="24"/>
          <w:szCs w:val="24"/>
          <w:highlight w:val="yellow"/>
          <w:lang w:val="en-US"/>
        </w:rPr>
        <w:instrText>mysql</w:instrText>
      </w:r>
      <w:r w:rsidRPr="00215B34">
        <w:rPr>
          <w:rStyle w:val="a4"/>
          <w:b/>
          <w:sz w:val="24"/>
          <w:highlight w:val="yellow"/>
          <w:rPrChange w:id="259" w:author="Евгений Мироевский" w:date="2020-03-15T19:52:00Z">
            <w:rPr>
              <w:rStyle w:val="a4"/>
              <w:b/>
              <w:sz w:val="24"/>
              <w:szCs w:val="24"/>
              <w:highlight w:val="yellow"/>
              <w:lang w:val="en-US"/>
            </w:rPr>
          </w:rPrChange>
        </w:rPr>
        <w:instrText>-</w:instrText>
      </w:r>
      <w:r>
        <w:rPr>
          <w:rStyle w:val="a4"/>
          <w:b/>
          <w:sz w:val="24"/>
          <w:szCs w:val="24"/>
          <w:highlight w:val="yellow"/>
          <w:lang w:val="en-US"/>
        </w:rPr>
        <w:instrText>connect</w:instrText>
      </w:r>
      <w:r w:rsidRPr="00215B34">
        <w:rPr>
          <w:rStyle w:val="a4"/>
          <w:b/>
          <w:sz w:val="24"/>
          <w:highlight w:val="yellow"/>
          <w:rPrChange w:id="260" w:author="Евгений Мироевский" w:date="2020-03-15T19:52:00Z">
            <w:rPr>
              <w:rStyle w:val="a4"/>
              <w:b/>
              <w:sz w:val="24"/>
              <w:szCs w:val="24"/>
              <w:highlight w:val="yellow"/>
              <w:lang w:val="en-US"/>
            </w:rPr>
          </w:rPrChange>
        </w:rPr>
        <w:instrText>.</w:instrText>
      </w:r>
      <w:r>
        <w:rPr>
          <w:rStyle w:val="a4"/>
          <w:b/>
          <w:sz w:val="24"/>
          <w:szCs w:val="24"/>
          <w:highlight w:val="yellow"/>
          <w:lang w:val="en-US"/>
        </w:rPr>
        <w:instrText>php</w:instrText>
      </w:r>
      <w:r w:rsidRPr="00215B34">
        <w:rPr>
          <w:rStyle w:val="a4"/>
          <w:b/>
          <w:sz w:val="24"/>
          <w:highlight w:val="yellow"/>
          <w:rPrChange w:id="261" w:author="Евгений Мироевский" w:date="2020-03-15T19:52:00Z">
            <w:rPr>
              <w:rStyle w:val="a4"/>
              <w:b/>
              <w:sz w:val="24"/>
              <w:szCs w:val="24"/>
              <w:highlight w:val="yellow"/>
              <w:lang w:val="en-US"/>
            </w:rPr>
          </w:rPrChange>
        </w:rPr>
        <w:instrText xml:space="preserve">" </w:instrText>
      </w:r>
      <w:r>
        <w:rPr>
          <w:rStyle w:val="a4"/>
          <w:b/>
          <w:sz w:val="24"/>
          <w:szCs w:val="24"/>
          <w:highlight w:val="yellow"/>
          <w:lang w:val="en-US"/>
        </w:rPr>
        <w:fldChar w:fldCharType="separate"/>
      </w:r>
      <w:r w:rsidR="00B44280" w:rsidRPr="001368A6">
        <w:rPr>
          <w:rStyle w:val="a4"/>
          <w:b/>
          <w:sz w:val="24"/>
          <w:szCs w:val="24"/>
          <w:highlight w:val="yellow"/>
          <w:lang w:val="en-US"/>
        </w:rPr>
        <w:t>http</w:t>
      </w:r>
      <w:r w:rsidR="00B44280" w:rsidRPr="00B44280">
        <w:rPr>
          <w:rStyle w:val="a4"/>
          <w:b/>
          <w:sz w:val="24"/>
          <w:szCs w:val="24"/>
          <w:highlight w:val="yellow"/>
        </w:rPr>
        <w:t>://</w:t>
      </w:r>
      <w:r w:rsidR="00B44280" w:rsidRPr="001368A6">
        <w:rPr>
          <w:rStyle w:val="a4"/>
          <w:b/>
          <w:sz w:val="24"/>
          <w:szCs w:val="24"/>
          <w:highlight w:val="yellow"/>
          <w:lang w:val="en-US"/>
        </w:rPr>
        <w:t>php</w:t>
      </w:r>
      <w:r w:rsidR="00B44280" w:rsidRPr="00B44280">
        <w:rPr>
          <w:rStyle w:val="a4"/>
          <w:b/>
          <w:sz w:val="24"/>
          <w:szCs w:val="24"/>
          <w:highlight w:val="yellow"/>
        </w:rPr>
        <w:t>.</w:t>
      </w:r>
      <w:r w:rsidR="00B44280" w:rsidRPr="001368A6">
        <w:rPr>
          <w:rStyle w:val="a4"/>
          <w:b/>
          <w:sz w:val="24"/>
          <w:szCs w:val="24"/>
          <w:highlight w:val="yellow"/>
          <w:lang w:val="en-US"/>
        </w:rPr>
        <w:t>net</w:t>
      </w:r>
      <w:r w:rsidR="00B44280" w:rsidRPr="00B44280">
        <w:rPr>
          <w:rStyle w:val="a4"/>
          <w:b/>
          <w:sz w:val="24"/>
          <w:szCs w:val="24"/>
          <w:highlight w:val="yellow"/>
        </w:rPr>
        <w:t>/</w:t>
      </w:r>
      <w:r w:rsidR="00B44280" w:rsidRPr="001368A6">
        <w:rPr>
          <w:rStyle w:val="a4"/>
          <w:b/>
          <w:sz w:val="24"/>
          <w:szCs w:val="24"/>
          <w:highlight w:val="yellow"/>
          <w:lang w:val="en-US"/>
        </w:rPr>
        <w:t>manual</w:t>
      </w:r>
      <w:r w:rsidR="00B44280" w:rsidRPr="00B44280">
        <w:rPr>
          <w:rStyle w:val="a4"/>
          <w:b/>
          <w:sz w:val="24"/>
          <w:szCs w:val="24"/>
          <w:highlight w:val="yellow"/>
        </w:rPr>
        <w:t>/</w:t>
      </w:r>
      <w:r w:rsidR="00B44280" w:rsidRPr="001368A6">
        <w:rPr>
          <w:rStyle w:val="a4"/>
          <w:b/>
          <w:sz w:val="24"/>
          <w:szCs w:val="24"/>
          <w:highlight w:val="yellow"/>
          <w:lang w:val="en-US"/>
        </w:rPr>
        <w:t>ru</w:t>
      </w:r>
      <w:r w:rsidR="00B44280" w:rsidRPr="00B44280">
        <w:rPr>
          <w:rStyle w:val="a4"/>
          <w:b/>
          <w:sz w:val="24"/>
          <w:szCs w:val="24"/>
          <w:highlight w:val="yellow"/>
        </w:rPr>
        <w:t>/</w:t>
      </w:r>
      <w:r w:rsidR="00B44280" w:rsidRPr="001368A6">
        <w:rPr>
          <w:rStyle w:val="a4"/>
          <w:b/>
          <w:sz w:val="24"/>
          <w:szCs w:val="24"/>
          <w:highlight w:val="yellow"/>
          <w:lang w:val="en-US"/>
        </w:rPr>
        <w:t>function</w:t>
      </w:r>
      <w:r w:rsidR="00B44280" w:rsidRPr="00B44280">
        <w:rPr>
          <w:rStyle w:val="a4"/>
          <w:b/>
          <w:sz w:val="24"/>
          <w:szCs w:val="24"/>
          <w:highlight w:val="yellow"/>
        </w:rPr>
        <w:t>.</w:t>
      </w:r>
      <w:r w:rsidR="00B44280" w:rsidRPr="001368A6">
        <w:rPr>
          <w:rStyle w:val="a4"/>
          <w:b/>
          <w:sz w:val="24"/>
          <w:szCs w:val="24"/>
          <w:highlight w:val="yellow"/>
          <w:lang w:val="en-US"/>
        </w:rPr>
        <w:t>mysql</w:t>
      </w:r>
      <w:r w:rsidR="00B44280" w:rsidRPr="00B44280">
        <w:rPr>
          <w:rStyle w:val="a4"/>
          <w:b/>
          <w:sz w:val="24"/>
          <w:szCs w:val="24"/>
          <w:highlight w:val="yellow"/>
        </w:rPr>
        <w:t>-</w:t>
      </w:r>
      <w:r w:rsidR="00B44280" w:rsidRPr="001368A6">
        <w:rPr>
          <w:rStyle w:val="a4"/>
          <w:b/>
          <w:sz w:val="24"/>
          <w:szCs w:val="24"/>
          <w:highlight w:val="yellow"/>
          <w:lang w:val="en-US"/>
        </w:rPr>
        <w:t>connect</w:t>
      </w:r>
      <w:r w:rsidR="00B44280" w:rsidRPr="00B44280">
        <w:rPr>
          <w:rStyle w:val="a4"/>
          <w:b/>
          <w:sz w:val="24"/>
          <w:szCs w:val="24"/>
          <w:highlight w:val="yellow"/>
        </w:rPr>
        <w:t>.</w:t>
      </w:r>
      <w:r w:rsidR="00B44280" w:rsidRPr="001368A6">
        <w:rPr>
          <w:rStyle w:val="a4"/>
          <w:b/>
          <w:sz w:val="24"/>
          <w:szCs w:val="24"/>
          <w:highlight w:val="yellow"/>
          <w:lang w:val="en-US"/>
        </w:rPr>
        <w:t>php</w:t>
      </w:r>
      <w:r>
        <w:rPr>
          <w:rStyle w:val="a4"/>
          <w:b/>
          <w:sz w:val="24"/>
          <w:szCs w:val="24"/>
          <w:highlight w:val="yellow"/>
          <w:lang w:val="en-US"/>
        </w:rPr>
        <w:fldChar w:fldCharType="end"/>
      </w:r>
      <w:r w:rsidR="00B44280" w:rsidRPr="00B44280">
        <w:rPr>
          <w:b/>
          <w:sz w:val="24"/>
          <w:szCs w:val="24"/>
        </w:rPr>
        <w:t xml:space="preserve"> </w:t>
      </w:r>
    </w:p>
    <w:p w14:paraId="6AF4844C" w14:textId="77777777" w:rsidR="00B44280" w:rsidRDefault="00B44280" w:rsidP="00B44280">
      <w:pPr>
        <w:spacing w:after="0"/>
        <w:rPr>
          <w:b/>
          <w:sz w:val="24"/>
          <w:szCs w:val="24"/>
        </w:rPr>
      </w:pPr>
    </w:p>
    <w:p w14:paraId="4184357F" w14:textId="77777777" w:rsidR="00B44280" w:rsidRDefault="00B44280" w:rsidP="00B44280">
      <w:pPr>
        <w:spacing w:after="0"/>
        <w:rPr>
          <w:b/>
          <w:sz w:val="24"/>
          <w:szCs w:val="24"/>
        </w:rPr>
      </w:pPr>
    </w:p>
    <w:p w14:paraId="0805138B" w14:textId="77777777" w:rsidR="00983252" w:rsidRPr="00983252" w:rsidRDefault="00983252" w:rsidP="00983252">
      <w:pPr>
        <w:pStyle w:val="a3"/>
        <w:ind w:left="360"/>
        <w:jc w:val="center"/>
        <w:rPr>
          <w:rStyle w:val="a4"/>
          <w:b/>
          <w:color w:val="FF0000"/>
          <w:sz w:val="28"/>
          <w:szCs w:val="28"/>
          <w:highlight w:val="yellow"/>
          <w:u w:val="none"/>
        </w:rPr>
      </w:pPr>
      <w:bookmarkStart w:id="262" w:name="XSS_атаки_уязвимость"/>
      <w:r w:rsidRPr="00983252">
        <w:rPr>
          <w:rStyle w:val="a4"/>
          <w:b/>
          <w:color w:val="FF0000"/>
          <w:sz w:val="28"/>
          <w:szCs w:val="28"/>
          <w:highlight w:val="yellow"/>
          <w:u w:val="none"/>
          <w:lang w:val="en-US"/>
        </w:rPr>
        <w:t>XSS</w:t>
      </w:r>
      <w:r w:rsidRPr="00983252">
        <w:rPr>
          <w:rStyle w:val="a4"/>
          <w:b/>
          <w:color w:val="FF0000"/>
          <w:sz w:val="28"/>
          <w:szCs w:val="28"/>
          <w:highlight w:val="yellow"/>
          <w:u w:val="none"/>
        </w:rPr>
        <w:t xml:space="preserve"> атаки </w:t>
      </w:r>
      <w:proofErr w:type="gramStart"/>
      <w:r w:rsidRPr="00983252">
        <w:rPr>
          <w:rStyle w:val="a4"/>
          <w:b/>
          <w:color w:val="FF0000"/>
          <w:sz w:val="28"/>
          <w:szCs w:val="28"/>
          <w:highlight w:val="yellow"/>
          <w:u w:val="none"/>
        </w:rPr>
        <w:t>( уязвимость</w:t>
      </w:r>
      <w:proofErr w:type="gramEnd"/>
      <w:r w:rsidRPr="00983252">
        <w:rPr>
          <w:rStyle w:val="a4"/>
          <w:b/>
          <w:color w:val="FF0000"/>
          <w:sz w:val="28"/>
          <w:szCs w:val="28"/>
          <w:highlight w:val="yellow"/>
          <w:u w:val="none"/>
        </w:rPr>
        <w:t>)</w:t>
      </w:r>
    </w:p>
    <w:bookmarkEnd w:id="262"/>
    <w:p w14:paraId="45CB7D22" w14:textId="77777777" w:rsidR="00B44280" w:rsidRDefault="00E82B97" w:rsidP="00B44280">
      <w:pPr>
        <w:spacing w:after="0"/>
        <w:rPr>
          <w:b/>
          <w:sz w:val="24"/>
          <w:szCs w:val="24"/>
        </w:rPr>
      </w:pPr>
      <w:r>
        <w:rPr>
          <w:b/>
          <w:sz w:val="24"/>
          <w:szCs w:val="24"/>
        </w:rPr>
        <w:fldChar w:fldCharType="begin"/>
      </w:r>
      <w:r>
        <w:rPr>
          <w:b/>
          <w:sz w:val="24"/>
          <w:szCs w:val="24"/>
        </w:rPr>
        <w:instrText xml:space="preserve"> HYPERLINK "</w:instrText>
      </w:r>
      <w:r w:rsidRPr="00983252">
        <w:rPr>
          <w:b/>
          <w:sz w:val="24"/>
          <w:szCs w:val="24"/>
        </w:rPr>
        <w:instrText>https://habr.com/ru/post/345494/</w:instrText>
      </w:r>
      <w:r>
        <w:rPr>
          <w:b/>
          <w:sz w:val="24"/>
          <w:szCs w:val="24"/>
        </w:rPr>
        <w:instrText xml:space="preserve">" </w:instrText>
      </w:r>
      <w:r>
        <w:rPr>
          <w:b/>
          <w:sz w:val="24"/>
          <w:szCs w:val="24"/>
        </w:rPr>
        <w:fldChar w:fldCharType="separate"/>
      </w:r>
      <w:r w:rsidRPr="00E57CDA">
        <w:rPr>
          <w:rStyle w:val="a4"/>
          <w:b/>
          <w:sz w:val="24"/>
          <w:szCs w:val="24"/>
        </w:rPr>
        <w:t>https://habr.com/ru/post/345494/</w:t>
      </w:r>
      <w:r>
        <w:rPr>
          <w:b/>
          <w:sz w:val="24"/>
          <w:szCs w:val="24"/>
        </w:rPr>
        <w:fldChar w:fldCharType="end"/>
      </w:r>
    </w:p>
    <w:p w14:paraId="2A8C5FB0" w14:textId="77777777" w:rsidR="00E82B97" w:rsidRDefault="00E82B97" w:rsidP="00B44280">
      <w:pPr>
        <w:spacing w:after="0"/>
        <w:rPr>
          <w:b/>
          <w:sz w:val="24"/>
          <w:szCs w:val="24"/>
        </w:rPr>
      </w:pPr>
      <w:r w:rsidRPr="00E82B97">
        <w:rPr>
          <w:b/>
          <w:sz w:val="24"/>
          <w:szCs w:val="24"/>
        </w:rPr>
        <w:t>https://www.securitylab.ru/analytics/432835.php</w:t>
      </w:r>
    </w:p>
    <w:p w14:paraId="663FB0B6" w14:textId="77777777" w:rsidR="00B44280" w:rsidRPr="0037581C" w:rsidRDefault="00B44280" w:rsidP="00B44280">
      <w:pPr>
        <w:spacing w:after="0"/>
        <w:rPr>
          <w:b/>
          <w:sz w:val="24"/>
          <w:szCs w:val="24"/>
        </w:rPr>
      </w:pPr>
    </w:p>
    <w:p w14:paraId="346B24CA" w14:textId="77777777" w:rsidR="004A25DE" w:rsidRDefault="004A25DE" w:rsidP="004A25DE">
      <w:pPr>
        <w:spacing w:after="0"/>
        <w:jc w:val="center"/>
        <w:rPr>
          <w:b/>
          <w:color w:val="FF0000"/>
          <w:sz w:val="28"/>
          <w:szCs w:val="28"/>
        </w:rPr>
      </w:pPr>
      <w:r w:rsidRPr="004A25DE">
        <w:rPr>
          <w:sz w:val="24"/>
          <w:szCs w:val="24"/>
        </w:rPr>
        <w:t>11.</w:t>
      </w:r>
      <w:r w:rsidRPr="004A25DE">
        <w:rPr>
          <w:sz w:val="24"/>
          <w:szCs w:val="24"/>
        </w:rPr>
        <w:tab/>
      </w:r>
      <w:bookmarkStart w:id="263" w:name="Proga_android"/>
      <w:r w:rsidRPr="004A25DE">
        <w:rPr>
          <w:b/>
          <w:color w:val="FF0000"/>
          <w:sz w:val="28"/>
          <w:szCs w:val="28"/>
          <w:highlight w:val="yellow"/>
        </w:rPr>
        <w:t xml:space="preserve">написание программ </w:t>
      </w:r>
      <w:proofErr w:type="gramStart"/>
      <w:r w:rsidRPr="004A25DE">
        <w:rPr>
          <w:b/>
          <w:color w:val="FF0000"/>
          <w:sz w:val="28"/>
          <w:szCs w:val="28"/>
          <w:highlight w:val="yellow"/>
        </w:rPr>
        <w:t>для андроид</w:t>
      </w:r>
      <w:bookmarkEnd w:id="263"/>
      <w:proofErr w:type="gramEnd"/>
    </w:p>
    <w:p w14:paraId="0D6F17BA" w14:textId="77777777" w:rsidR="001C3356" w:rsidRDefault="00EF507C" w:rsidP="001C3356">
      <w:pPr>
        <w:spacing w:after="0"/>
        <w:rPr>
          <w:sz w:val="24"/>
          <w:szCs w:val="24"/>
        </w:rPr>
      </w:pPr>
      <w:hyperlink r:id="rId177" w:history="1">
        <w:r w:rsidR="001C3356" w:rsidRPr="00000538">
          <w:rPr>
            <w:rStyle w:val="a4"/>
            <w:sz w:val="24"/>
            <w:szCs w:val="24"/>
          </w:rPr>
          <w:t>https://www.oracle.com/technetwork/java/javase/downloads/jdk11-downloads-5066655.html</w:t>
        </w:r>
      </w:hyperlink>
    </w:p>
    <w:p w14:paraId="79EDF2D7" w14:textId="77777777" w:rsidR="001C3356" w:rsidRPr="007169DD" w:rsidRDefault="001C3356" w:rsidP="001C3356">
      <w:pPr>
        <w:spacing w:after="0"/>
        <w:rPr>
          <w:sz w:val="24"/>
          <w:szCs w:val="24"/>
        </w:rPr>
      </w:pPr>
      <w:r>
        <w:rPr>
          <w:sz w:val="24"/>
          <w:szCs w:val="24"/>
        </w:rPr>
        <w:t xml:space="preserve">установка среды </w:t>
      </w:r>
      <w:r>
        <w:rPr>
          <w:sz w:val="24"/>
          <w:szCs w:val="24"/>
          <w:lang w:val="en-US"/>
        </w:rPr>
        <w:t>Java</w:t>
      </w:r>
      <w:r w:rsidRPr="007169DD">
        <w:rPr>
          <w:sz w:val="24"/>
          <w:szCs w:val="24"/>
        </w:rPr>
        <w:t xml:space="preserve"> </w:t>
      </w:r>
      <w:r>
        <w:rPr>
          <w:sz w:val="24"/>
          <w:szCs w:val="24"/>
        </w:rPr>
        <w:t xml:space="preserve">от </w:t>
      </w:r>
      <w:r>
        <w:rPr>
          <w:sz w:val="24"/>
          <w:szCs w:val="24"/>
          <w:lang w:val="en-US"/>
        </w:rPr>
        <w:t>oracle</w:t>
      </w:r>
    </w:p>
    <w:p w14:paraId="388A0BC1" w14:textId="77777777" w:rsidR="003D052A" w:rsidRPr="007169DD" w:rsidRDefault="00C637F6" w:rsidP="001C3356">
      <w:pPr>
        <w:spacing w:after="0"/>
        <w:rPr>
          <w:sz w:val="24"/>
          <w:szCs w:val="24"/>
        </w:rPr>
      </w:pPr>
      <w:r>
        <w:rPr>
          <w:rStyle w:val="a4"/>
          <w:sz w:val="24"/>
          <w:szCs w:val="24"/>
          <w:lang w:val="en-US"/>
        </w:rPr>
        <w:fldChar w:fldCharType="begin"/>
      </w:r>
      <w:r w:rsidRPr="00215B34">
        <w:rPr>
          <w:rStyle w:val="a4"/>
          <w:sz w:val="24"/>
          <w:rPrChange w:id="264" w:author="Евгений Мироевский" w:date="2020-03-15T19:52:00Z">
            <w:rPr>
              <w:rStyle w:val="a4"/>
              <w:sz w:val="24"/>
              <w:szCs w:val="24"/>
              <w:lang w:val="en-US"/>
            </w:rPr>
          </w:rPrChange>
        </w:rPr>
        <w:instrText xml:space="preserve"> </w:instrText>
      </w:r>
      <w:r>
        <w:rPr>
          <w:rStyle w:val="a4"/>
          <w:sz w:val="24"/>
          <w:szCs w:val="24"/>
          <w:lang w:val="en-US"/>
        </w:rPr>
        <w:instrText>HYPERLINK</w:instrText>
      </w:r>
      <w:r w:rsidRPr="00215B34">
        <w:rPr>
          <w:rStyle w:val="a4"/>
          <w:sz w:val="24"/>
          <w:rPrChange w:id="265" w:author="Евгений Мироевский" w:date="2020-03-15T19:52:00Z">
            <w:rPr>
              <w:rStyle w:val="a4"/>
              <w:sz w:val="24"/>
              <w:szCs w:val="24"/>
              <w:lang w:val="en-US"/>
            </w:rPr>
          </w:rPrChange>
        </w:rPr>
        <w:instrText xml:space="preserve"> "</w:instrText>
      </w:r>
      <w:r>
        <w:rPr>
          <w:rStyle w:val="a4"/>
          <w:sz w:val="24"/>
          <w:szCs w:val="24"/>
          <w:lang w:val="en-US"/>
        </w:rPr>
        <w:instrText>https</w:instrText>
      </w:r>
      <w:r w:rsidRPr="00215B34">
        <w:rPr>
          <w:rStyle w:val="a4"/>
          <w:sz w:val="24"/>
          <w:rPrChange w:id="266" w:author="Евгений Мироевский" w:date="2020-03-15T19:52:00Z">
            <w:rPr>
              <w:rStyle w:val="a4"/>
              <w:sz w:val="24"/>
              <w:szCs w:val="24"/>
              <w:lang w:val="en-US"/>
            </w:rPr>
          </w:rPrChange>
        </w:rPr>
        <w:instrText>://</w:instrText>
      </w:r>
      <w:r>
        <w:rPr>
          <w:rStyle w:val="a4"/>
          <w:sz w:val="24"/>
          <w:szCs w:val="24"/>
          <w:lang w:val="en-US"/>
        </w:rPr>
        <w:instrText>developer</w:instrText>
      </w:r>
      <w:r w:rsidRPr="00215B34">
        <w:rPr>
          <w:rStyle w:val="a4"/>
          <w:sz w:val="24"/>
          <w:rPrChange w:id="267" w:author="Евгений Мироевский" w:date="2020-03-15T19:52:00Z">
            <w:rPr>
              <w:rStyle w:val="a4"/>
              <w:sz w:val="24"/>
              <w:szCs w:val="24"/>
              <w:lang w:val="en-US"/>
            </w:rPr>
          </w:rPrChange>
        </w:rPr>
        <w:instrText>.</w:instrText>
      </w:r>
      <w:r>
        <w:rPr>
          <w:rStyle w:val="a4"/>
          <w:sz w:val="24"/>
          <w:szCs w:val="24"/>
          <w:lang w:val="en-US"/>
        </w:rPr>
        <w:instrText>android</w:instrText>
      </w:r>
      <w:r w:rsidRPr="00215B34">
        <w:rPr>
          <w:rStyle w:val="a4"/>
          <w:sz w:val="24"/>
          <w:rPrChange w:id="268" w:author="Евгений Мироевский" w:date="2020-03-15T19:52:00Z">
            <w:rPr>
              <w:rStyle w:val="a4"/>
              <w:sz w:val="24"/>
              <w:szCs w:val="24"/>
              <w:lang w:val="en-US"/>
            </w:rPr>
          </w:rPrChange>
        </w:rPr>
        <w:instrText>.</w:instrText>
      </w:r>
      <w:r>
        <w:rPr>
          <w:rStyle w:val="a4"/>
          <w:sz w:val="24"/>
          <w:szCs w:val="24"/>
          <w:lang w:val="en-US"/>
        </w:rPr>
        <w:instrText>com</w:instrText>
      </w:r>
      <w:r w:rsidRPr="00215B34">
        <w:rPr>
          <w:rStyle w:val="a4"/>
          <w:sz w:val="24"/>
          <w:rPrChange w:id="269" w:author="Евгений Мироевский" w:date="2020-03-15T19:52:00Z">
            <w:rPr>
              <w:rStyle w:val="a4"/>
              <w:sz w:val="24"/>
              <w:szCs w:val="24"/>
              <w:lang w:val="en-US"/>
            </w:rPr>
          </w:rPrChange>
        </w:rPr>
        <w:instrText>/</w:instrText>
      </w:r>
      <w:r>
        <w:rPr>
          <w:rStyle w:val="a4"/>
          <w:sz w:val="24"/>
          <w:szCs w:val="24"/>
          <w:lang w:val="en-US"/>
        </w:rPr>
        <w:instrText>studio</w:instrText>
      </w:r>
      <w:r w:rsidRPr="00215B34">
        <w:rPr>
          <w:rStyle w:val="a4"/>
          <w:sz w:val="24"/>
          <w:rPrChange w:id="270" w:author="Евгений Мироевский" w:date="2020-03-15T19:52:00Z">
            <w:rPr>
              <w:rStyle w:val="a4"/>
              <w:sz w:val="24"/>
              <w:szCs w:val="24"/>
              <w:lang w:val="en-US"/>
            </w:rPr>
          </w:rPrChange>
        </w:rPr>
        <w:instrText xml:space="preserve">/" </w:instrText>
      </w:r>
      <w:r>
        <w:rPr>
          <w:rStyle w:val="a4"/>
          <w:sz w:val="24"/>
          <w:szCs w:val="24"/>
          <w:lang w:val="en-US"/>
        </w:rPr>
        <w:fldChar w:fldCharType="separate"/>
      </w:r>
      <w:r w:rsidR="003D052A" w:rsidRPr="00000538">
        <w:rPr>
          <w:rStyle w:val="a4"/>
          <w:sz w:val="24"/>
          <w:szCs w:val="24"/>
          <w:lang w:val="en-US"/>
        </w:rPr>
        <w:t>https</w:t>
      </w:r>
      <w:r w:rsidR="003D052A" w:rsidRPr="007169DD">
        <w:rPr>
          <w:rStyle w:val="a4"/>
          <w:sz w:val="24"/>
          <w:szCs w:val="24"/>
        </w:rPr>
        <w:t>://</w:t>
      </w:r>
      <w:r w:rsidR="003D052A" w:rsidRPr="00000538">
        <w:rPr>
          <w:rStyle w:val="a4"/>
          <w:sz w:val="24"/>
          <w:szCs w:val="24"/>
          <w:lang w:val="en-US"/>
        </w:rPr>
        <w:t>developer</w:t>
      </w:r>
      <w:r w:rsidR="003D052A" w:rsidRPr="007169DD">
        <w:rPr>
          <w:rStyle w:val="a4"/>
          <w:sz w:val="24"/>
          <w:szCs w:val="24"/>
        </w:rPr>
        <w:t>.</w:t>
      </w:r>
      <w:r w:rsidR="003D052A" w:rsidRPr="00000538">
        <w:rPr>
          <w:rStyle w:val="a4"/>
          <w:sz w:val="24"/>
          <w:szCs w:val="24"/>
          <w:lang w:val="en-US"/>
        </w:rPr>
        <w:t>android</w:t>
      </w:r>
      <w:r w:rsidR="003D052A" w:rsidRPr="007169DD">
        <w:rPr>
          <w:rStyle w:val="a4"/>
          <w:sz w:val="24"/>
          <w:szCs w:val="24"/>
        </w:rPr>
        <w:t>.</w:t>
      </w:r>
      <w:r w:rsidR="003D052A" w:rsidRPr="00000538">
        <w:rPr>
          <w:rStyle w:val="a4"/>
          <w:sz w:val="24"/>
          <w:szCs w:val="24"/>
          <w:lang w:val="en-US"/>
        </w:rPr>
        <w:t>com</w:t>
      </w:r>
      <w:r w:rsidR="003D052A" w:rsidRPr="007169DD">
        <w:rPr>
          <w:rStyle w:val="a4"/>
          <w:sz w:val="24"/>
          <w:szCs w:val="24"/>
        </w:rPr>
        <w:t>/</w:t>
      </w:r>
      <w:r w:rsidR="003D052A" w:rsidRPr="00000538">
        <w:rPr>
          <w:rStyle w:val="a4"/>
          <w:sz w:val="24"/>
          <w:szCs w:val="24"/>
          <w:lang w:val="en-US"/>
        </w:rPr>
        <w:t>studio</w:t>
      </w:r>
      <w:r w:rsidR="003D052A" w:rsidRPr="007169DD">
        <w:rPr>
          <w:rStyle w:val="a4"/>
          <w:sz w:val="24"/>
          <w:szCs w:val="24"/>
        </w:rPr>
        <w:t>/</w:t>
      </w:r>
      <w:r>
        <w:rPr>
          <w:rStyle w:val="a4"/>
          <w:sz w:val="24"/>
          <w:szCs w:val="24"/>
        </w:rPr>
        <w:fldChar w:fldCharType="end"/>
      </w:r>
    </w:p>
    <w:p w14:paraId="22F1C973" w14:textId="77777777" w:rsidR="003D052A" w:rsidRDefault="003D052A" w:rsidP="001C3356">
      <w:pPr>
        <w:spacing w:after="0"/>
        <w:rPr>
          <w:sz w:val="24"/>
          <w:szCs w:val="24"/>
        </w:rPr>
      </w:pPr>
      <w:r>
        <w:rPr>
          <w:sz w:val="24"/>
          <w:szCs w:val="24"/>
        </w:rPr>
        <w:t>андроид студио</w:t>
      </w:r>
    </w:p>
    <w:p w14:paraId="30CA0E8E" w14:textId="77777777" w:rsidR="007169DD" w:rsidRPr="00A335DE" w:rsidRDefault="007169DD" w:rsidP="001C3356">
      <w:pPr>
        <w:spacing w:after="0"/>
        <w:rPr>
          <w:sz w:val="24"/>
          <w:szCs w:val="24"/>
        </w:rPr>
      </w:pPr>
    </w:p>
    <w:p w14:paraId="529D25E4" w14:textId="77777777" w:rsidR="00B11F08" w:rsidRDefault="00B11F08" w:rsidP="00B11F08">
      <w:pPr>
        <w:spacing w:after="0"/>
        <w:jc w:val="center"/>
        <w:rPr>
          <w:b/>
          <w:sz w:val="28"/>
          <w:szCs w:val="28"/>
        </w:rPr>
      </w:pPr>
      <w:bookmarkStart w:id="271" w:name="термины"/>
      <w:r w:rsidRPr="00B11F08">
        <w:rPr>
          <w:b/>
          <w:sz w:val="28"/>
          <w:szCs w:val="28"/>
        </w:rPr>
        <w:t>ТЕРМИНЫ</w:t>
      </w:r>
    </w:p>
    <w:p w14:paraId="71C38087" w14:textId="77777777" w:rsidR="00B11F08" w:rsidRPr="00B11F08" w:rsidRDefault="00B11F08" w:rsidP="00B11F08">
      <w:pPr>
        <w:shd w:val="clear" w:color="auto" w:fill="FFFFFF"/>
        <w:spacing w:before="120" w:after="120" w:line="240" w:lineRule="auto"/>
        <w:rPr>
          <w:rFonts w:ascii="Arial" w:eastAsia="Times New Roman" w:hAnsi="Arial" w:cs="Arial"/>
          <w:color w:val="222222"/>
          <w:sz w:val="21"/>
          <w:szCs w:val="21"/>
          <w:lang w:eastAsia="ru-RU"/>
        </w:rPr>
      </w:pPr>
      <w:r w:rsidRPr="00B11F08">
        <w:rPr>
          <w:rFonts w:ascii="Arial" w:eastAsia="Times New Roman" w:hAnsi="Arial" w:cs="Arial"/>
          <w:b/>
          <w:bCs/>
          <w:color w:val="222222"/>
          <w:sz w:val="21"/>
          <w:szCs w:val="21"/>
          <w:lang w:eastAsia="ru-RU"/>
        </w:rPr>
        <w:t>Репозиторий, хранилище</w:t>
      </w:r>
      <w:r w:rsidRPr="00B11F08">
        <w:rPr>
          <w:rFonts w:ascii="Arial" w:eastAsia="Times New Roman" w:hAnsi="Arial" w:cs="Arial"/>
          <w:color w:val="222222"/>
          <w:sz w:val="21"/>
          <w:szCs w:val="21"/>
          <w:lang w:eastAsia="ru-RU"/>
        </w:rPr>
        <w:t> — место, где хранятся и поддерживаются какие-либо данные. Чаще всего данные в репозитории хранятся в виде файлов, доступных для дальнейшего распространения по </w:t>
      </w:r>
      <w:hyperlink r:id="rId178" w:tooltip="Компьютерная сеть" w:history="1">
        <w:r w:rsidRPr="00B11F08">
          <w:rPr>
            <w:rFonts w:ascii="Arial" w:eastAsia="Times New Roman" w:hAnsi="Arial" w:cs="Arial"/>
            <w:color w:val="0B0080"/>
            <w:sz w:val="21"/>
            <w:szCs w:val="21"/>
            <w:u w:val="single"/>
            <w:lang w:eastAsia="ru-RU"/>
          </w:rPr>
          <w:t>сети</w:t>
        </w:r>
      </w:hyperlink>
      <w:r w:rsidRPr="00B11F08">
        <w:rPr>
          <w:rFonts w:ascii="Arial" w:eastAsia="Times New Roman" w:hAnsi="Arial" w:cs="Arial"/>
          <w:color w:val="222222"/>
          <w:sz w:val="21"/>
          <w:szCs w:val="21"/>
          <w:lang w:eastAsia="ru-RU"/>
        </w:rPr>
        <w:t>.</w:t>
      </w:r>
    </w:p>
    <w:p w14:paraId="7426C00A" w14:textId="77777777" w:rsidR="00B11F08" w:rsidRPr="00B11F08" w:rsidRDefault="00B11F08" w:rsidP="00B11F08">
      <w:pPr>
        <w:shd w:val="clear" w:color="auto" w:fill="FFFFFF"/>
        <w:spacing w:before="120" w:after="120" w:line="240" w:lineRule="auto"/>
        <w:rPr>
          <w:rFonts w:ascii="Arial" w:eastAsia="Times New Roman" w:hAnsi="Arial" w:cs="Arial"/>
          <w:color w:val="222222"/>
          <w:sz w:val="21"/>
          <w:szCs w:val="21"/>
          <w:lang w:eastAsia="ru-RU"/>
        </w:rPr>
      </w:pPr>
      <w:r w:rsidRPr="00B11F08">
        <w:rPr>
          <w:rFonts w:ascii="Arial" w:eastAsia="Times New Roman" w:hAnsi="Arial" w:cs="Arial"/>
          <w:color w:val="222222"/>
          <w:sz w:val="21"/>
          <w:szCs w:val="21"/>
          <w:lang w:eastAsia="ru-RU"/>
        </w:rPr>
        <w:t>Существуют репозитории для хранения программ, написанных на одном языке (например, </w:t>
      </w:r>
      <w:hyperlink r:id="rId179" w:tooltip="CPAN" w:history="1">
        <w:r w:rsidRPr="00B11F08">
          <w:rPr>
            <w:rFonts w:ascii="Arial" w:eastAsia="Times New Roman" w:hAnsi="Arial" w:cs="Arial"/>
            <w:color w:val="0B0080"/>
            <w:sz w:val="21"/>
            <w:szCs w:val="21"/>
            <w:u w:val="single"/>
            <w:lang w:eastAsia="ru-RU"/>
          </w:rPr>
          <w:t>CPAN</w:t>
        </w:r>
      </w:hyperlink>
      <w:r w:rsidRPr="00B11F08">
        <w:rPr>
          <w:rFonts w:ascii="Arial" w:eastAsia="Times New Roman" w:hAnsi="Arial" w:cs="Arial"/>
          <w:color w:val="222222"/>
          <w:sz w:val="21"/>
          <w:szCs w:val="21"/>
          <w:lang w:eastAsia="ru-RU"/>
        </w:rPr>
        <w:t> для </w:t>
      </w:r>
      <w:hyperlink r:id="rId180" w:tooltip="Perl" w:history="1">
        <w:r w:rsidRPr="00B11F08">
          <w:rPr>
            <w:rFonts w:ascii="Arial" w:eastAsia="Times New Roman" w:hAnsi="Arial" w:cs="Arial"/>
            <w:color w:val="0B0080"/>
            <w:sz w:val="21"/>
            <w:szCs w:val="21"/>
            <w:u w:val="single"/>
            <w:lang w:eastAsia="ru-RU"/>
          </w:rPr>
          <w:t>Perl</w:t>
        </w:r>
      </w:hyperlink>
      <w:r w:rsidRPr="00B11F08">
        <w:rPr>
          <w:rFonts w:ascii="Arial" w:eastAsia="Times New Roman" w:hAnsi="Arial" w:cs="Arial"/>
          <w:color w:val="222222"/>
          <w:sz w:val="21"/>
          <w:szCs w:val="21"/>
          <w:lang w:eastAsia="ru-RU"/>
        </w:rPr>
        <w:t>) или предназначенных для одной платформы. Многие современные операционные системы, такие как </w:t>
      </w:r>
      <w:hyperlink r:id="rId181" w:tooltip="OpenSolaris" w:history="1">
        <w:r w:rsidRPr="00B11F08">
          <w:rPr>
            <w:rFonts w:ascii="Arial" w:eastAsia="Times New Roman" w:hAnsi="Arial" w:cs="Arial"/>
            <w:color w:val="0B0080"/>
            <w:sz w:val="21"/>
            <w:szCs w:val="21"/>
            <w:u w:val="single"/>
            <w:lang w:eastAsia="ru-RU"/>
          </w:rPr>
          <w:t>OpenSolaris</w:t>
        </w:r>
      </w:hyperlink>
      <w:r w:rsidRPr="00B11F08">
        <w:rPr>
          <w:rFonts w:ascii="Arial" w:eastAsia="Times New Roman" w:hAnsi="Arial" w:cs="Arial"/>
          <w:color w:val="222222"/>
          <w:sz w:val="21"/>
          <w:szCs w:val="21"/>
          <w:lang w:eastAsia="ru-RU"/>
        </w:rPr>
        <w:t>, </w:t>
      </w:r>
      <w:hyperlink r:id="rId182" w:tooltip="FreeBSD" w:history="1">
        <w:r w:rsidRPr="00B11F08">
          <w:rPr>
            <w:rFonts w:ascii="Arial" w:eastAsia="Times New Roman" w:hAnsi="Arial" w:cs="Arial"/>
            <w:color w:val="0B0080"/>
            <w:sz w:val="21"/>
            <w:szCs w:val="21"/>
            <w:u w:val="single"/>
            <w:lang w:eastAsia="ru-RU"/>
          </w:rPr>
          <w:t>FreeBSD</w:t>
        </w:r>
      </w:hyperlink>
      <w:r w:rsidRPr="00B11F08">
        <w:rPr>
          <w:rFonts w:ascii="Arial" w:eastAsia="Times New Roman" w:hAnsi="Arial" w:cs="Arial"/>
          <w:color w:val="222222"/>
          <w:sz w:val="21"/>
          <w:szCs w:val="21"/>
          <w:lang w:eastAsia="ru-RU"/>
        </w:rPr>
        <w:t> и большинство дистрибутивов </w:t>
      </w:r>
      <w:hyperlink r:id="rId183" w:tooltip="Linux" w:history="1">
        <w:r w:rsidRPr="00B11F08">
          <w:rPr>
            <w:rFonts w:ascii="Arial" w:eastAsia="Times New Roman" w:hAnsi="Arial" w:cs="Arial"/>
            <w:color w:val="0B0080"/>
            <w:sz w:val="21"/>
            <w:szCs w:val="21"/>
            <w:u w:val="single"/>
            <w:lang w:eastAsia="ru-RU"/>
          </w:rPr>
          <w:t>Linux</w:t>
        </w:r>
      </w:hyperlink>
      <w:r w:rsidRPr="00B11F08">
        <w:rPr>
          <w:rFonts w:ascii="Arial" w:eastAsia="Times New Roman" w:hAnsi="Arial" w:cs="Arial"/>
          <w:color w:val="222222"/>
          <w:sz w:val="21"/>
          <w:szCs w:val="21"/>
          <w:lang w:eastAsia="ru-RU"/>
        </w:rPr>
        <w:t>, имеют официальные репозитории, но также позволяют устанавливать пакеты из других мест. Большинство репозиториев бесплатны, однако некоторые компании предоставляют доступ к собственным репозиториям за платную подписку.</w:t>
      </w:r>
    </w:p>
    <w:p w14:paraId="0DA2295C" w14:textId="77777777" w:rsidR="00B11F08" w:rsidRPr="00B11F08" w:rsidRDefault="00B11F08" w:rsidP="00B11F08">
      <w:pPr>
        <w:shd w:val="clear" w:color="auto" w:fill="FFFFFF"/>
        <w:spacing w:before="120" w:after="120" w:line="240" w:lineRule="auto"/>
        <w:rPr>
          <w:rFonts w:ascii="Arial" w:eastAsia="Times New Roman" w:hAnsi="Arial" w:cs="Arial"/>
          <w:color w:val="222222"/>
          <w:sz w:val="21"/>
          <w:szCs w:val="21"/>
          <w:lang w:eastAsia="ru-RU"/>
        </w:rPr>
      </w:pPr>
      <w:r w:rsidRPr="00B11F08">
        <w:rPr>
          <w:rFonts w:ascii="Arial" w:eastAsia="Times New Roman" w:hAnsi="Arial" w:cs="Arial"/>
          <w:color w:val="222222"/>
          <w:sz w:val="21"/>
          <w:szCs w:val="21"/>
          <w:lang w:eastAsia="ru-RU"/>
        </w:rPr>
        <w:t>Репозитории используются в </w:t>
      </w:r>
      <w:hyperlink r:id="rId184" w:tooltip="Система управления версиями" w:history="1">
        <w:r w:rsidRPr="00B11F08">
          <w:rPr>
            <w:rFonts w:ascii="Arial" w:eastAsia="Times New Roman" w:hAnsi="Arial" w:cs="Arial"/>
            <w:color w:val="0B0080"/>
            <w:sz w:val="21"/>
            <w:szCs w:val="21"/>
            <w:u w:val="single"/>
            <w:lang w:eastAsia="ru-RU"/>
          </w:rPr>
          <w:t>системах управления версиями</w:t>
        </w:r>
      </w:hyperlink>
      <w:r w:rsidRPr="00B11F08">
        <w:rPr>
          <w:rFonts w:ascii="Arial" w:eastAsia="Times New Roman" w:hAnsi="Arial" w:cs="Arial"/>
          <w:color w:val="222222"/>
          <w:sz w:val="21"/>
          <w:szCs w:val="21"/>
          <w:lang w:eastAsia="ru-RU"/>
        </w:rPr>
        <w:t>, в них хранятся все документы вместе с историей их изменения и другой служебной информацией. Русское сообщество </w:t>
      </w:r>
      <w:hyperlink r:id="rId185" w:tooltip="Subversion" w:history="1">
        <w:r w:rsidRPr="00B11F08">
          <w:rPr>
            <w:rFonts w:ascii="Arial" w:eastAsia="Times New Roman" w:hAnsi="Arial" w:cs="Arial"/>
            <w:color w:val="0B0080"/>
            <w:sz w:val="21"/>
            <w:szCs w:val="21"/>
            <w:u w:val="single"/>
            <w:lang w:eastAsia="ru-RU"/>
          </w:rPr>
          <w:t>Subversion</w:t>
        </w:r>
      </w:hyperlink>
      <w:r w:rsidRPr="00B11F08">
        <w:rPr>
          <w:rFonts w:ascii="Arial" w:eastAsia="Times New Roman" w:hAnsi="Arial" w:cs="Arial"/>
          <w:color w:val="222222"/>
          <w:sz w:val="21"/>
          <w:szCs w:val="21"/>
          <w:lang w:eastAsia="ru-RU"/>
        </w:rPr>
        <w:t> рекомендует использовать вместо термина репозиторий термин </w:t>
      </w:r>
      <w:hyperlink r:id="rId186" w:tooltip="Хранилище данных" w:history="1">
        <w:r w:rsidRPr="00B11F08">
          <w:rPr>
            <w:rFonts w:ascii="Arial" w:eastAsia="Times New Roman" w:hAnsi="Arial" w:cs="Arial"/>
            <w:color w:val="0B0080"/>
            <w:sz w:val="21"/>
            <w:szCs w:val="21"/>
            <w:u w:val="single"/>
            <w:lang w:eastAsia="ru-RU"/>
          </w:rPr>
          <w:t>хранилище</w:t>
        </w:r>
      </w:hyperlink>
      <w:hyperlink r:id="rId187" w:anchor="cite_note-1" w:history="1">
        <w:r w:rsidRPr="00B11F08">
          <w:rPr>
            <w:rFonts w:ascii="Arial" w:eastAsia="Times New Roman" w:hAnsi="Arial" w:cs="Arial"/>
            <w:color w:val="0B0080"/>
            <w:sz w:val="17"/>
            <w:szCs w:val="17"/>
            <w:u w:val="single"/>
            <w:vertAlign w:val="superscript"/>
            <w:lang w:eastAsia="ru-RU"/>
          </w:rPr>
          <w:t>[1]</w:t>
        </w:r>
      </w:hyperlink>
      <w:r w:rsidRPr="00B11F08">
        <w:rPr>
          <w:rFonts w:ascii="Arial" w:eastAsia="Times New Roman" w:hAnsi="Arial" w:cs="Arial"/>
          <w:color w:val="222222"/>
          <w:sz w:val="21"/>
          <w:szCs w:val="21"/>
          <w:lang w:eastAsia="ru-RU"/>
        </w:rPr>
        <w:t>, поскольку он полностью соответствует как прямому переводу слова «repository», так и его понятию.</w:t>
      </w:r>
    </w:p>
    <w:p w14:paraId="21196D4A" w14:textId="77777777" w:rsidR="00B11F08" w:rsidRDefault="00B11F08" w:rsidP="00B11F08">
      <w:pPr>
        <w:shd w:val="clear" w:color="auto" w:fill="FFFFFF"/>
        <w:spacing w:before="120" w:after="120" w:line="240" w:lineRule="auto"/>
        <w:rPr>
          <w:rFonts w:ascii="Arial" w:eastAsia="Times New Roman" w:hAnsi="Arial" w:cs="Arial"/>
          <w:color w:val="0B0080"/>
          <w:sz w:val="21"/>
          <w:szCs w:val="21"/>
          <w:u w:val="single"/>
          <w:lang w:eastAsia="ru-RU"/>
        </w:rPr>
      </w:pPr>
      <w:r w:rsidRPr="00B11F08">
        <w:rPr>
          <w:rFonts w:ascii="Arial" w:eastAsia="Times New Roman" w:hAnsi="Arial" w:cs="Arial"/>
          <w:color w:val="222222"/>
          <w:sz w:val="21"/>
          <w:szCs w:val="21"/>
          <w:lang w:eastAsia="ru-RU"/>
        </w:rPr>
        <w:t>Существуют различные автоматизированные системы создания репозиториев. Один из типов репозиториев: хранилища на </w:t>
      </w:r>
      <w:hyperlink r:id="rId188" w:tooltip="Компакт-диск" w:history="1">
        <w:r w:rsidRPr="00B11F08">
          <w:rPr>
            <w:rFonts w:ascii="Arial" w:eastAsia="Times New Roman" w:hAnsi="Arial" w:cs="Arial"/>
            <w:color w:val="0B0080"/>
            <w:sz w:val="21"/>
            <w:szCs w:val="21"/>
            <w:u w:val="single"/>
            <w:lang w:eastAsia="ru-RU"/>
          </w:rPr>
          <w:t>CD</w:t>
        </w:r>
      </w:hyperlink>
      <w:r w:rsidRPr="00B11F08">
        <w:rPr>
          <w:rFonts w:ascii="Arial" w:eastAsia="Times New Roman" w:hAnsi="Arial" w:cs="Arial"/>
          <w:color w:val="222222"/>
          <w:sz w:val="21"/>
          <w:szCs w:val="21"/>
          <w:lang w:eastAsia="ru-RU"/>
        </w:rPr>
        <w:t>/</w:t>
      </w:r>
      <w:hyperlink r:id="rId189" w:tooltip="DVD" w:history="1">
        <w:r w:rsidRPr="00B11F08">
          <w:rPr>
            <w:rFonts w:ascii="Arial" w:eastAsia="Times New Roman" w:hAnsi="Arial" w:cs="Arial"/>
            <w:color w:val="0B0080"/>
            <w:sz w:val="21"/>
            <w:szCs w:val="21"/>
            <w:u w:val="single"/>
            <w:lang w:eastAsia="ru-RU"/>
          </w:rPr>
          <w:t>DVD</w:t>
        </w:r>
      </w:hyperlink>
      <w:r w:rsidRPr="00B11F08">
        <w:rPr>
          <w:rFonts w:ascii="Arial" w:eastAsia="Times New Roman" w:hAnsi="Arial" w:cs="Arial"/>
          <w:color w:val="222222"/>
          <w:sz w:val="21"/>
          <w:szCs w:val="21"/>
          <w:lang w:eastAsia="ru-RU"/>
        </w:rPr>
        <w:t> — установочные диски для пакетов того или иного </w:t>
      </w:r>
      <w:hyperlink r:id="rId190" w:history="1">
        <w:r w:rsidRPr="00B11F08">
          <w:rPr>
            <w:rFonts w:ascii="Arial" w:eastAsia="Times New Roman" w:hAnsi="Arial" w:cs="Arial"/>
            <w:color w:val="0B0080"/>
            <w:sz w:val="21"/>
            <w:szCs w:val="21"/>
            <w:u w:val="single"/>
            <w:lang w:eastAsia="ru-RU"/>
          </w:rPr>
          <w:t>ПО</w:t>
        </w:r>
      </w:hyperlink>
    </w:p>
    <w:p w14:paraId="67827291" w14:textId="77777777" w:rsidR="005809B6" w:rsidRDefault="005809B6" w:rsidP="00B11F08">
      <w:pPr>
        <w:shd w:val="clear" w:color="auto" w:fill="FFFFFF"/>
        <w:spacing w:before="120" w:after="120" w:line="240" w:lineRule="auto"/>
        <w:rPr>
          <w:rFonts w:ascii="Arial" w:eastAsia="Times New Roman" w:hAnsi="Arial" w:cs="Arial"/>
          <w:sz w:val="24"/>
          <w:szCs w:val="24"/>
          <w:lang w:eastAsia="ru-RU"/>
        </w:rPr>
      </w:pPr>
      <w:r w:rsidRPr="00257002">
        <w:rPr>
          <w:rFonts w:ascii="Arial" w:eastAsia="Times New Roman" w:hAnsi="Arial" w:cs="Arial"/>
          <w:color w:val="FF0000"/>
          <w:sz w:val="24"/>
          <w:szCs w:val="24"/>
          <w:highlight w:val="yellow"/>
          <w:lang w:eastAsia="ru-RU"/>
        </w:rPr>
        <w:t>Валидность</w:t>
      </w:r>
      <w:r>
        <w:rPr>
          <w:rFonts w:ascii="Arial" w:eastAsia="Times New Roman" w:hAnsi="Arial" w:cs="Arial"/>
          <w:sz w:val="24"/>
          <w:szCs w:val="24"/>
          <w:lang w:eastAsia="ru-RU"/>
        </w:rPr>
        <w:t>-</w:t>
      </w:r>
      <w:r w:rsidRPr="005809B6">
        <w:rPr>
          <w:rFonts w:ascii="Arial" w:eastAsia="Times New Roman" w:hAnsi="Arial" w:cs="Arial"/>
          <w:sz w:val="24"/>
          <w:szCs w:val="24"/>
          <w:lang w:eastAsia="ru-RU"/>
        </w:rPr>
        <w:t>Итак, валидность кода — это соответствие исходного кода сайта нормам и правилам, описанным Консоциумом Всемирной Паутины или сокращенно W3C. Чтобы проверить свой блог на соответствие этим нормам нужно пройти по ссылке: validator.w3.org. Ввести нужный адрес и посмотреть результаты.</w:t>
      </w:r>
    </w:p>
    <w:p w14:paraId="127217D8" w14:textId="77777777" w:rsidR="00010123" w:rsidRPr="00010123" w:rsidRDefault="00010123" w:rsidP="00010123">
      <w:pPr>
        <w:shd w:val="clear" w:color="auto" w:fill="FFFFFF"/>
        <w:spacing w:before="120" w:after="120" w:line="240" w:lineRule="auto"/>
        <w:jc w:val="center"/>
        <w:rPr>
          <w:b/>
          <w:iCs/>
          <w:color w:val="FF0000"/>
          <w:sz w:val="28"/>
          <w:szCs w:val="28"/>
          <w:highlight w:val="yellow"/>
        </w:rPr>
      </w:pPr>
      <w:bookmarkStart w:id="272" w:name="API"/>
      <w:r w:rsidRPr="00010123">
        <w:rPr>
          <w:b/>
          <w:iCs/>
          <w:color w:val="FF0000"/>
          <w:sz w:val="28"/>
          <w:szCs w:val="28"/>
          <w:highlight w:val="yellow"/>
        </w:rPr>
        <w:t>API (application programming interface)</w:t>
      </w:r>
    </w:p>
    <w:bookmarkEnd w:id="272"/>
    <w:p w14:paraId="3E0973EA" w14:textId="77777777" w:rsidR="00B11F08" w:rsidRDefault="00010123" w:rsidP="00B11F08">
      <w:pPr>
        <w:spacing w:after="0"/>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API</w:t>
      </w:r>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программный интерфейс приложения, интерфейс </w:t>
      </w:r>
      <w:hyperlink r:id="rId191" w:tooltip="Прикладное программное обеспечение" w:history="1">
        <w:r>
          <w:rPr>
            <w:rStyle w:val="a4"/>
            <w:rFonts w:ascii="Arial" w:hAnsi="Arial" w:cs="Arial"/>
            <w:b/>
            <w:bCs/>
            <w:color w:val="0B0080"/>
            <w:sz w:val="21"/>
            <w:szCs w:val="21"/>
            <w:u w:val="none"/>
            <w:shd w:val="clear" w:color="auto" w:fill="FFFFFF"/>
          </w:rPr>
          <w:t>прикладного программирования</w:t>
        </w:r>
      </w:hyperlink>
      <w:r>
        <w:rPr>
          <w:rFonts w:ascii="Arial" w:hAnsi="Arial" w:cs="Arial"/>
          <w:color w:val="222222"/>
          <w:sz w:val="21"/>
          <w:szCs w:val="21"/>
          <w:shd w:val="clear" w:color="auto" w:fill="FFFFFF"/>
        </w:rPr>
        <w:t>)</w:t>
      </w:r>
      <w:r w:rsidRPr="00010123">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описание способов (набор </w:t>
      </w:r>
      <w:hyperlink r:id="rId192" w:tooltip="Класс (программирование)" w:history="1">
        <w:r>
          <w:rPr>
            <w:rStyle w:val="a4"/>
            <w:rFonts w:ascii="Arial" w:hAnsi="Arial" w:cs="Arial"/>
            <w:color w:val="0B0080"/>
            <w:sz w:val="21"/>
            <w:szCs w:val="21"/>
            <w:u w:val="none"/>
            <w:shd w:val="clear" w:color="auto" w:fill="FFFFFF"/>
          </w:rPr>
          <w:t>классов</w:t>
        </w:r>
      </w:hyperlink>
      <w:r>
        <w:rPr>
          <w:rFonts w:ascii="Arial" w:hAnsi="Arial" w:cs="Arial"/>
          <w:color w:val="222222"/>
          <w:sz w:val="21"/>
          <w:szCs w:val="21"/>
          <w:shd w:val="clear" w:color="auto" w:fill="FFFFFF"/>
        </w:rPr>
        <w:t>, </w:t>
      </w:r>
      <w:hyperlink r:id="rId193" w:tooltip="Процедура (программирование)" w:history="1">
        <w:r>
          <w:rPr>
            <w:rStyle w:val="a4"/>
            <w:rFonts w:ascii="Arial" w:hAnsi="Arial" w:cs="Arial"/>
            <w:color w:val="0B0080"/>
            <w:sz w:val="21"/>
            <w:szCs w:val="21"/>
            <w:u w:val="none"/>
            <w:shd w:val="clear" w:color="auto" w:fill="FFFFFF"/>
          </w:rPr>
          <w:t>процедур</w:t>
        </w:r>
      </w:hyperlink>
      <w:r>
        <w:rPr>
          <w:rFonts w:ascii="Arial" w:hAnsi="Arial" w:cs="Arial"/>
          <w:color w:val="222222"/>
          <w:sz w:val="21"/>
          <w:szCs w:val="21"/>
          <w:shd w:val="clear" w:color="auto" w:fill="FFFFFF"/>
        </w:rPr>
        <w:t>, </w:t>
      </w:r>
      <w:hyperlink r:id="rId194" w:tooltip="Функция (программирование)" w:history="1">
        <w:r>
          <w:rPr>
            <w:rStyle w:val="a4"/>
            <w:rFonts w:ascii="Arial" w:hAnsi="Arial" w:cs="Arial"/>
            <w:color w:val="0B0080"/>
            <w:sz w:val="21"/>
            <w:szCs w:val="21"/>
            <w:u w:val="none"/>
            <w:shd w:val="clear" w:color="auto" w:fill="FFFFFF"/>
          </w:rPr>
          <w:t>функций</w:t>
        </w:r>
      </w:hyperlink>
      <w:r>
        <w:rPr>
          <w:rFonts w:ascii="Arial" w:hAnsi="Arial" w:cs="Arial"/>
          <w:color w:val="222222"/>
          <w:sz w:val="21"/>
          <w:szCs w:val="21"/>
          <w:shd w:val="clear" w:color="auto" w:fill="FFFFFF"/>
        </w:rPr>
        <w:t>, </w:t>
      </w:r>
      <w:hyperlink r:id="rId195" w:tooltip="Структура (программирование)" w:history="1">
        <w:r>
          <w:rPr>
            <w:rStyle w:val="a4"/>
            <w:rFonts w:ascii="Arial" w:hAnsi="Arial" w:cs="Arial"/>
            <w:color w:val="0B0080"/>
            <w:sz w:val="21"/>
            <w:szCs w:val="21"/>
            <w:u w:val="none"/>
            <w:shd w:val="clear" w:color="auto" w:fill="FFFFFF"/>
          </w:rPr>
          <w:t>структур</w:t>
        </w:r>
      </w:hyperlink>
      <w:r>
        <w:rPr>
          <w:rFonts w:ascii="Arial" w:hAnsi="Arial" w:cs="Arial"/>
          <w:color w:val="222222"/>
          <w:sz w:val="21"/>
          <w:szCs w:val="21"/>
          <w:shd w:val="clear" w:color="auto" w:fill="FFFFFF"/>
        </w:rPr>
        <w:t> или </w:t>
      </w:r>
      <w:hyperlink r:id="rId196" w:tooltip="Константа (программирование)" w:history="1">
        <w:r>
          <w:rPr>
            <w:rStyle w:val="a4"/>
            <w:rFonts w:ascii="Arial" w:hAnsi="Arial" w:cs="Arial"/>
            <w:color w:val="0B0080"/>
            <w:sz w:val="21"/>
            <w:szCs w:val="21"/>
            <w:u w:val="none"/>
            <w:shd w:val="clear" w:color="auto" w:fill="FFFFFF"/>
          </w:rPr>
          <w:t>констант</w:t>
        </w:r>
      </w:hyperlink>
      <w:r>
        <w:rPr>
          <w:rFonts w:ascii="Arial" w:hAnsi="Arial" w:cs="Arial"/>
          <w:color w:val="222222"/>
          <w:sz w:val="21"/>
          <w:szCs w:val="21"/>
          <w:shd w:val="clear" w:color="auto" w:fill="FFFFFF"/>
        </w:rPr>
        <w:t>), которыми одна компьютерная программа может взаимодействовать с другой программой.</w:t>
      </w:r>
    </w:p>
    <w:p w14:paraId="0BB0A590" w14:textId="77777777" w:rsidR="00010123" w:rsidRDefault="00010123" w:rsidP="00B11F08">
      <w:pPr>
        <w:spacing w:after="0"/>
        <w:rPr>
          <w:rFonts w:ascii="Arial" w:hAnsi="Arial" w:cs="Arial"/>
          <w:color w:val="222222"/>
          <w:sz w:val="21"/>
          <w:szCs w:val="21"/>
          <w:shd w:val="clear" w:color="auto" w:fill="FFFFFF"/>
        </w:rPr>
      </w:pPr>
      <w:r>
        <w:rPr>
          <w:rFonts w:ascii="Arial" w:hAnsi="Arial" w:cs="Arial"/>
          <w:color w:val="222222"/>
          <w:sz w:val="21"/>
          <w:szCs w:val="21"/>
          <w:shd w:val="clear" w:color="auto" w:fill="FFFFFF"/>
        </w:rPr>
        <w:t>Часто реализуется отдельной программной библиотекой или сервисом операционной системы. Используется программистами при написании всевозможных приложений.</w:t>
      </w:r>
      <w:r w:rsidRPr="00010123">
        <w:t xml:space="preserve"> </w:t>
      </w:r>
      <w:r w:rsidRPr="00010123">
        <w:rPr>
          <w:rFonts w:ascii="Arial" w:hAnsi="Arial" w:cs="Arial"/>
          <w:color w:val="222222"/>
          <w:sz w:val="21"/>
          <w:szCs w:val="21"/>
          <w:shd w:val="clear" w:color="auto" w:fill="FFFFFF"/>
        </w:rPr>
        <w:t>API могут быть процедурными или объектно-ориентированными. При использовании процедурных API вы вызываете функции для выполнения каких-либо операций, а в случае объектно-ориентированных вы инстанцируете классы и затем вызываете методы созданных объектов. Второй подход, обычно, предпочтительнее, так как он более современный и способствует написанию более организованного кода.</w:t>
      </w:r>
    </w:p>
    <w:p w14:paraId="12CC38B7" w14:textId="77777777" w:rsidR="00010123" w:rsidRDefault="00EF507C" w:rsidP="00B11F08">
      <w:pPr>
        <w:spacing w:after="0"/>
        <w:rPr>
          <w:rFonts w:ascii="Arial" w:hAnsi="Arial" w:cs="Arial"/>
          <w:color w:val="222222"/>
          <w:sz w:val="21"/>
          <w:szCs w:val="21"/>
          <w:shd w:val="clear" w:color="auto" w:fill="FFFFFF"/>
        </w:rPr>
      </w:pPr>
      <w:hyperlink r:id="rId197" w:history="1">
        <w:r w:rsidR="00257002" w:rsidRPr="00F42BDB">
          <w:rPr>
            <w:rStyle w:val="a4"/>
            <w:rFonts w:ascii="Arial" w:hAnsi="Arial" w:cs="Arial"/>
            <w:sz w:val="21"/>
            <w:szCs w:val="21"/>
            <w:shd w:val="clear" w:color="auto" w:fill="FFFFFF"/>
          </w:rPr>
          <w:t>https://ru.wikipedia.org/wiki/API</w:t>
        </w:r>
      </w:hyperlink>
    </w:p>
    <w:p w14:paraId="3FA88F2F" w14:textId="77777777" w:rsidR="00257002" w:rsidRPr="003F7045" w:rsidRDefault="00257002" w:rsidP="00257002">
      <w:pPr>
        <w:spacing w:after="0"/>
        <w:jc w:val="center"/>
        <w:rPr>
          <w:b/>
          <w:iCs/>
          <w:color w:val="FF0000"/>
          <w:sz w:val="28"/>
          <w:szCs w:val="28"/>
          <w:highlight w:val="yellow"/>
          <w:lang w:val="en-US"/>
        </w:rPr>
      </w:pPr>
      <w:bookmarkStart w:id="273" w:name="GUI"/>
      <w:r w:rsidRPr="003F7045">
        <w:rPr>
          <w:b/>
          <w:iCs/>
          <w:color w:val="FF0000"/>
          <w:sz w:val="28"/>
          <w:szCs w:val="28"/>
          <w:highlight w:val="yellow"/>
          <w:lang w:val="en-US"/>
        </w:rPr>
        <w:t xml:space="preserve">(GUI , </w:t>
      </w:r>
      <w:r w:rsidR="00C637F6">
        <w:rPr>
          <w:b/>
          <w:iCs/>
          <w:sz w:val="28"/>
          <w:szCs w:val="28"/>
          <w:highlight w:val="yellow"/>
        </w:rPr>
        <w:fldChar w:fldCharType="begin"/>
      </w:r>
      <w:r w:rsidR="00C637F6" w:rsidRPr="00215B34">
        <w:rPr>
          <w:b/>
          <w:sz w:val="28"/>
          <w:highlight w:val="yellow"/>
          <w:lang w:val="en-US"/>
          <w:rPrChange w:id="274" w:author="Евгений Мироевский" w:date="2020-03-15T19:52:00Z">
            <w:rPr>
              <w:b/>
              <w:iCs/>
              <w:sz w:val="28"/>
              <w:szCs w:val="28"/>
              <w:highlight w:val="yellow"/>
            </w:rPr>
          </w:rPrChange>
        </w:rPr>
        <w:instrText xml:space="preserve"> HYPERLINK "https://ru.wikipedia.org/wiki/%D0%90%D0%BD%D0%B3%D0%BB%D0%B8%D0%B9%D1%81%D0%BA%D0%B8%D0%B9_%D1%8F%D0%B7%D1%8B%D0%BA" \o "</w:instrText>
      </w:r>
      <w:r w:rsidR="00C637F6">
        <w:rPr>
          <w:b/>
          <w:iCs/>
          <w:sz w:val="28"/>
          <w:szCs w:val="28"/>
          <w:highlight w:val="yellow"/>
        </w:rPr>
        <w:instrText>Английский</w:instrText>
      </w:r>
      <w:r w:rsidR="00C637F6" w:rsidRPr="00215B34">
        <w:rPr>
          <w:b/>
          <w:sz w:val="28"/>
          <w:highlight w:val="yellow"/>
          <w:lang w:val="en-US"/>
          <w:rPrChange w:id="275" w:author="Евгений Мироевский" w:date="2020-03-15T19:52:00Z">
            <w:rPr>
              <w:b/>
              <w:iCs/>
              <w:sz w:val="28"/>
              <w:szCs w:val="28"/>
              <w:highlight w:val="yellow"/>
            </w:rPr>
          </w:rPrChange>
        </w:rPr>
        <w:instrText xml:space="preserve"> </w:instrText>
      </w:r>
      <w:r w:rsidR="00C637F6">
        <w:rPr>
          <w:b/>
          <w:iCs/>
          <w:sz w:val="28"/>
          <w:szCs w:val="28"/>
          <w:highlight w:val="yellow"/>
        </w:rPr>
        <w:instrText>язык</w:instrText>
      </w:r>
      <w:r w:rsidR="00C637F6" w:rsidRPr="00215B34">
        <w:rPr>
          <w:b/>
          <w:sz w:val="28"/>
          <w:highlight w:val="yellow"/>
          <w:lang w:val="en-US"/>
          <w:rPrChange w:id="276" w:author="Евгений Мироевский" w:date="2020-03-15T19:52:00Z">
            <w:rPr>
              <w:b/>
              <w:iCs/>
              <w:sz w:val="28"/>
              <w:szCs w:val="28"/>
              <w:highlight w:val="yellow"/>
            </w:rPr>
          </w:rPrChange>
        </w:rPr>
        <w:instrText xml:space="preserve">" </w:instrText>
      </w:r>
      <w:r w:rsidR="00C637F6">
        <w:rPr>
          <w:b/>
          <w:iCs/>
          <w:sz w:val="28"/>
          <w:szCs w:val="28"/>
          <w:highlight w:val="yellow"/>
        </w:rPr>
        <w:fldChar w:fldCharType="separate"/>
      </w:r>
      <w:r w:rsidRPr="00257002">
        <w:rPr>
          <w:b/>
          <w:iCs/>
          <w:sz w:val="28"/>
          <w:szCs w:val="28"/>
          <w:highlight w:val="yellow"/>
        </w:rPr>
        <w:t>англ</w:t>
      </w:r>
      <w:r w:rsidRPr="003F7045">
        <w:rPr>
          <w:b/>
          <w:iCs/>
          <w:sz w:val="28"/>
          <w:szCs w:val="28"/>
          <w:highlight w:val="yellow"/>
          <w:lang w:val="en-US"/>
        </w:rPr>
        <w:t>.</w:t>
      </w:r>
      <w:r w:rsidR="00C637F6">
        <w:rPr>
          <w:b/>
          <w:iCs/>
          <w:sz w:val="28"/>
          <w:szCs w:val="28"/>
          <w:highlight w:val="yellow"/>
          <w:lang w:val="en-US"/>
        </w:rPr>
        <w:fldChar w:fldCharType="end"/>
      </w:r>
      <w:r w:rsidRPr="003F7045">
        <w:rPr>
          <w:b/>
          <w:iCs/>
          <w:color w:val="FF0000"/>
          <w:sz w:val="28"/>
          <w:szCs w:val="28"/>
          <w:highlight w:val="yellow"/>
          <w:lang w:val="en-US"/>
        </w:rPr>
        <w:t> graphical user interface )</w:t>
      </w:r>
    </w:p>
    <w:bookmarkEnd w:id="273"/>
    <w:p w14:paraId="4089DB96" w14:textId="77777777" w:rsidR="00257002" w:rsidRDefault="00257002" w:rsidP="00257002">
      <w:pPr>
        <w:pStyle w:val="aa"/>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Графи́ческий интерфе́йс по́льзователя (ГИП)</w:t>
      </w:r>
      <w:r>
        <w:rPr>
          <w:rFonts w:ascii="Arial" w:hAnsi="Arial" w:cs="Arial"/>
          <w:color w:val="222222"/>
          <w:sz w:val="21"/>
          <w:szCs w:val="21"/>
        </w:rPr>
        <w:t>, </w:t>
      </w:r>
      <w:r>
        <w:rPr>
          <w:rFonts w:ascii="Arial" w:hAnsi="Arial" w:cs="Arial"/>
          <w:b/>
          <w:bCs/>
          <w:color w:val="222222"/>
          <w:sz w:val="21"/>
          <w:szCs w:val="21"/>
        </w:rPr>
        <w:t>графический пользовательский интерфейс (ГПИ)</w:t>
      </w:r>
      <w:r>
        <w:rPr>
          <w:rFonts w:ascii="Arial" w:hAnsi="Arial" w:cs="Arial"/>
          <w:color w:val="222222"/>
          <w:sz w:val="21"/>
          <w:szCs w:val="21"/>
        </w:rPr>
        <w:t> (</w:t>
      </w:r>
      <w:hyperlink r:id="rId198" w:tooltip="Английский язык" w:history="1">
        <w:r>
          <w:rPr>
            <w:rStyle w:val="a4"/>
            <w:rFonts w:ascii="Arial" w:hAnsi="Arial" w:cs="Arial"/>
            <w:color w:val="0B0080"/>
            <w:sz w:val="21"/>
            <w:szCs w:val="21"/>
            <w:u w:val="none"/>
          </w:rPr>
          <w:t>англ.</w:t>
        </w:r>
      </w:hyperlink>
      <w:r>
        <w:rPr>
          <w:rFonts w:ascii="Arial" w:hAnsi="Arial" w:cs="Arial"/>
          <w:color w:val="222222"/>
          <w:sz w:val="21"/>
          <w:szCs w:val="21"/>
        </w:rPr>
        <w:t> </w:t>
      </w:r>
      <w:r>
        <w:rPr>
          <w:rFonts w:ascii="Arial" w:hAnsi="Arial" w:cs="Arial"/>
          <w:i/>
          <w:iCs/>
          <w:color w:val="222222"/>
          <w:sz w:val="21"/>
          <w:szCs w:val="21"/>
          <w:lang w:val="en"/>
        </w:rPr>
        <w:t>graphical</w:t>
      </w:r>
      <w:r w:rsidRPr="00257002">
        <w:rPr>
          <w:rFonts w:ascii="Arial" w:hAnsi="Arial" w:cs="Arial"/>
          <w:i/>
          <w:iCs/>
          <w:color w:val="222222"/>
          <w:sz w:val="21"/>
          <w:szCs w:val="21"/>
        </w:rPr>
        <w:t xml:space="preserve"> </w:t>
      </w:r>
      <w:r>
        <w:rPr>
          <w:rFonts w:ascii="Arial" w:hAnsi="Arial" w:cs="Arial"/>
          <w:i/>
          <w:iCs/>
          <w:color w:val="222222"/>
          <w:sz w:val="21"/>
          <w:szCs w:val="21"/>
          <w:lang w:val="en"/>
        </w:rPr>
        <w:t>user</w:t>
      </w:r>
      <w:r w:rsidRPr="00257002">
        <w:rPr>
          <w:rFonts w:ascii="Arial" w:hAnsi="Arial" w:cs="Arial"/>
          <w:i/>
          <w:iCs/>
          <w:color w:val="222222"/>
          <w:sz w:val="21"/>
          <w:szCs w:val="21"/>
        </w:rPr>
        <w:t xml:space="preserve"> </w:t>
      </w:r>
      <w:r>
        <w:rPr>
          <w:rFonts w:ascii="Arial" w:hAnsi="Arial" w:cs="Arial"/>
          <w:i/>
          <w:iCs/>
          <w:color w:val="222222"/>
          <w:sz w:val="21"/>
          <w:szCs w:val="21"/>
          <w:lang w:val="en"/>
        </w:rPr>
        <w:t>interface</w:t>
      </w:r>
      <w:r w:rsidRPr="00257002">
        <w:rPr>
          <w:rFonts w:ascii="Arial" w:hAnsi="Arial" w:cs="Arial"/>
          <w:i/>
          <w:iCs/>
          <w:color w:val="222222"/>
          <w:sz w:val="21"/>
          <w:szCs w:val="21"/>
        </w:rPr>
        <w:t>,</w:t>
      </w:r>
      <w:r>
        <w:rPr>
          <w:rFonts w:ascii="Arial" w:hAnsi="Arial" w:cs="Arial"/>
          <w:i/>
          <w:iCs/>
          <w:color w:val="222222"/>
          <w:sz w:val="21"/>
          <w:szCs w:val="21"/>
          <w:lang w:val="en"/>
        </w:rPr>
        <w:t> </w:t>
      </w:r>
      <w:r>
        <w:rPr>
          <w:rFonts w:ascii="Arial" w:hAnsi="Arial" w:cs="Arial"/>
          <w:b/>
          <w:bCs/>
          <w:i/>
          <w:iCs/>
          <w:color w:val="222222"/>
          <w:sz w:val="21"/>
          <w:szCs w:val="21"/>
          <w:lang w:val="en"/>
        </w:rPr>
        <w:t>GUI</w:t>
      </w:r>
      <w:r>
        <w:rPr>
          <w:rFonts w:ascii="Arial" w:hAnsi="Arial" w:cs="Arial"/>
          <w:color w:val="222222"/>
          <w:sz w:val="21"/>
          <w:szCs w:val="21"/>
        </w:rPr>
        <w:t>) — разновидность пользовательского интерфейса, в котором </w:t>
      </w:r>
      <w:hyperlink r:id="rId199" w:tooltip="Элемент интерфейса" w:history="1">
        <w:r>
          <w:rPr>
            <w:rStyle w:val="a4"/>
            <w:rFonts w:ascii="Arial" w:hAnsi="Arial" w:cs="Arial"/>
            <w:color w:val="0B0080"/>
            <w:sz w:val="21"/>
            <w:szCs w:val="21"/>
            <w:u w:val="none"/>
          </w:rPr>
          <w:t>элементы интерфейса</w:t>
        </w:r>
      </w:hyperlink>
      <w:r>
        <w:rPr>
          <w:rFonts w:ascii="Arial" w:hAnsi="Arial" w:cs="Arial"/>
          <w:color w:val="222222"/>
          <w:sz w:val="21"/>
          <w:szCs w:val="21"/>
        </w:rPr>
        <w:t> (меню, кнопки, значки, списки и т. п.), представленные пользователю на </w:t>
      </w:r>
      <w:hyperlink r:id="rId200" w:tooltip="Дисплей" w:history="1">
        <w:r>
          <w:rPr>
            <w:rStyle w:val="a4"/>
            <w:rFonts w:ascii="Arial" w:hAnsi="Arial" w:cs="Arial"/>
            <w:color w:val="0B0080"/>
            <w:sz w:val="21"/>
            <w:szCs w:val="21"/>
            <w:u w:val="none"/>
          </w:rPr>
          <w:t>дисплее</w:t>
        </w:r>
      </w:hyperlink>
      <w:r>
        <w:rPr>
          <w:rFonts w:ascii="Arial" w:hAnsi="Arial" w:cs="Arial"/>
          <w:color w:val="222222"/>
          <w:sz w:val="21"/>
          <w:szCs w:val="21"/>
        </w:rPr>
        <w:t>, исполнены в виде </w:t>
      </w:r>
      <w:hyperlink r:id="rId201" w:tooltip="Графика" w:history="1">
        <w:r>
          <w:rPr>
            <w:rStyle w:val="a4"/>
            <w:rFonts w:ascii="Arial" w:hAnsi="Arial" w:cs="Arial"/>
            <w:color w:val="0B0080"/>
            <w:sz w:val="21"/>
            <w:szCs w:val="21"/>
            <w:u w:val="none"/>
          </w:rPr>
          <w:t>графических</w:t>
        </w:r>
      </w:hyperlink>
      <w:r>
        <w:rPr>
          <w:rFonts w:ascii="Arial" w:hAnsi="Arial" w:cs="Arial"/>
          <w:color w:val="222222"/>
          <w:sz w:val="21"/>
          <w:szCs w:val="21"/>
        </w:rPr>
        <w:t> изображений. Также называется графической оболочкой управления.</w:t>
      </w:r>
    </w:p>
    <w:p w14:paraId="03B9D759" w14:textId="3D25BB3C" w:rsidR="00257002" w:rsidRDefault="00257002" w:rsidP="00257002">
      <w:pPr>
        <w:pStyle w:val="aa"/>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В отличие от </w:t>
      </w:r>
      <w:hyperlink r:id="rId202" w:tooltip="Интерфейс командной строки" w:history="1">
        <w:r>
          <w:rPr>
            <w:rStyle w:val="a4"/>
            <w:rFonts w:ascii="Arial" w:hAnsi="Arial" w:cs="Arial"/>
            <w:color w:val="0B0080"/>
            <w:sz w:val="21"/>
            <w:szCs w:val="21"/>
            <w:u w:val="none"/>
          </w:rPr>
          <w:t>интерфейса командной строки</w:t>
        </w:r>
      </w:hyperlink>
      <w:r>
        <w:rPr>
          <w:rFonts w:ascii="Arial" w:hAnsi="Arial" w:cs="Arial"/>
          <w:color w:val="222222"/>
          <w:sz w:val="21"/>
          <w:szCs w:val="21"/>
        </w:rPr>
        <w:t>, в GUI пользователь имеет произвольный доступ (с помощью </w:t>
      </w:r>
      <w:hyperlink r:id="rId203" w:tooltip="Устройство ввода" w:history="1">
        <w:r>
          <w:rPr>
            <w:rStyle w:val="a4"/>
            <w:rFonts w:ascii="Arial" w:hAnsi="Arial" w:cs="Arial"/>
            <w:color w:val="0B0080"/>
            <w:sz w:val="21"/>
            <w:szCs w:val="21"/>
            <w:u w:val="none"/>
          </w:rPr>
          <w:t>устройств ввода</w:t>
        </w:r>
      </w:hyperlink>
      <w:r>
        <w:rPr>
          <w:rFonts w:ascii="Arial" w:hAnsi="Arial" w:cs="Arial"/>
          <w:color w:val="222222"/>
          <w:sz w:val="21"/>
          <w:szCs w:val="21"/>
        </w:rPr>
        <w:t> — клавиатуры, мыши, джойстика и т. п.) ко всем видимым экранным объектам (элементам интерфейса) и осуществляет непосредственное манипулирование ими. Чаще всего элементы интерфейса в GUI реализованы на основе </w:t>
      </w:r>
      <w:hyperlink r:id="rId204" w:tooltip="Метафора" w:history="1">
        <w:r>
          <w:rPr>
            <w:rStyle w:val="a4"/>
            <w:rFonts w:ascii="Arial" w:hAnsi="Arial" w:cs="Arial"/>
            <w:color w:val="0B0080"/>
            <w:sz w:val="21"/>
            <w:szCs w:val="21"/>
            <w:u w:val="none"/>
          </w:rPr>
          <w:t>метафор</w:t>
        </w:r>
      </w:hyperlink>
      <w:r>
        <w:rPr>
          <w:rFonts w:ascii="Arial" w:hAnsi="Arial" w:cs="Arial"/>
          <w:color w:val="222222"/>
          <w:sz w:val="21"/>
          <w:szCs w:val="21"/>
        </w:rPr>
        <w:t> и отображают их назначение и свойства, что облегчает понимание и освоение программ неподготовленными </w:t>
      </w:r>
      <w:hyperlink r:id="rId205" w:tooltip="Пользователь" w:history="1">
        <w:r>
          <w:rPr>
            <w:rStyle w:val="a4"/>
            <w:rFonts w:ascii="Arial" w:hAnsi="Arial" w:cs="Arial"/>
            <w:color w:val="0B0080"/>
            <w:sz w:val="21"/>
            <w:szCs w:val="21"/>
            <w:u w:val="none"/>
          </w:rPr>
          <w:t>пользователями</w:t>
        </w:r>
      </w:hyperlink>
      <w:r>
        <w:rPr>
          <w:rFonts w:ascii="Arial" w:hAnsi="Arial" w:cs="Arial"/>
          <w:color w:val="222222"/>
          <w:sz w:val="21"/>
          <w:szCs w:val="21"/>
        </w:rPr>
        <w:t>.</w:t>
      </w:r>
    </w:p>
    <w:p w14:paraId="6B8CC6B5" w14:textId="12B00CC3" w:rsidR="0060081A" w:rsidRPr="0060081A" w:rsidRDefault="0060081A" w:rsidP="0060081A">
      <w:pPr>
        <w:pStyle w:val="aa"/>
        <w:shd w:val="clear" w:color="auto" w:fill="FFFFFF"/>
        <w:spacing w:before="120" w:beforeAutospacing="0" w:after="120" w:afterAutospacing="0"/>
        <w:jc w:val="center"/>
        <w:rPr>
          <w:rFonts w:ascii="Arial" w:hAnsi="Arial" w:cs="Arial"/>
          <w:b/>
          <w:color w:val="FF0000"/>
          <w:sz w:val="21"/>
          <w:szCs w:val="21"/>
        </w:rPr>
      </w:pPr>
      <w:bookmarkStart w:id="277" w:name="псевдоклассы"/>
      <w:r w:rsidRPr="0060081A">
        <w:rPr>
          <w:rFonts w:ascii="Arial" w:hAnsi="Arial" w:cs="Arial"/>
          <w:b/>
          <w:color w:val="FF0000"/>
          <w:highlight w:val="yellow"/>
        </w:rPr>
        <w:t>Псевдоклассы</w:t>
      </w:r>
    </w:p>
    <w:bookmarkEnd w:id="277"/>
    <w:p w14:paraId="4D4AD689" w14:textId="77777777" w:rsidR="0060081A" w:rsidRPr="0060081A" w:rsidRDefault="0060081A" w:rsidP="0060081A">
      <w:pPr>
        <w:shd w:val="clear" w:color="auto" w:fill="FFFFFF"/>
        <w:spacing w:after="0" w:line="240" w:lineRule="auto"/>
        <w:rPr>
          <w:rFonts w:ascii="Arial" w:eastAsia="Times New Roman" w:hAnsi="Arial" w:cs="Arial"/>
          <w:color w:val="000000"/>
          <w:lang w:eastAsia="ru-RU"/>
        </w:rPr>
      </w:pPr>
      <w:r w:rsidRPr="0060081A">
        <w:rPr>
          <w:rFonts w:ascii="Arial" w:eastAsia="Times New Roman" w:hAnsi="Arial" w:cs="Arial"/>
          <w:b/>
          <w:color w:val="FF0000"/>
          <w:highlight w:val="yellow"/>
          <w:lang w:eastAsia="ru-RU"/>
        </w:rPr>
        <w:t>Псевдоклассы</w:t>
      </w:r>
      <w:r w:rsidRPr="0060081A">
        <w:rPr>
          <w:rFonts w:ascii="Arial" w:eastAsia="Times New Roman" w:hAnsi="Arial" w:cs="Arial"/>
          <w:color w:val="000000"/>
          <w:lang w:eastAsia="ru-RU"/>
        </w:rPr>
        <w:t xml:space="preserve"> определяют динамическое состояние элементов, которое изменяется с помощью действий пользователя, а также положение в дереве документа. Примером такого состояния служит текстовая ссылка, которая меняет свой цвет при наведении на неё курсора мыши. При использовании псевдоклассов браузер не перегружает текущий документ, поэтому с помощью псевдоклассов можно получить разные динамические эффекты на странице.</w:t>
      </w:r>
    </w:p>
    <w:p w14:paraId="4B15145E" w14:textId="74F55007" w:rsidR="0060081A" w:rsidRDefault="0060081A" w:rsidP="0060081A">
      <w:pPr>
        <w:shd w:val="clear" w:color="auto" w:fill="FFFFFF"/>
        <w:spacing w:after="0" w:line="240" w:lineRule="auto"/>
        <w:rPr>
          <w:rFonts w:ascii="Arial" w:eastAsia="Times New Roman" w:hAnsi="Arial" w:cs="Arial"/>
          <w:color w:val="000000"/>
          <w:lang w:eastAsia="ru-RU"/>
        </w:rPr>
      </w:pPr>
      <w:r w:rsidRPr="0060081A">
        <w:rPr>
          <w:rFonts w:ascii="Arial" w:eastAsia="Times New Roman" w:hAnsi="Arial" w:cs="Arial"/>
          <w:color w:val="000000"/>
          <w:lang w:eastAsia="ru-RU"/>
        </w:rPr>
        <w:t>Синтаксис применения псевдоклассов следующий.</w:t>
      </w:r>
    </w:p>
    <w:p w14:paraId="020C2105" w14:textId="25164024" w:rsidR="0060081A" w:rsidRPr="0060081A" w:rsidRDefault="0060081A" w:rsidP="0060081A">
      <w:pPr>
        <w:shd w:val="clear" w:color="auto" w:fill="FFFFFF"/>
        <w:spacing w:after="0" w:line="240" w:lineRule="auto"/>
        <w:rPr>
          <w:rFonts w:ascii="Arial" w:eastAsia="Times New Roman" w:hAnsi="Arial" w:cs="Arial"/>
          <w:color w:val="000000"/>
          <w:lang w:eastAsia="ru-RU"/>
        </w:rPr>
      </w:pPr>
      <w:proofErr w:type="gramStart"/>
      <w:r w:rsidRPr="0060081A">
        <w:rPr>
          <w:rFonts w:ascii="Arial" w:eastAsia="Times New Roman" w:hAnsi="Arial" w:cs="Arial"/>
          <w:color w:val="000000"/>
          <w:lang w:eastAsia="ru-RU"/>
        </w:rPr>
        <w:t>Селектор:Псевдокласс</w:t>
      </w:r>
      <w:proofErr w:type="gramEnd"/>
      <w:r w:rsidRPr="0060081A">
        <w:rPr>
          <w:rFonts w:ascii="Arial" w:eastAsia="Times New Roman" w:hAnsi="Arial" w:cs="Arial"/>
          <w:color w:val="000000"/>
          <w:lang w:eastAsia="ru-RU"/>
        </w:rPr>
        <w:t xml:space="preserve"> { Описание правил стиля }</w:t>
      </w:r>
    </w:p>
    <w:p w14:paraId="4532EA14" w14:textId="42AF6736" w:rsidR="0060081A" w:rsidRDefault="00EF507C" w:rsidP="0060081A">
      <w:pPr>
        <w:pStyle w:val="aa"/>
        <w:shd w:val="clear" w:color="auto" w:fill="FFFFFF"/>
        <w:spacing w:before="0" w:beforeAutospacing="0" w:after="0" w:afterAutospacing="0"/>
        <w:rPr>
          <w:rFonts w:ascii="Arial" w:hAnsi="Arial" w:cs="Arial"/>
          <w:color w:val="222222"/>
          <w:sz w:val="21"/>
          <w:szCs w:val="21"/>
        </w:rPr>
      </w:pPr>
      <w:hyperlink r:id="rId206" w:history="1">
        <w:r w:rsidR="00DE71B7" w:rsidRPr="00030EC5">
          <w:rPr>
            <w:rStyle w:val="a4"/>
            <w:rFonts w:ascii="Arial" w:hAnsi="Arial" w:cs="Arial"/>
            <w:sz w:val="21"/>
            <w:szCs w:val="21"/>
          </w:rPr>
          <w:t>http://htmlbook.ru:8080/samcss/psevdoklassy</w:t>
        </w:r>
      </w:hyperlink>
    </w:p>
    <w:p w14:paraId="5420474F" w14:textId="04CA97FE" w:rsidR="00DE71B7" w:rsidRDefault="00DE71B7" w:rsidP="00DE71B7">
      <w:pPr>
        <w:pStyle w:val="aa"/>
        <w:shd w:val="clear" w:color="auto" w:fill="FFFFFF"/>
        <w:spacing w:before="120" w:beforeAutospacing="0" w:after="120" w:afterAutospacing="0"/>
        <w:jc w:val="center"/>
        <w:rPr>
          <w:rFonts w:ascii="Arial" w:hAnsi="Arial" w:cs="Arial"/>
          <w:b/>
          <w:color w:val="FF0000"/>
          <w:highlight w:val="yellow"/>
        </w:rPr>
      </w:pPr>
      <w:bookmarkStart w:id="278" w:name="рефакторинг"/>
      <w:r w:rsidRPr="00DE71B7">
        <w:rPr>
          <w:rFonts w:ascii="Arial" w:hAnsi="Arial" w:cs="Arial"/>
          <w:b/>
          <w:color w:val="FF0000"/>
          <w:highlight w:val="yellow"/>
        </w:rPr>
        <w:t>Рефа́кторинг</w:t>
      </w:r>
    </w:p>
    <w:bookmarkEnd w:id="278"/>
    <w:p w14:paraId="6B359070" w14:textId="4F67E4A4" w:rsidR="00DE71B7" w:rsidRDefault="00DE71B7" w:rsidP="00DE71B7">
      <w:pPr>
        <w:pStyle w:val="aa"/>
        <w:shd w:val="clear" w:color="auto" w:fill="FFFFFF"/>
        <w:spacing w:before="120" w:beforeAutospacing="0" w:after="120" w:afterAutospacing="0"/>
        <w:rPr>
          <w:rFonts w:ascii="Arial" w:eastAsiaTheme="minorHAnsi" w:hAnsi="Arial" w:cs="Arial"/>
          <w:color w:val="222222"/>
          <w:sz w:val="21"/>
          <w:szCs w:val="21"/>
          <w:shd w:val="clear" w:color="auto" w:fill="FFFFFF"/>
          <w:lang w:eastAsia="en-US"/>
        </w:rPr>
      </w:pPr>
      <w:r w:rsidRPr="00DE71B7">
        <w:rPr>
          <w:rFonts w:ascii="Arial" w:eastAsiaTheme="minorHAnsi" w:hAnsi="Arial" w:cs="Arial"/>
          <w:b/>
          <w:bCs/>
          <w:color w:val="222222"/>
          <w:sz w:val="21"/>
          <w:szCs w:val="21"/>
          <w:shd w:val="clear" w:color="auto" w:fill="FFFFFF"/>
          <w:lang w:eastAsia="en-US"/>
        </w:rPr>
        <w:t>Рефа́кторинг</w:t>
      </w:r>
      <w:r w:rsidRPr="00DE71B7">
        <w:rPr>
          <w:rFonts w:ascii="Arial" w:eastAsiaTheme="minorHAnsi" w:hAnsi="Arial" w:cs="Arial"/>
          <w:color w:val="222222"/>
          <w:sz w:val="21"/>
          <w:szCs w:val="21"/>
          <w:shd w:val="clear" w:color="auto" w:fill="FFFFFF"/>
          <w:lang w:eastAsia="en-US"/>
        </w:rPr>
        <w:t> (</w:t>
      </w:r>
      <w:hyperlink r:id="rId207" w:tooltip="Английский язык" w:history="1">
        <w:r w:rsidRPr="00DE71B7">
          <w:rPr>
            <w:rFonts w:ascii="Arial" w:eastAsiaTheme="minorHAnsi" w:hAnsi="Arial" w:cs="Arial"/>
            <w:color w:val="0B0080"/>
            <w:sz w:val="21"/>
            <w:szCs w:val="21"/>
            <w:u w:val="single"/>
            <w:shd w:val="clear" w:color="auto" w:fill="FFFFFF"/>
            <w:lang w:eastAsia="en-US"/>
          </w:rPr>
          <w:t>англ.</w:t>
        </w:r>
      </w:hyperlink>
      <w:r w:rsidRPr="00DE71B7">
        <w:rPr>
          <w:rFonts w:ascii="Arial" w:eastAsiaTheme="minorHAnsi" w:hAnsi="Arial" w:cs="Arial"/>
          <w:color w:val="222222"/>
          <w:sz w:val="21"/>
          <w:szCs w:val="21"/>
          <w:shd w:val="clear" w:color="auto" w:fill="FFFFFF"/>
          <w:lang w:eastAsia="en-US"/>
        </w:rPr>
        <w:t> </w:t>
      </w:r>
      <w:r w:rsidRPr="00DE71B7">
        <w:rPr>
          <w:rFonts w:ascii="Arial" w:eastAsiaTheme="minorHAnsi" w:hAnsi="Arial" w:cs="Arial"/>
          <w:i/>
          <w:iCs/>
          <w:color w:val="222222"/>
          <w:sz w:val="21"/>
          <w:szCs w:val="21"/>
          <w:shd w:val="clear" w:color="auto" w:fill="FFFFFF"/>
          <w:lang w:val="en" w:eastAsia="en-US"/>
        </w:rPr>
        <w:t>refactoring</w:t>
      </w:r>
      <w:r w:rsidRPr="00DE71B7">
        <w:rPr>
          <w:rFonts w:ascii="Arial" w:eastAsiaTheme="minorHAnsi" w:hAnsi="Arial" w:cs="Arial"/>
          <w:color w:val="222222"/>
          <w:sz w:val="21"/>
          <w:szCs w:val="21"/>
          <w:shd w:val="clear" w:color="auto" w:fill="FFFFFF"/>
          <w:lang w:eastAsia="en-US"/>
        </w:rPr>
        <w:t>), или </w:t>
      </w:r>
      <w:r w:rsidRPr="00DE71B7">
        <w:rPr>
          <w:rFonts w:ascii="Arial" w:eastAsiaTheme="minorHAnsi" w:hAnsi="Arial" w:cs="Arial"/>
          <w:b/>
          <w:bCs/>
          <w:color w:val="222222"/>
          <w:sz w:val="21"/>
          <w:szCs w:val="21"/>
          <w:shd w:val="clear" w:color="auto" w:fill="FFFFFF"/>
          <w:lang w:eastAsia="en-US"/>
        </w:rPr>
        <w:t>перепроектирование кода, переработка кода, равносильное преобразование алгоритмов</w:t>
      </w:r>
      <w:r w:rsidRPr="00DE71B7">
        <w:rPr>
          <w:rFonts w:ascii="Arial" w:eastAsiaTheme="minorHAnsi" w:hAnsi="Arial" w:cs="Arial"/>
          <w:color w:val="222222"/>
          <w:sz w:val="21"/>
          <w:szCs w:val="21"/>
          <w:shd w:val="clear" w:color="auto" w:fill="FFFFFF"/>
          <w:lang w:eastAsia="en-US"/>
        </w:rPr>
        <w:t> — процесс изменения внутренней структуры </w:t>
      </w:r>
      <w:hyperlink r:id="rId208" w:tooltip="Компьютерная программа" w:history="1">
        <w:r w:rsidRPr="00DE71B7">
          <w:rPr>
            <w:rFonts w:ascii="Arial" w:eastAsiaTheme="minorHAnsi" w:hAnsi="Arial" w:cs="Arial"/>
            <w:color w:val="0B0080"/>
            <w:sz w:val="21"/>
            <w:szCs w:val="21"/>
            <w:u w:val="single"/>
            <w:shd w:val="clear" w:color="auto" w:fill="FFFFFF"/>
            <w:lang w:eastAsia="en-US"/>
          </w:rPr>
          <w:t>программы</w:t>
        </w:r>
      </w:hyperlink>
      <w:r w:rsidRPr="00DE71B7">
        <w:rPr>
          <w:rFonts w:ascii="Arial" w:eastAsiaTheme="minorHAnsi" w:hAnsi="Arial" w:cs="Arial"/>
          <w:color w:val="222222"/>
          <w:sz w:val="21"/>
          <w:szCs w:val="21"/>
          <w:shd w:val="clear" w:color="auto" w:fill="FFFFFF"/>
          <w:lang w:eastAsia="en-US"/>
        </w:rPr>
        <w:t>, не затрагивающий её внешнего поведения и имеющий целью облегчить понимание её работы</w:t>
      </w:r>
      <w:hyperlink r:id="rId209" w:anchor="cite_note-1" w:history="1">
        <w:r w:rsidRPr="00DE71B7">
          <w:rPr>
            <w:rFonts w:ascii="Arial" w:eastAsiaTheme="minorHAnsi" w:hAnsi="Arial" w:cs="Arial"/>
            <w:color w:val="0B0080"/>
            <w:sz w:val="17"/>
            <w:szCs w:val="17"/>
            <w:u w:val="single"/>
            <w:shd w:val="clear" w:color="auto" w:fill="FFFFFF"/>
            <w:vertAlign w:val="superscript"/>
            <w:lang w:eastAsia="en-US"/>
          </w:rPr>
          <w:t>[1]</w:t>
        </w:r>
      </w:hyperlink>
      <w:hyperlink r:id="rId210" w:anchor="cite_note-_41d0e9d6b7e34a0a-2" w:history="1">
        <w:r w:rsidRPr="00DE71B7">
          <w:rPr>
            <w:rFonts w:ascii="Arial" w:eastAsiaTheme="minorHAnsi" w:hAnsi="Arial" w:cs="Arial"/>
            <w:color w:val="0B0080"/>
            <w:sz w:val="17"/>
            <w:szCs w:val="17"/>
            <w:u w:val="single"/>
            <w:shd w:val="clear" w:color="auto" w:fill="FFFFFF"/>
            <w:vertAlign w:val="superscript"/>
            <w:lang w:eastAsia="en-US"/>
          </w:rPr>
          <w:t>[2]</w:t>
        </w:r>
      </w:hyperlink>
      <w:r w:rsidRPr="00DE71B7">
        <w:rPr>
          <w:rFonts w:ascii="Arial" w:eastAsiaTheme="minorHAnsi" w:hAnsi="Arial" w:cs="Arial"/>
          <w:color w:val="222222"/>
          <w:sz w:val="21"/>
          <w:szCs w:val="21"/>
          <w:shd w:val="clear" w:color="auto" w:fill="FFFFFF"/>
          <w:lang w:eastAsia="en-US"/>
        </w:rPr>
        <w:t>. В основе рефакторинга лежит последовательность небольших эквивалентных (то есть сохраняющих поведение) преобразований. Поскольку каждое преобразование маленькое, программисту легче проследить за его правильностью, и в то же время вся последовательность может привести к существенной перестройке программы и улучшению её согласованности и чёткости.</w:t>
      </w:r>
    </w:p>
    <w:p w14:paraId="5FBB36C7" w14:textId="5EF14809" w:rsidR="00085477" w:rsidRDefault="00085477" w:rsidP="00085477">
      <w:pPr>
        <w:pStyle w:val="aa"/>
        <w:shd w:val="clear" w:color="auto" w:fill="FFFFFF"/>
        <w:spacing w:before="120" w:beforeAutospacing="0" w:after="120" w:afterAutospacing="0"/>
        <w:jc w:val="center"/>
        <w:rPr>
          <w:rFonts w:ascii="Arial" w:hAnsi="Arial" w:cs="Arial"/>
          <w:b/>
          <w:color w:val="FF0000"/>
        </w:rPr>
      </w:pPr>
      <w:bookmarkStart w:id="279" w:name="Drag_and_Drop"/>
      <w:r w:rsidRPr="00085477">
        <w:rPr>
          <w:rFonts w:ascii="Arial" w:hAnsi="Arial" w:cs="Arial"/>
          <w:b/>
          <w:color w:val="FF0000"/>
          <w:highlight w:val="yellow"/>
        </w:rPr>
        <w:t>Drag-and-drop</w:t>
      </w:r>
    </w:p>
    <w:bookmarkEnd w:id="279"/>
    <w:p w14:paraId="1674701F" w14:textId="77777777" w:rsidR="00085477" w:rsidRPr="00085477" w:rsidRDefault="00085477" w:rsidP="00085477">
      <w:pPr>
        <w:shd w:val="clear" w:color="auto" w:fill="FFFFFF"/>
        <w:spacing w:before="120" w:after="120" w:line="240" w:lineRule="auto"/>
        <w:rPr>
          <w:rFonts w:ascii="Arial" w:eastAsia="Times New Roman" w:hAnsi="Arial" w:cs="Arial"/>
          <w:color w:val="222222"/>
          <w:sz w:val="21"/>
          <w:szCs w:val="21"/>
          <w:lang w:eastAsia="ru-RU"/>
        </w:rPr>
      </w:pPr>
      <w:r w:rsidRPr="00085477">
        <w:rPr>
          <w:rFonts w:ascii="Arial" w:eastAsia="Times New Roman" w:hAnsi="Arial" w:cs="Arial"/>
          <w:color w:val="222222"/>
          <w:sz w:val="21"/>
          <w:szCs w:val="21"/>
          <w:lang w:eastAsia="ru-RU"/>
        </w:rPr>
        <w:t>(в переводе с </w:t>
      </w:r>
      <w:hyperlink r:id="rId211" w:tooltip="Английский язык" w:history="1">
        <w:r w:rsidRPr="00085477">
          <w:rPr>
            <w:rFonts w:ascii="Arial" w:eastAsia="Times New Roman" w:hAnsi="Arial" w:cs="Arial"/>
            <w:color w:val="0B0080"/>
            <w:sz w:val="21"/>
            <w:szCs w:val="21"/>
            <w:u w:val="single"/>
            <w:lang w:eastAsia="ru-RU"/>
          </w:rPr>
          <w:t>английского</w:t>
        </w:r>
      </w:hyperlink>
      <w:r w:rsidRPr="00085477">
        <w:rPr>
          <w:rFonts w:ascii="Arial" w:eastAsia="Times New Roman" w:hAnsi="Arial" w:cs="Arial"/>
          <w:color w:val="222222"/>
          <w:sz w:val="21"/>
          <w:szCs w:val="21"/>
          <w:lang w:eastAsia="ru-RU"/>
        </w:rPr>
        <w:t> означает буквально </w:t>
      </w:r>
      <w:r w:rsidRPr="00085477">
        <w:rPr>
          <w:rFonts w:ascii="Arial" w:eastAsia="Times New Roman" w:hAnsi="Arial" w:cs="Arial"/>
          <w:i/>
          <w:iCs/>
          <w:color w:val="222222"/>
          <w:sz w:val="21"/>
          <w:szCs w:val="21"/>
          <w:lang w:eastAsia="ru-RU"/>
        </w:rPr>
        <w:t>тащи-и-бросай</w:t>
      </w:r>
      <w:r w:rsidRPr="00085477">
        <w:rPr>
          <w:rFonts w:ascii="Arial" w:eastAsia="Times New Roman" w:hAnsi="Arial" w:cs="Arial"/>
          <w:color w:val="222222"/>
          <w:sz w:val="21"/>
          <w:szCs w:val="21"/>
          <w:lang w:eastAsia="ru-RU"/>
        </w:rPr>
        <w:t>; </w:t>
      </w:r>
      <w:r w:rsidRPr="00085477">
        <w:rPr>
          <w:rFonts w:ascii="Arial" w:eastAsia="Times New Roman" w:hAnsi="Arial" w:cs="Arial"/>
          <w:b/>
          <w:bCs/>
          <w:color w:val="222222"/>
          <w:sz w:val="21"/>
          <w:szCs w:val="21"/>
          <w:lang w:eastAsia="ru-RU"/>
        </w:rPr>
        <w:t>Бери-и-Брось</w:t>
      </w:r>
      <w:r w:rsidRPr="00085477">
        <w:rPr>
          <w:rFonts w:ascii="Arial" w:eastAsia="Times New Roman" w:hAnsi="Arial" w:cs="Arial"/>
          <w:color w:val="222222"/>
          <w:sz w:val="21"/>
          <w:szCs w:val="21"/>
          <w:lang w:eastAsia="ru-RU"/>
        </w:rPr>
        <w:t>) — способ оперирования </w:t>
      </w:r>
      <w:hyperlink r:id="rId212" w:tooltip="Элемент интерфейса" w:history="1">
        <w:r w:rsidRPr="00085477">
          <w:rPr>
            <w:rFonts w:ascii="Arial" w:eastAsia="Times New Roman" w:hAnsi="Arial" w:cs="Arial"/>
            <w:color w:val="0B0080"/>
            <w:sz w:val="21"/>
            <w:szCs w:val="21"/>
            <w:u w:val="single"/>
            <w:lang w:eastAsia="ru-RU"/>
          </w:rPr>
          <w:t>элементами интерфейса</w:t>
        </w:r>
      </w:hyperlink>
      <w:r w:rsidRPr="00085477">
        <w:rPr>
          <w:rFonts w:ascii="Arial" w:eastAsia="Times New Roman" w:hAnsi="Arial" w:cs="Arial"/>
          <w:color w:val="222222"/>
          <w:sz w:val="21"/>
          <w:szCs w:val="21"/>
          <w:lang w:eastAsia="ru-RU"/>
        </w:rPr>
        <w:t> в </w:t>
      </w:r>
      <w:hyperlink r:id="rId213" w:tooltip="Интерфейс пользователя" w:history="1">
        <w:r w:rsidRPr="00085477">
          <w:rPr>
            <w:rFonts w:ascii="Arial" w:eastAsia="Times New Roman" w:hAnsi="Arial" w:cs="Arial"/>
            <w:color w:val="0B0080"/>
            <w:sz w:val="21"/>
            <w:szCs w:val="21"/>
            <w:u w:val="single"/>
            <w:lang w:eastAsia="ru-RU"/>
          </w:rPr>
          <w:t>интерфейсах пользователя</w:t>
        </w:r>
      </w:hyperlink>
      <w:r w:rsidRPr="00085477">
        <w:rPr>
          <w:rFonts w:ascii="Arial" w:eastAsia="Times New Roman" w:hAnsi="Arial" w:cs="Arial"/>
          <w:color w:val="222222"/>
          <w:sz w:val="21"/>
          <w:szCs w:val="21"/>
          <w:lang w:eastAsia="ru-RU"/>
        </w:rPr>
        <w:t> (как </w:t>
      </w:r>
      <w:hyperlink r:id="rId214" w:tooltip="Графический интерфейс пользователя" w:history="1">
        <w:r w:rsidRPr="00085477">
          <w:rPr>
            <w:rFonts w:ascii="Arial" w:eastAsia="Times New Roman" w:hAnsi="Arial" w:cs="Arial"/>
            <w:color w:val="0B0080"/>
            <w:sz w:val="21"/>
            <w:szCs w:val="21"/>
            <w:u w:val="single"/>
            <w:lang w:eastAsia="ru-RU"/>
          </w:rPr>
          <w:t>графическим</w:t>
        </w:r>
      </w:hyperlink>
      <w:r w:rsidRPr="00085477">
        <w:rPr>
          <w:rFonts w:ascii="Arial" w:eastAsia="Times New Roman" w:hAnsi="Arial" w:cs="Arial"/>
          <w:color w:val="222222"/>
          <w:sz w:val="21"/>
          <w:szCs w:val="21"/>
          <w:lang w:eastAsia="ru-RU"/>
        </w:rPr>
        <w:t>, так и </w:t>
      </w:r>
      <w:hyperlink r:id="rId215" w:tooltip="Текстовый интерфейс пользователя" w:history="1">
        <w:r w:rsidRPr="00085477">
          <w:rPr>
            <w:rFonts w:ascii="Arial" w:eastAsia="Times New Roman" w:hAnsi="Arial" w:cs="Arial"/>
            <w:color w:val="0B0080"/>
            <w:sz w:val="21"/>
            <w:szCs w:val="21"/>
            <w:u w:val="single"/>
            <w:lang w:eastAsia="ru-RU"/>
          </w:rPr>
          <w:t>текстовым</w:t>
        </w:r>
      </w:hyperlink>
      <w:r w:rsidRPr="00085477">
        <w:rPr>
          <w:rFonts w:ascii="Arial" w:eastAsia="Times New Roman" w:hAnsi="Arial" w:cs="Arial"/>
          <w:color w:val="222222"/>
          <w:sz w:val="21"/>
          <w:szCs w:val="21"/>
          <w:lang w:eastAsia="ru-RU"/>
        </w:rPr>
        <w:t>, где элементы GUI реализованы при помощи </w:t>
      </w:r>
      <w:hyperlink r:id="rId216" w:tooltip="Псевдографика" w:history="1">
        <w:r w:rsidRPr="00085477">
          <w:rPr>
            <w:rFonts w:ascii="Arial" w:eastAsia="Times New Roman" w:hAnsi="Arial" w:cs="Arial"/>
            <w:color w:val="0B0080"/>
            <w:sz w:val="21"/>
            <w:szCs w:val="21"/>
            <w:u w:val="single"/>
            <w:lang w:eastAsia="ru-RU"/>
          </w:rPr>
          <w:t>псевдографики</w:t>
        </w:r>
      </w:hyperlink>
      <w:r w:rsidRPr="00085477">
        <w:rPr>
          <w:rFonts w:ascii="Arial" w:eastAsia="Times New Roman" w:hAnsi="Arial" w:cs="Arial"/>
          <w:color w:val="222222"/>
          <w:sz w:val="21"/>
          <w:szCs w:val="21"/>
          <w:lang w:eastAsia="ru-RU"/>
        </w:rPr>
        <w:t>) при помощи манипулятора «</w:t>
      </w:r>
      <w:hyperlink r:id="rId217" w:tooltip="Компьютерная мышь" w:history="1">
        <w:r w:rsidRPr="00085477">
          <w:rPr>
            <w:rFonts w:ascii="Arial" w:eastAsia="Times New Roman" w:hAnsi="Arial" w:cs="Arial"/>
            <w:color w:val="0B0080"/>
            <w:sz w:val="21"/>
            <w:szCs w:val="21"/>
            <w:u w:val="single"/>
            <w:lang w:eastAsia="ru-RU"/>
          </w:rPr>
          <w:t>мышь</w:t>
        </w:r>
      </w:hyperlink>
      <w:r w:rsidRPr="00085477">
        <w:rPr>
          <w:rFonts w:ascii="Arial" w:eastAsia="Times New Roman" w:hAnsi="Arial" w:cs="Arial"/>
          <w:color w:val="222222"/>
          <w:sz w:val="21"/>
          <w:szCs w:val="21"/>
          <w:lang w:eastAsia="ru-RU"/>
        </w:rPr>
        <w:t>» или </w:t>
      </w:r>
      <w:hyperlink r:id="rId218" w:tooltip="Сенсорный экран" w:history="1">
        <w:r w:rsidRPr="00085477">
          <w:rPr>
            <w:rFonts w:ascii="Arial" w:eastAsia="Times New Roman" w:hAnsi="Arial" w:cs="Arial"/>
            <w:color w:val="0B0080"/>
            <w:sz w:val="21"/>
            <w:szCs w:val="21"/>
            <w:u w:val="single"/>
            <w:lang w:eastAsia="ru-RU"/>
          </w:rPr>
          <w:t>сенсорного экрана</w:t>
        </w:r>
      </w:hyperlink>
      <w:r w:rsidRPr="00085477">
        <w:rPr>
          <w:rFonts w:ascii="Arial" w:eastAsia="Times New Roman" w:hAnsi="Arial" w:cs="Arial"/>
          <w:color w:val="222222"/>
          <w:sz w:val="21"/>
          <w:szCs w:val="21"/>
          <w:lang w:eastAsia="ru-RU"/>
        </w:rPr>
        <w:t>.</w:t>
      </w:r>
    </w:p>
    <w:p w14:paraId="0BFE1F12" w14:textId="77777777" w:rsidR="00085477" w:rsidRPr="00085477" w:rsidRDefault="00085477" w:rsidP="00085477">
      <w:pPr>
        <w:shd w:val="clear" w:color="auto" w:fill="FFFFFF"/>
        <w:spacing w:before="120" w:after="120" w:line="240" w:lineRule="auto"/>
        <w:rPr>
          <w:rFonts w:ascii="Arial" w:eastAsia="Times New Roman" w:hAnsi="Arial" w:cs="Arial"/>
          <w:color w:val="222222"/>
          <w:sz w:val="21"/>
          <w:szCs w:val="21"/>
          <w:lang w:eastAsia="ru-RU"/>
        </w:rPr>
      </w:pPr>
      <w:r w:rsidRPr="00085477">
        <w:rPr>
          <w:rFonts w:ascii="Arial" w:eastAsia="Times New Roman" w:hAnsi="Arial" w:cs="Arial"/>
          <w:color w:val="222222"/>
          <w:sz w:val="21"/>
          <w:szCs w:val="21"/>
          <w:lang w:eastAsia="ru-RU"/>
        </w:rPr>
        <w:t>Способ реализуется путём «захвата» (нажатием и удержанием главной (</w:t>
      </w:r>
      <w:r w:rsidRPr="00085477">
        <w:rPr>
          <w:rFonts w:ascii="Arial" w:eastAsia="Times New Roman" w:hAnsi="Arial" w:cs="Arial"/>
          <w:i/>
          <w:iCs/>
          <w:color w:val="222222"/>
          <w:sz w:val="21"/>
          <w:szCs w:val="21"/>
          <w:lang w:eastAsia="ru-RU"/>
        </w:rPr>
        <w:t>первой</w:t>
      </w:r>
      <w:r w:rsidRPr="00085477">
        <w:rPr>
          <w:rFonts w:ascii="Arial" w:eastAsia="Times New Roman" w:hAnsi="Arial" w:cs="Arial"/>
          <w:color w:val="222222"/>
          <w:sz w:val="21"/>
          <w:szCs w:val="21"/>
          <w:lang w:eastAsia="ru-RU"/>
        </w:rPr>
        <w:t>, чаще левой) кнопки мыши) отображаемого на </w:t>
      </w:r>
      <w:hyperlink r:id="rId219" w:tooltip="Дисплей" w:history="1">
        <w:r w:rsidRPr="00085477">
          <w:rPr>
            <w:rFonts w:ascii="Arial" w:eastAsia="Times New Roman" w:hAnsi="Arial" w:cs="Arial"/>
            <w:color w:val="0B0080"/>
            <w:sz w:val="21"/>
            <w:szCs w:val="21"/>
            <w:u w:val="single"/>
            <w:lang w:eastAsia="ru-RU"/>
          </w:rPr>
          <w:t>экране</w:t>
        </w:r>
      </w:hyperlink>
      <w:r w:rsidRPr="00085477">
        <w:rPr>
          <w:rFonts w:ascii="Arial" w:eastAsia="Times New Roman" w:hAnsi="Arial" w:cs="Arial"/>
          <w:color w:val="222222"/>
          <w:sz w:val="21"/>
          <w:szCs w:val="21"/>
          <w:lang w:eastAsia="ru-RU"/>
        </w:rPr>
        <w:t> </w:t>
      </w:r>
      <w:hyperlink r:id="rId220" w:tooltip="Компьютер" w:history="1">
        <w:r w:rsidRPr="00085477">
          <w:rPr>
            <w:rFonts w:ascii="Arial" w:eastAsia="Times New Roman" w:hAnsi="Arial" w:cs="Arial"/>
            <w:color w:val="0B0080"/>
            <w:sz w:val="21"/>
            <w:szCs w:val="21"/>
            <w:u w:val="single"/>
            <w:lang w:eastAsia="ru-RU"/>
          </w:rPr>
          <w:t>компьютера</w:t>
        </w:r>
      </w:hyperlink>
      <w:r w:rsidRPr="00085477">
        <w:rPr>
          <w:rFonts w:ascii="Arial" w:eastAsia="Times New Roman" w:hAnsi="Arial" w:cs="Arial"/>
          <w:color w:val="222222"/>
          <w:sz w:val="21"/>
          <w:szCs w:val="21"/>
          <w:lang w:eastAsia="ru-RU"/>
        </w:rPr>
        <w:t> объекта, программно доступного для подобной операции, и перемещении его в другое место (для изменения расположения) либо «бросания» его на другой элемент (для вызова соответствующего, предусмотренного программой, действия). По отношению к </w:t>
      </w:r>
      <w:hyperlink r:id="rId221" w:tooltip="Окно (программирование)" w:history="1">
        <w:r w:rsidRPr="00085477">
          <w:rPr>
            <w:rFonts w:ascii="Arial" w:eastAsia="Times New Roman" w:hAnsi="Arial" w:cs="Arial"/>
            <w:color w:val="0B0080"/>
            <w:sz w:val="21"/>
            <w:szCs w:val="21"/>
            <w:u w:val="single"/>
            <w:lang w:eastAsia="ru-RU"/>
          </w:rPr>
          <w:t>окнам</w:t>
        </w:r>
      </w:hyperlink>
      <w:r w:rsidRPr="00085477">
        <w:rPr>
          <w:rFonts w:ascii="Arial" w:eastAsia="Times New Roman" w:hAnsi="Arial" w:cs="Arial"/>
          <w:color w:val="222222"/>
          <w:sz w:val="21"/>
          <w:szCs w:val="21"/>
          <w:lang w:eastAsia="ru-RU"/>
        </w:rPr>
        <w:t> (также способным к перемещению подобным способом) данный термин обычно не употребляется.</w:t>
      </w:r>
    </w:p>
    <w:p w14:paraId="6965691E" w14:textId="77777777" w:rsidR="00085477" w:rsidRPr="00085477" w:rsidRDefault="00085477" w:rsidP="00085477">
      <w:pPr>
        <w:pStyle w:val="aa"/>
        <w:shd w:val="clear" w:color="auto" w:fill="FFFFFF"/>
        <w:spacing w:before="120" w:beforeAutospacing="0" w:after="120" w:afterAutospacing="0"/>
        <w:rPr>
          <w:rFonts w:ascii="Arial" w:hAnsi="Arial" w:cs="Arial"/>
          <w:b/>
          <w:color w:val="FF0000"/>
        </w:rPr>
      </w:pPr>
    </w:p>
    <w:p w14:paraId="0B871A3F" w14:textId="77777777" w:rsidR="00257002" w:rsidRPr="00010123" w:rsidRDefault="00257002" w:rsidP="00B11F08">
      <w:pPr>
        <w:spacing w:after="0"/>
        <w:rPr>
          <w:rFonts w:ascii="Arial" w:hAnsi="Arial" w:cs="Arial"/>
          <w:color w:val="222222"/>
          <w:sz w:val="21"/>
          <w:szCs w:val="21"/>
          <w:shd w:val="clear" w:color="auto" w:fill="FFFFFF"/>
        </w:rPr>
      </w:pPr>
    </w:p>
    <w:p w14:paraId="59069D1B" w14:textId="77777777" w:rsidR="00F82C18" w:rsidRDefault="00F82C18" w:rsidP="00F82C18">
      <w:pPr>
        <w:jc w:val="center"/>
        <w:rPr>
          <w:b/>
          <w:sz w:val="24"/>
          <w:szCs w:val="24"/>
        </w:rPr>
      </w:pPr>
      <w:bookmarkStart w:id="280" w:name="Вопросы"/>
      <w:bookmarkEnd w:id="271"/>
      <w:r w:rsidRPr="00F82C18">
        <w:rPr>
          <w:b/>
          <w:sz w:val="24"/>
          <w:szCs w:val="24"/>
        </w:rPr>
        <w:t>Вопросы</w:t>
      </w:r>
      <w:bookmarkEnd w:id="280"/>
    </w:p>
    <w:p w14:paraId="2C4205BE" w14:textId="77777777" w:rsidR="00F5542C" w:rsidRPr="0037581C" w:rsidRDefault="00F5542C" w:rsidP="002B3FE1">
      <w:pPr>
        <w:spacing w:after="0"/>
        <w:rPr>
          <w:b/>
          <w:sz w:val="24"/>
          <w:szCs w:val="24"/>
        </w:rPr>
      </w:pPr>
    </w:p>
    <w:p w14:paraId="7BE312B3" w14:textId="77777777" w:rsidR="00D42DE6" w:rsidRPr="0037581C" w:rsidRDefault="00D42DE6" w:rsidP="00D42DE6">
      <w:pPr>
        <w:spacing w:after="0"/>
        <w:rPr>
          <w:b/>
          <w:sz w:val="24"/>
          <w:szCs w:val="24"/>
        </w:rPr>
      </w:pPr>
    </w:p>
    <w:p w14:paraId="51516492" w14:textId="77777777" w:rsidR="00D42DE6" w:rsidRPr="0037581C" w:rsidRDefault="00D42DE6" w:rsidP="00D42DE6">
      <w:pPr>
        <w:spacing w:after="0"/>
        <w:rPr>
          <w:b/>
          <w:sz w:val="24"/>
          <w:szCs w:val="24"/>
        </w:rPr>
      </w:pPr>
    </w:p>
    <w:p w14:paraId="3A8C2582" w14:textId="77777777" w:rsidR="00F5542C" w:rsidRPr="0037581C" w:rsidRDefault="00F5542C" w:rsidP="002B3FE1">
      <w:pPr>
        <w:spacing w:after="0"/>
        <w:rPr>
          <w:b/>
          <w:sz w:val="24"/>
          <w:szCs w:val="24"/>
        </w:rPr>
      </w:pPr>
    </w:p>
    <w:p w14:paraId="2D87B85B" w14:textId="77777777" w:rsidR="00F5542C" w:rsidRPr="0037581C" w:rsidRDefault="00F5542C" w:rsidP="002B3FE1">
      <w:pPr>
        <w:spacing w:after="0"/>
        <w:rPr>
          <w:b/>
          <w:sz w:val="24"/>
          <w:szCs w:val="24"/>
        </w:rPr>
      </w:pPr>
    </w:p>
    <w:p w14:paraId="4AB84384" w14:textId="77777777" w:rsidR="00F5542C" w:rsidRPr="0037581C" w:rsidRDefault="00F5542C" w:rsidP="002B3FE1">
      <w:pPr>
        <w:spacing w:after="0"/>
        <w:rPr>
          <w:b/>
          <w:sz w:val="24"/>
          <w:szCs w:val="24"/>
        </w:rPr>
      </w:pPr>
    </w:p>
    <w:p w14:paraId="1A02EB3C" w14:textId="77777777" w:rsidR="00F5542C" w:rsidRPr="0037581C" w:rsidRDefault="00F5542C" w:rsidP="002B3FE1">
      <w:pPr>
        <w:spacing w:after="0"/>
        <w:rPr>
          <w:b/>
          <w:sz w:val="24"/>
          <w:szCs w:val="24"/>
        </w:rPr>
      </w:pPr>
    </w:p>
    <w:p w14:paraId="7D070CD3" w14:textId="36C133F5" w:rsidR="00F5542C" w:rsidRDefault="0096224B" w:rsidP="0096224B">
      <w:pPr>
        <w:spacing w:after="0"/>
        <w:jc w:val="center"/>
        <w:rPr>
          <w:rFonts w:ascii="Arial" w:eastAsia="Times New Roman" w:hAnsi="Arial" w:cs="Arial"/>
          <w:b/>
          <w:color w:val="FF0000"/>
          <w:sz w:val="24"/>
          <w:szCs w:val="24"/>
          <w:highlight w:val="yellow"/>
          <w:lang w:eastAsia="ru-RU"/>
        </w:rPr>
      </w:pPr>
      <w:bookmarkStart w:id="281" w:name="Среда_для_установки"/>
      <w:r w:rsidRPr="0096224B">
        <w:rPr>
          <w:rFonts w:ascii="Arial" w:eastAsia="Times New Roman" w:hAnsi="Arial" w:cs="Arial"/>
          <w:b/>
          <w:color w:val="FF0000"/>
          <w:sz w:val="24"/>
          <w:szCs w:val="24"/>
          <w:highlight w:val="yellow"/>
          <w:lang w:eastAsia="ru-RU"/>
        </w:rPr>
        <w:t>Среда для установки</w:t>
      </w:r>
    </w:p>
    <w:bookmarkEnd w:id="281"/>
    <w:p w14:paraId="2CF30915" w14:textId="68662EC4" w:rsidR="0096224B" w:rsidRDefault="009C597B" w:rsidP="009C597B">
      <w:pPr>
        <w:pStyle w:val="a3"/>
        <w:numPr>
          <w:ilvl w:val="0"/>
          <w:numId w:val="27"/>
        </w:numPr>
        <w:spacing w:after="0"/>
        <w:rPr>
          <w:rFonts w:ascii="Arial" w:eastAsia="Times New Roman" w:hAnsi="Arial" w:cs="Arial"/>
          <w:color w:val="000000"/>
          <w:lang w:eastAsia="ru-RU"/>
        </w:rPr>
      </w:pPr>
      <w:r w:rsidRPr="009C597B">
        <w:rPr>
          <w:rFonts w:ascii="Arial" w:eastAsia="Times New Roman" w:hAnsi="Arial" w:cs="Arial"/>
          <w:color w:val="000000"/>
          <w:lang w:eastAsia="ru-RU"/>
        </w:rPr>
        <w:t xml:space="preserve">PHPStorm </w:t>
      </w:r>
      <w:r w:rsidRPr="009C597B">
        <w:rPr>
          <w:rFonts w:ascii="Arial" w:eastAsia="Times New Roman" w:hAnsi="Arial" w:cs="Arial"/>
          <w:color w:val="000000"/>
          <w:lang w:val="en-US" w:eastAsia="ru-RU"/>
        </w:rPr>
        <w:t>J</w:t>
      </w:r>
      <w:r w:rsidRPr="009C597B">
        <w:rPr>
          <w:rFonts w:ascii="Arial" w:eastAsia="Times New Roman" w:hAnsi="Arial" w:cs="Arial"/>
          <w:color w:val="000000"/>
          <w:lang w:eastAsia="ru-RU"/>
        </w:rPr>
        <w:t>:\Программирование Основы\Прога</w:t>
      </w:r>
    </w:p>
    <w:p w14:paraId="331CF377" w14:textId="08D3FF4E" w:rsidR="009C597B" w:rsidRPr="009C597B" w:rsidRDefault="009C597B" w:rsidP="009C597B">
      <w:pPr>
        <w:pStyle w:val="a3"/>
        <w:numPr>
          <w:ilvl w:val="0"/>
          <w:numId w:val="27"/>
        </w:numPr>
        <w:spacing w:after="0"/>
        <w:rPr>
          <w:rFonts w:ascii="Arial" w:eastAsia="Times New Roman" w:hAnsi="Arial" w:cs="Arial"/>
          <w:color w:val="000000"/>
          <w:lang w:eastAsia="ru-RU"/>
        </w:rPr>
      </w:pPr>
      <w:r>
        <w:rPr>
          <w:rFonts w:ascii="Arial" w:eastAsia="Times New Roman" w:hAnsi="Arial" w:cs="Arial"/>
          <w:color w:val="000000"/>
          <w:lang w:val="en-US" w:eastAsia="ru-RU"/>
        </w:rPr>
        <w:t>Notepad++</w:t>
      </w:r>
    </w:p>
    <w:p w14:paraId="47F61161" w14:textId="5EA569DF" w:rsidR="009C597B" w:rsidRPr="009C597B" w:rsidRDefault="009C597B" w:rsidP="009C597B">
      <w:pPr>
        <w:pStyle w:val="a3"/>
        <w:numPr>
          <w:ilvl w:val="0"/>
          <w:numId w:val="27"/>
        </w:numPr>
        <w:spacing w:after="0"/>
        <w:rPr>
          <w:rFonts w:ascii="Arial" w:eastAsia="Times New Roman" w:hAnsi="Arial" w:cs="Arial"/>
          <w:color w:val="000000"/>
          <w:lang w:eastAsia="ru-RU"/>
        </w:rPr>
      </w:pPr>
      <w:r>
        <w:rPr>
          <w:rFonts w:ascii="Arial" w:eastAsia="Times New Roman" w:hAnsi="Arial" w:cs="Arial"/>
          <w:color w:val="000000"/>
          <w:lang w:val="en-US" w:eastAsia="ru-RU"/>
        </w:rPr>
        <w:t>GIT</w:t>
      </w:r>
      <w:r>
        <w:rPr>
          <w:rFonts w:ascii="Arial" w:eastAsia="Times New Roman" w:hAnsi="Arial" w:cs="Arial"/>
          <w:color w:val="000000"/>
          <w:lang w:eastAsia="ru-RU"/>
        </w:rPr>
        <w:t xml:space="preserve"> пароли в данном файле</w:t>
      </w:r>
    </w:p>
    <w:p w14:paraId="35EB289E" w14:textId="50CC03B8" w:rsidR="009C597B" w:rsidRPr="009C597B" w:rsidRDefault="009C597B" w:rsidP="009C597B">
      <w:pPr>
        <w:pStyle w:val="a3"/>
        <w:numPr>
          <w:ilvl w:val="0"/>
          <w:numId w:val="27"/>
        </w:numPr>
        <w:spacing w:after="0"/>
        <w:rPr>
          <w:rFonts w:ascii="Arial" w:eastAsia="Times New Roman" w:hAnsi="Arial" w:cs="Arial"/>
          <w:color w:val="000000"/>
          <w:lang w:eastAsia="ru-RU"/>
        </w:rPr>
      </w:pPr>
      <w:r>
        <w:rPr>
          <w:rFonts w:ascii="Arial" w:eastAsia="Times New Roman" w:hAnsi="Arial" w:cs="Arial"/>
          <w:color w:val="000000"/>
          <w:lang w:val="en-US" w:eastAsia="ru-RU"/>
        </w:rPr>
        <w:t>GITHUB</w:t>
      </w:r>
      <w:r w:rsidRPr="009C597B">
        <w:rPr>
          <w:rFonts w:ascii="Arial" w:eastAsia="Times New Roman" w:hAnsi="Arial" w:cs="Arial"/>
          <w:color w:val="000000"/>
          <w:lang w:eastAsia="ru-RU"/>
        </w:rPr>
        <w:t xml:space="preserve"> </w:t>
      </w:r>
      <w:r>
        <w:rPr>
          <w:rFonts w:ascii="Arial" w:eastAsia="Times New Roman" w:hAnsi="Arial" w:cs="Arial"/>
          <w:color w:val="000000"/>
          <w:lang w:eastAsia="ru-RU"/>
        </w:rPr>
        <w:t>пароли в данном файле</w:t>
      </w:r>
      <w:r w:rsidR="00DE6CE7">
        <w:rPr>
          <w:rFonts w:ascii="Arial" w:eastAsia="Times New Roman" w:hAnsi="Arial" w:cs="Arial"/>
          <w:color w:val="000000"/>
          <w:lang w:eastAsia="ru-RU"/>
        </w:rPr>
        <w:t xml:space="preserve"> </w:t>
      </w:r>
      <w:r w:rsidR="00DE6CE7">
        <w:rPr>
          <w:rFonts w:ascii="Arial" w:eastAsia="Times New Roman" w:hAnsi="Arial" w:cs="Arial"/>
          <w:color w:val="000000"/>
          <w:lang w:val="en-US" w:eastAsia="ru-RU"/>
        </w:rPr>
        <w:t>GUI</w:t>
      </w:r>
      <w:r w:rsidR="00DE6CE7" w:rsidRPr="00DE6CE7">
        <w:rPr>
          <w:rFonts w:ascii="Arial" w:eastAsia="Times New Roman" w:hAnsi="Arial" w:cs="Arial"/>
          <w:color w:val="000000"/>
          <w:lang w:eastAsia="ru-RU"/>
        </w:rPr>
        <w:t xml:space="preserve"> GitHubDesktopSetup.exe</w:t>
      </w:r>
    </w:p>
    <w:p w14:paraId="67329869" w14:textId="3E48BCA5" w:rsidR="009C597B" w:rsidRPr="009C597B" w:rsidRDefault="009C597B" w:rsidP="009C597B">
      <w:pPr>
        <w:pStyle w:val="a3"/>
        <w:numPr>
          <w:ilvl w:val="0"/>
          <w:numId w:val="27"/>
        </w:numPr>
        <w:spacing w:after="0"/>
        <w:rPr>
          <w:rFonts w:ascii="Arial" w:eastAsia="Times New Roman" w:hAnsi="Arial" w:cs="Arial"/>
          <w:color w:val="000000"/>
          <w:lang w:eastAsia="ru-RU"/>
        </w:rPr>
      </w:pPr>
      <w:r>
        <w:rPr>
          <w:rFonts w:ascii="Arial" w:eastAsia="Times New Roman" w:hAnsi="Arial" w:cs="Arial"/>
          <w:color w:val="000000"/>
          <w:lang w:val="en-US" w:eastAsia="ru-RU"/>
        </w:rPr>
        <w:t xml:space="preserve">OpenServer </w:t>
      </w:r>
      <w:r w:rsidRPr="009C597B">
        <w:rPr>
          <w:rFonts w:ascii="Arial" w:eastAsia="Times New Roman" w:hAnsi="Arial" w:cs="Arial"/>
          <w:color w:val="000000"/>
          <w:lang w:eastAsia="ru-RU"/>
        </w:rPr>
        <w:t>J:\Программирование Основы\Прога\Open Server phpMyAdmin</w:t>
      </w:r>
    </w:p>
    <w:p w14:paraId="1283E50E" w14:textId="77777777" w:rsidR="00F5542C" w:rsidRPr="0037581C" w:rsidRDefault="00F5542C" w:rsidP="002B3FE1">
      <w:pPr>
        <w:spacing w:after="0"/>
        <w:rPr>
          <w:b/>
          <w:sz w:val="24"/>
          <w:szCs w:val="24"/>
        </w:rPr>
      </w:pPr>
    </w:p>
    <w:p w14:paraId="68F6FADD" w14:textId="77777777" w:rsidR="00F5542C" w:rsidRPr="0037581C" w:rsidRDefault="00F5542C" w:rsidP="002B3FE1">
      <w:pPr>
        <w:spacing w:after="0"/>
        <w:rPr>
          <w:b/>
          <w:sz w:val="24"/>
          <w:szCs w:val="24"/>
        </w:rPr>
      </w:pPr>
    </w:p>
    <w:p w14:paraId="6602D3A3" w14:textId="77777777" w:rsidR="00F5542C" w:rsidRPr="0037581C" w:rsidRDefault="00F5542C" w:rsidP="002B3FE1">
      <w:pPr>
        <w:spacing w:after="0"/>
        <w:rPr>
          <w:b/>
          <w:sz w:val="24"/>
          <w:szCs w:val="24"/>
        </w:rPr>
      </w:pPr>
    </w:p>
    <w:p w14:paraId="157E0EE0" w14:textId="77777777" w:rsidR="00F5542C" w:rsidRPr="0037581C" w:rsidRDefault="00F5542C" w:rsidP="002B3FE1">
      <w:pPr>
        <w:spacing w:after="0"/>
        <w:rPr>
          <w:b/>
          <w:sz w:val="24"/>
          <w:szCs w:val="24"/>
        </w:rPr>
      </w:pPr>
    </w:p>
    <w:p w14:paraId="200D681E" w14:textId="77777777" w:rsidR="00F5542C" w:rsidRPr="002B600C" w:rsidRDefault="0037581C" w:rsidP="0037581C">
      <w:pPr>
        <w:spacing w:after="0"/>
        <w:jc w:val="center"/>
        <w:rPr>
          <w:b/>
          <w:color w:val="FF0000"/>
          <w:sz w:val="28"/>
          <w:szCs w:val="28"/>
        </w:rPr>
      </w:pPr>
      <w:bookmarkStart w:id="282" w:name="Java"/>
      <w:r w:rsidRPr="0037581C">
        <w:rPr>
          <w:b/>
          <w:color w:val="FF0000"/>
          <w:sz w:val="28"/>
          <w:szCs w:val="28"/>
          <w:highlight w:val="yellow"/>
          <w:lang w:val="en-US"/>
        </w:rPr>
        <w:t>Java</w:t>
      </w:r>
    </w:p>
    <w:bookmarkEnd w:id="282"/>
    <w:p w14:paraId="3D5FF7FA" w14:textId="77777777" w:rsidR="0037581C" w:rsidRPr="0037581C" w:rsidRDefault="0037581C" w:rsidP="0037581C">
      <w:pPr>
        <w:spacing w:after="0"/>
        <w:jc w:val="center"/>
        <w:rPr>
          <w:b/>
          <w:sz w:val="28"/>
          <w:szCs w:val="28"/>
        </w:rPr>
      </w:pPr>
      <w:r w:rsidRPr="00245F32">
        <w:rPr>
          <w:b/>
          <w:sz w:val="28"/>
          <w:szCs w:val="28"/>
          <w:lang w:val="en-US"/>
        </w:rPr>
        <w:t>Java</w:t>
      </w:r>
      <w:r w:rsidRPr="0037581C">
        <w:rPr>
          <w:b/>
          <w:sz w:val="28"/>
          <w:szCs w:val="28"/>
        </w:rPr>
        <w:t xml:space="preserve"> </w:t>
      </w:r>
      <w:r w:rsidRPr="00245F32">
        <w:rPr>
          <w:b/>
          <w:sz w:val="28"/>
          <w:szCs w:val="28"/>
        </w:rPr>
        <w:t>платформа</w:t>
      </w:r>
    </w:p>
    <w:p w14:paraId="25B90AB0" w14:textId="77777777" w:rsidR="0037581C" w:rsidRPr="00F27739" w:rsidRDefault="0037581C" w:rsidP="0037581C">
      <w:pPr>
        <w:spacing w:after="0"/>
      </w:pPr>
      <w:r>
        <w:t xml:space="preserve">Скачиваем с официального сайта </w:t>
      </w:r>
      <w:r w:rsidR="00C637F6">
        <w:rPr>
          <w:rStyle w:val="a4"/>
          <w:lang w:val="en-US"/>
        </w:rPr>
        <w:fldChar w:fldCharType="begin"/>
      </w:r>
      <w:r w:rsidR="00C637F6" w:rsidRPr="00215B34">
        <w:rPr>
          <w:rStyle w:val="a4"/>
          <w:rPrChange w:id="283" w:author="Евгений Мироевский" w:date="2020-03-15T19:52:00Z">
            <w:rPr>
              <w:rStyle w:val="a4"/>
              <w:lang w:val="en-US"/>
            </w:rPr>
          </w:rPrChange>
        </w:rPr>
        <w:instrText xml:space="preserve"> </w:instrText>
      </w:r>
      <w:r w:rsidR="00C637F6">
        <w:rPr>
          <w:rStyle w:val="a4"/>
          <w:lang w:val="en-US"/>
        </w:rPr>
        <w:instrText>HYPERLINK</w:instrText>
      </w:r>
      <w:r w:rsidR="00C637F6" w:rsidRPr="00215B34">
        <w:rPr>
          <w:rStyle w:val="a4"/>
          <w:rPrChange w:id="284" w:author="Евгений Мироевский" w:date="2020-03-15T19:52:00Z">
            <w:rPr>
              <w:rStyle w:val="a4"/>
              <w:lang w:val="en-US"/>
            </w:rPr>
          </w:rPrChange>
        </w:rPr>
        <w:instrText xml:space="preserve"> "</w:instrText>
      </w:r>
      <w:r w:rsidR="00C637F6">
        <w:rPr>
          <w:rStyle w:val="a4"/>
          <w:lang w:val="en-US"/>
        </w:rPr>
        <w:instrText>https</w:instrText>
      </w:r>
      <w:r w:rsidR="00C637F6" w:rsidRPr="00215B34">
        <w:rPr>
          <w:rStyle w:val="a4"/>
          <w:rPrChange w:id="285" w:author="Евгений Мироевский" w:date="2020-03-15T19:52:00Z">
            <w:rPr>
              <w:rStyle w:val="a4"/>
              <w:lang w:val="en-US"/>
            </w:rPr>
          </w:rPrChange>
        </w:rPr>
        <w:instrText>://</w:instrText>
      </w:r>
      <w:r w:rsidR="00C637F6">
        <w:rPr>
          <w:rStyle w:val="a4"/>
          <w:lang w:val="en-US"/>
        </w:rPr>
        <w:instrText>www</w:instrText>
      </w:r>
      <w:r w:rsidR="00C637F6" w:rsidRPr="00215B34">
        <w:rPr>
          <w:rStyle w:val="a4"/>
          <w:rPrChange w:id="286" w:author="Евгений Мироевский" w:date="2020-03-15T19:52:00Z">
            <w:rPr>
              <w:rStyle w:val="a4"/>
              <w:lang w:val="en-US"/>
            </w:rPr>
          </w:rPrChange>
        </w:rPr>
        <w:instrText>.</w:instrText>
      </w:r>
      <w:r w:rsidR="00C637F6">
        <w:rPr>
          <w:rStyle w:val="a4"/>
          <w:lang w:val="en-US"/>
        </w:rPr>
        <w:instrText>oracle</w:instrText>
      </w:r>
      <w:r w:rsidR="00C637F6" w:rsidRPr="00215B34">
        <w:rPr>
          <w:rStyle w:val="a4"/>
          <w:rPrChange w:id="287" w:author="Евгений Мироевский" w:date="2020-03-15T19:52:00Z">
            <w:rPr>
              <w:rStyle w:val="a4"/>
              <w:lang w:val="en-US"/>
            </w:rPr>
          </w:rPrChange>
        </w:rPr>
        <w:instrText>.</w:instrText>
      </w:r>
      <w:r w:rsidR="00C637F6">
        <w:rPr>
          <w:rStyle w:val="a4"/>
          <w:lang w:val="en-US"/>
        </w:rPr>
        <w:instrText>com</w:instrText>
      </w:r>
      <w:r w:rsidR="00C637F6" w:rsidRPr="00215B34">
        <w:rPr>
          <w:rStyle w:val="a4"/>
          <w:rPrChange w:id="288" w:author="Евгений Мироевский" w:date="2020-03-15T19:52:00Z">
            <w:rPr>
              <w:rStyle w:val="a4"/>
              <w:lang w:val="en-US"/>
            </w:rPr>
          </w:rPrChange>
        </w:rPr>
        <w:instrText>/</w:instrText>
      </w:r>
      <w:r w:rsidR="00C637F6">
        <w:rPr>
          <w:rStyle w:val="a4"/>
          <w:lang w:val="en-US"/>
        </w:rPr>
        <w:instrText>technetwork</w:instrText>
      </w:r>
      <w:r w:rsidR="00C637F6" w:rsidRPr="00215B34">
        <w:rPr>
          <w:rStyle w:val="a4"/>
          <w:rPrChange w:id="289" w:author="Евгений Мироевский" w:date="2020-03-15T19:52:00Z">
            <w:rPr>
              <w:rStyle w:val="a4"/>
              <w:lang w:val="en-US"/>
            </w:rPr>
          </w:rPrChange>
        </w:rPr>
        <w:instrText>/</w:instrText>
      </w:r>
      <w:r w:rsidR="00C637F6">
        <w:rPr>
          <w:rStyle w:val="a4"/>
          <w:lang w:val="en-US"/>
        </w:rPr>
        <w:instrText>java</w:instrText>
      </w:r>
      <w:r w:rsidR="00C637F6" w:rsidRPr="00215B34">
        <w:rPr>
          <w:rStyle w:val="a4"/>
          <w:rPrChange w:id="290" w:author="Евгений Мироевский" w:date="2020-03-15T19:52:00Z">
            <w:rPr>
              <w:rStyle w:val="a4"/>
              <w:lang w:val="en-US"/>
            </w:rPr>
          </w:rPrChange>
        </w:rPr>
        <w:instrText>/</w:instrText>
      </w:r>
      <w:r w:rsidR="00C637F6">
        <w:rPr>
          <w:rStyle w:val="a4"/>
          <w:lang w:val="en-US"/>
        </w:rPr>
        <w:instrText>javase</w:instrText>
      </w:r>
      <w:r w:rsidR="00C637F6" w:rsidRPr="00215B34">
        <w:rPr>
          <w:rStyle w:val="a4"/>
          <w:rPrChange w:id="291" w:author="Евгений Мироевский" w:date="2020-03-15T19:52:00Z">
            <w:rPr>
              <w:rStyle w:val="a4"/>
              <w:lang w:val="en-US"/>
            </w:rPr>
          </w:rPrChange>
        </w:rPr>
        <w:instrText>/</w:instrText>
      </w:r>
      <w:r w:rsidR="00C637F6">
        <w:rPr>
          <w:rStyle w:val="a4"/>
          <w:lang w:val="en-US"/>
        </w:rPr>
        <w:instrText>downloads</w:instrText>
      </w:r>
      <w:r w:rsidR="00C637F6" w:rsidRPr="00215B34">
        <w:rPr>
          <w:rStyle w:val="a4"/>
          <w:rPrChange w:id="292" w:author="Евгений Мироевский" w:date="2020-03-15T19:52:00Z">
            <w:rPr>
              <w:rStyle w:val="a4"/>
              <w:lang w:val="en-US"/>
            </w:rPr>
          </w:rPrChange>
        </w:rPr>
        <w:instrText>/</w:instrText>
      </w:r>
      <w:r w:rsidR="00C637F6">
        <w:rPr>
          <w:rStyle w:val="a4"/>
          <w:lang w:val="en-US"/>
        </w:rPr>
        <w:instrText>index</w:instrText>
      </w:r>
      <w:r w:rsidR="00C637F6" w:rsidRPr="00215B34">
        <w:rPr>
          <w:rStyle w:val="a4"/>
          <w:rPrChange w:id="293" w:author="Евгений Мироевский" w:date="2020-03-15T19:52:00Z">
            <w:rPr>
              <w:rStyle w:val="a4"/>
              <w:lang w:val="en-US"/>
            </w:rPr>
          </w:rPrChange>
        </w:rPr>
        <w:instrText>.</w:instrText>
      </w:r>
      <w:r w:rsidR="00C637F6">
        <w:rPr>
          <w:rStyle w:val="a4"/>
          <w:lang w:val="en-US"/>
        </w:rPr>
        <w:instrText>html</w:instrText>
      </w:r>
      <w:r w:rsidR="00C637F6" w:rsidRPr="00215B34">
        <w:rPr>
          <w:rStyle w:val="a4"/>
          <w:rPrChange w:id="294" w:author="Евгений Мироевский" w:date="2020-03-15T19:52:00Z">
            <w:rPr>
              <w:rStyle w:val="a4"/>
              <w:lang w:val="en-US"/>
            </w:rPr>
          </w:rPrChange>
        </w:rPr>
        <w:instrText xml:space="preserve">" </w:instrText>
      </w:r>
      <w:r w:rsidR="00C637F6">
        <w:rPr>
          <w:rStyle w:val="a4"/>
          <w:lang w:val="en-US"/>
        </w:rPr>
        <w:fldChar w:fldCharType="separate"/>
      </w:r>
      <w:r w:rsidRPr="00245F32">
        <w:rPr>
          <w:rStyle w:val="a4"/>
          <w:lang w:val="en-US"/>
        </w:rPr>
        <w:t>https</w:t>
      </w:r>
      <w:r w:rsidRPr="00F27739">
        <w:rPr>
          <w:rStyle w:val="a4"/>
        </w:rPr>
        <w:t>://</w:t>
      </w:r>
      <w:r w:rsidRPr="00245F32">
        <w:rPr>
          <w:rStyle w:val="a4"/>
          <w:lang w:val="en-US"/>
        </w:rPr>
        <w:t>www</w:t>
      </w:r>
      <w:r w:rsidRPr="00F27739">
        <w:rPr>
          <w:rStyle w:val="a4"/>
        </w:rPr>
        <w:t>.</w:t>
      </w:r>
      <w:r w:rsidRPr="00245F32">
        <w:rPr>
          <w:rStyle w:val="a4"/>
          <w:lang w:val="en-US"/>
        </w:rPr>
        <w:t>oracle</w:t>
      </w:r>
      <w:r w:rsidRPr="00F27739">
        <w:rPr>
          <w:rStyle w:val="a4"/>
        </w:rPr>
        <w:t>.</w:t>
      </w:r>
      <w:r w:rsidRPr="00245F32">
        <w:rPr>
          <w:rStyle w:val="a4"/>
          <w:lang w:val="en-US"/>
        </w:rPr>
        <w:t>com</w:t>
      </w:r>
      <w:r w:rsidRPr="00F27739">
        <w:rPr>
          <w:rStyle w:val="a4"/>
        </w:rPr>
        <w:t>/</w:t>
      </w:r>
      <w:r w:rsidRPr="00245F32">
        <w:rPr>
          <w:rStyle w:val="a4"/>
          <w:lang w:val="en-US"/>
        </w:rPr>
        <w:t>technetwork</w:t>
      </w:r>
      <w:r w:rsidRPr="00F27739">
        <w:rPr>
          <w:rStyle w:val="a4"/>
        </w:rPr>
        <w:t>/</w:t>
      </w:r>
      <w:r w:rsidRPr="00245F32">
        <w:rPr>
          <w:rStyle w:val="a4"/>
          <w:lang w:val="en-US"/>
        </w:rPr>
        <w:t>java</w:t>
      </w:r>
      <w:r w:rsidRPr="00F27739">
        <w:rPr>
          <w:rStyle w:val="a4"/>
        </w:rPr>
        <w:t>/</w:t>
      </w:r>
      <w:r w:rsidRPr="00245F32">
        <w:rPr>
          <w:rStyle w:val="a4"/>
          <w:lang w:val="en-US"/>
        </w:rPr>
        <w:t>javase</w:t>
      </w:r>
      <w:r w:rsidRPr="00F27739">
        <w:rPr>
          <w:rStyle w:val="a4"/>
        </w:rPr>
        <w:t>/</w:t>
      </w:r>
      <w:r w:rsidRPr="00245F32">
        <w:rPr>
          <w:rStyle w:val="a4"/>
          <w:lang w:val="en-US"/>
        </w:rPr>
        <w:t>downloads</w:t>
      </w:r>
      <w:r w:rsidRPr="00F27739">
        <w:rPr>
          <w:rStyle w:val="a4"/>
        </w:rPr>
        <w:t>/</w:t>
      </w:r>
      <w:r w:rsidRPr="00245F32">
        <w:rPr>
          <w:rStyle w:val="a4"/>
          <w:lang w:val="en-US"/>
        </w:rPr>
        <w:t>index</w:t>
      </w:r>
      <w:r w:rsidRPr="00F27739">
        <w:rPr>
          <w:rStyle w:val="a4"/>
        </w:rPr>
        <w:t>.</w:t>
      </w:r>
      <w:r w:rsidRPr="00245F32">
        <w:rPr>
          <w:rStyle w:val="a4"/>
          <w:lang w:val="en-US"/>
        </w:rPr>
        <w:t>html</w:t>
      </w:r>
      <w:r w:rsidR="00C637F6">
        <w:rPr>
          <w:rStyle w:val="a4"/>
          <w:lang w:val="en-US"/>
        </w:rPr>
        <w:fldChar w:fldCharType="end"/>
      </w:r>
    </w:p>
    <w:p w14:paraId="46DBC5BF" w14:textId="77777777" w:rsidR="0037581C" w:rsidRDefault="0037581C" w:rsidP="0037581C">
      <w:pPr>
        <w:spacing w:after="0"/>
        <w:rPr>
          <w:lang w:val="en-US"/>
        </w:rPr>
      </w:pPr>
      <w:r w:rsidRPr="00245F32">
        <w:rPr>
          <w:lang w:val="en-US"/>
        </w:rPr>
        <w:t>jdk-11.0.2_windows-x64_bin.exe</w:t>
      </w:r>
    </w:p>
    <w:p w14:paraId="783E18FC" w14:textId="77777777" w:rsidR="0037581C" w:rsidRDefault="0037581C" w:rsidP="0037581C">
      <w:pPr>
        <w:spacing w:after="0"/>
      </w:pPr>
      <w:r>
        <w:t>запускаем</w:t>
      </w:r>
      <w:r w:rsidRPr="0037581C">
        <w:rPr>
          <w:lang w:val="en-US"/>
        </w:rPr>
        <w:t xml:space="preserve">. </w:t>
      </w:r>
      <w:r>
        <w:t xml:space="preserve">Распаковывается автоматически в каталог </w:t>
      </w:r>
      <w:r w:rsidRPr="00245F32">
        <w:rPr>
          <w:lang w:val="en-US"/>
        </w:rPr>
        <w:t>C</w:t>
      </w:r>
      <w:r w:rsidRPr="00F27739">
        <w:t>:\</w:t>
      </w:r>
      <w:r w:rsidRPr="00245F32">
        <w:rPr>
          <w:lang w:val="en-US"/>
        </w:rPr>
        <w:t>Program</w:t>
      </w:r>
      <w:r w:rsidRPr="00F27739">
        <w:t xml:space="preserve"> </w:t>
      </w:r>
      <w:r w:rsidRPr="00245F32">
        <w:rPr>
          <w:lang w:val="en-US"/>
        </w:rPr>
        <w:t>Files</w:t>
      </w:r>
      <w:r w:rsidRPr="00F27739">
        <w:t>\</w:t>
      </w:r>
      <w:r w:rsidRPr="00245F32">
        <w:rPr>
          <w:lang w:val="en-US"/>
        </w:rPr>
        <w:t>Java</w:t>
      </w:r>
      <w:r w:rsidRPr="00F27739">
        <w:t>\</w:t>
      </w:r>
      <w:r w:rsidRPr="00245F32">
        <w:rPr>
          <w:lang w:val="en-US"/>
        </w:rPr>
        <w:t>jdk</w:t>
      </w:r>
      <w:r w:rsidRPr="00F27739">
        <w:t>-11.0.2</w:t>
      </w:r>
    </w:p>
    <w:p w14:paraId="01516B45" w14:textId="77777777" w:rsidR="0037581C" w:rsidRPr="007C6DD2" w:rsidRDefault="0037581C" w:rsidP="0037581C">
      <w:pPr>
        <w:spacing w:after="0"/>
      </w:pPr>
      <w:r w:rsidRPr="007C6DD2">
        <w:rPr>
          <w:highlight w:val="yellow"/>
        </w:rPr>
        <w:t>После этого обязательно перегрузить комп</w:t>
      </w:r>
      <w:r w:rsidRPr="007C6DD2">
        <w:t>.</w:t>
      </w:r>
    </w:p>
    <w:p w14:paraId="2B8CE2F3" w14:textId="77777777" w:rsidR="0037581C" w:rsidRDefault="0037581C" w:rsidP="0037581C">
      <w:pPr>
        <w:spacing w:after="0"/>
        <w:rPr>
          <w:b/>
          <w:sz w:val="28"/>
          <w:szCs w:val="28"/>
        </w:rPr>
      </w:pPr>
      <w:r w:rsidRPr="007C6DD2">
        <w:rPr>
          <w:b/>
          <w:sz w:val="28"/>
          <w:szCs w:val="28"/>
        </w:rPr>
        <w:t>Проверка установки осуществляется программа установка!!!</w:t>
      </w:r>
    </w:p>
    <w:p w14:paraId="56EB568C" w14:textId="77777777" w:rsidR="0037581C" w:rsidRPr="0037581C" w:rsidRDefault="0037581C" w:rsidP="0037581C">
      <w:pPr>
        <w:spacing w:after="0"/>
        <w:jc w:val="center"/>
        <w:rPr>
          <w:b/>
          <w:color w:val="FF0000"/>
          <w:sz w:val="28"/>
          <w:szCs w:val="28"/>
        </w:rPr>
      </w:pPr>
    </w:p>
    <w:p w14:paraId="1D642F23" w14:textId="77777777" w:rsidR="00F5542C" w:rsidRPr="0037581C" w:rsidRDefault="00F5542C" w:rsidP="002B3FE1">
      <w:pPr>
        <w:spacing w:after="0"/>
        <w:rPr>
          <w:b/>
          <w:sz w:val="24"/>
          <w:szCs w:val="24"/>
        </w:rPr>
      </w:pPr>
    </w:p>
    <w:p w14:paraId="27710DA9" w14:textId="77777777" w:rsidR="00F5542C" w:rsidRPr="0037581C" w:rsidRDefault="00472E14" w:rsidP="00472E14">
      <w:pPr>
        <w:spacing w:after="0"/>
        <w:jc w:val="center"/>
        <w:rPr>
          <w:b/>
          <w:color w:val="FF0000"/>
          <w:sz w:val="28"/>
          <w:szCs w:val="28"/>
        </w:rPr>
      </w:pPr>
      <w:bookmarkStart w:id="295" w:name="PHPStorm"/>
      <w:r w:rsidRPr="00472E14">
        <w:rPr>
          <w:b/>
          <w:color w:val="FF0000"/>
          <w:sz w:val="28"/>
          <w:szCs w:val="28"/>
          <w:highlight w:val="yellow"/>
          <w:lang w:val="en-US"/>
        </w:rPr>
        <w:t>PHPStorm</w:t>
      </w:r>
    </w:p>
    <w:p w14:paraId="3725CBDC" w14:textId="77777777" w:rsidR="00472E14" w:rsidRPr="00472E14" w:rsidRDefault="00C637F6" w:rsidP="00472E14">
      <w:pPr>
        <w:spacing w:after="0"/>
        <w:rPr>
          <w:b/>
          <w:color w:val="FF0000"/>
          <w:sz w:val="28"/>
          <w:szCs w:val="28"/>
        </w:rPr>
      </w:pPr>
      <w:r>
        <w:rPr>
          <w:rStyle w:val="a4"/>
          <w:b/>
          <w:sz w:val="28"/>
          <w:szCs w:val="28"/>
          <w:lang w:val="en-US"/>
        </w:rPr>
        <w:fldChar w:fldCharType="begin"/>
      </w:r>
      <w:r w:rsidRPr="00215B34">
        <w:rPr>
          <w:rStyle w:val="a4"/>
          <w:b/>
          <w:sz w:val="28"/>
          <w:rPrChange w:id="296" w:author="Евгений Мироевский" w:date="2020-03-15T19:52:00Z">
            <w:rPr>
              <w:rStyle w:val="a4"/>
              <w:b/>
              <w:sz w:val="28"/>
              <w:szCs w:val="28"/>
              <w:lang w:val="en-US"/>
            </w:rPr>
          </w:rPrChange>
        </w:rPr>
        <w:instrText xml:space="preserve"> </w:instrText>
      </w:r>
      <w:r>
        <w:rPr>
          <w:rStyle w:val="a4"/>
          <w:b/>
          <w:sz w:val="28"/>
          <w:szCs w:val="28"/>
          <w:lang w:val="en-US"/>
        </w:rPr>
        <w:instrText>HYPERLINK</w:instrText>
      </w:r>
      <w:r w:rsidRPr="00215B34">
        <w:rPr>
          <w:rStyle w:val="a4"/>
          <w:b/>
          <w:sz w:val="28"/>
          <w:rPrChange w:id="297" w:author="Евгений Мироевский" w:date="2020-03-15T19:52:00Z">
            <w:rPr>
              <w:rStyle w:val="a4"/>
              <w:b/>
              <w:sz w:val="28"/>
              <w:szCs w:val="28"/>
              <w:lang w:val="en-US"/>
            </w:rPr>
          </w:rPrChange>
        </w:rPr>
        <w:instrText xml:space="preserve"> "</w:instrText>
      </w:r>
      <w:r>
        <w:rPr>
          <w:rStyle w:val="a4"/>
          <w:b/>
          <w:sz w:val="28"/>
          <w:szCs w:val="28"/>
          <w:lang w:val="en-US"/>
        </w:rPr>
        <w:instrText>https</w:instrText>
      </w:r>
      <w:r w:rsidRPr="00215B34">
        <w:rPr>
          <w:rStyle w:val="a4"/>
          <w:b/>
          <w:sz w:val="28"/>
          <w:rPrChange w:id="298" w:author="Евгений Мироевский" w:date="2020-03-15T19:52:00Z">
            <w:rPr>
              <w:rStyle w:val="a4"/>
              <w:b/>
              <w:sz w:val="28"/>
              <w:szCs w:val="28"/>
              <w:lang w:val="en-US"/>
            </w:rPr>
          </w:rPrChange>
        </w:rPr>
        <w:instrText>://</w:instrText>
      </w:r>
      <w:r>
        <w:rPr>
          <w:rStyle w:val="a4"/>
          <w:b/>
          <w:sz w:val="28"/>
          <w:szCs w:val="28"/>
          <w:lang w:val="en-US"/>
        </w:rPr>
        <w:instrText>www</w:instrText>
      </w:r>
      <w:r w:rsidRPr="00215B34">
        <w:rPr>
          <w:rStyle w:val="a4"/>
          <w:b/>
          <w:sz w:val="28"/>
          <w:rPrChange w:id="299" w:author="Евгений Мироевский" w:date="2020-03-15T19:52:00Z">
            <w:rPr>
              <w:rStyle w:val="a4"/>
              <w:b/>
              <w:sz w:val="28"/>
              <w:szCs w:val="28"/>
              <w:lang w:val="en-US"/>
            </w:rPr>
          </w:rPrChange>
        </w:rPr>
        <w:instrText>.</w:instrText>
      </w:r>
      <w:r>
        <w:rPr>
          <w:rStyle w:val="a4"/>
          <w:b/>
          <w:sz w:val="28"/>
          <w:szCs w:val="28"/>
          <w:lang w:val="en-US"/>
        </w:rPr>
        <w:instrText>jetbrains</w:instrText>
      </w:r>
      <w:r w:rsidRPr="00215B34">
        <w:rPr>
          <w:rStyle w:val="a4"/>
          <w:b/>
          <w:sz w:val="28"/>
          <w:rPrChange w:id="300" w:author="Евгений Мироевский" w:date="2020-03-15T19:52:00Z">
            <w:rPr>
              <w:rStyle w:val="a4"/>
              <w:b/>
              <w:sz w:val="28"/>
              <w:szCs w:val="28"/>
              <w:lang w:val="en-US"/>
            </w:rPr>
          </w:rPrChange>
        </w:rPr>
        <w:instrText>.</w:instrText>
      </w:r>
      <w:r>
        <w:rPr>
          <w:rStyle w:val="a4"/>
          <w:b/>
          <w:sz w:val="28"/>
          <w:szCs w:val="28"/>
          <w:lang w:val="en-US"/>
        </w:rPr>
        <w:instrText>com</w:instrText>
      </w:r>
      <w:r w:rsidRPr="00215B34">
        <w:rPr>
          <w:rStyle w:val="a4"/>
          <w:b/>
          <w:sz w:val="28"/>
          <w:rPrChange w:id="301" w:author="Евгений Мироевский" w:date="2020-03-15T19:52:00Z">
            <w:rPr>
              <w:rStyle w:val="a4"/>
              <w:b/>
              <w:sz w:val="28"/>
              <w:szCs w:val="28"/>
              <w:lang w:val="en-US"/>
            </w:rPr>
          </w:rPrChange>
        </w:rPr>
        <w:instrText>/</w:instrText>
      </w:r>
      <w:r>
        <w:rPr>
          <w:rStyle w:val="a4"/>
          <w:b/>
          <w:sz w:val="28"/>
          <w:szCs w:val="28"/>
          <w:lang w:val="en-US"/>
        </w:rPr>
        <w:instrText>products</w:instrText>
      </w:r>
      <w:r w:rsidRPr="00215B34">
        <w:rPr>
          <w:rStyle w:val="a4"/>
          <w:b/>
          <w:sz w:val="28"/>
          <w:rPrChange w:id="302" w:author="Евгений Мироевский" w:date="2020-03-15T19:52:00Z">
            <w:rPr>
              <w:rStyle w:val="a4"/>
              <w:b/>
              <w:sz w:val="28"/>
              <w:szCs w:val="28"/>
              <w:lang w:val="en-US"/>
            </w:rPr>
          </w:rPrChange>
        </w:rPr>
        <w:instrText>.</w:instrText>
      </w:r>
      <w:r>
        <w:rPr>
          <w:rStyle w:val="a4"/>
          <w:b/>
          <w:sz w:val="28"/>
          <w:szCs w:val="28"/>
          <w:lang w:val="en-US"/>
        </w:rPr>
        <w:instrText>html</w:instrText>
      </w:r>
      <w:r w:rsidRPr="00215B34">
        <w:rPr>
          <w:rStyle w:val="a4"/>
          <w:b/>
          <w:sz w:val="28"/>
          <w:rPrChange w:id="303" w:author="Евгений Мироевский" w:date="2020-03-15T19:52:00Z">
            <w:rPr>
              <w:rStyle w:val="a4"/>
              <w:b/>
              <w:sz w:val="28"/>
              <w:szCs w:val="28"/>
              <w:lang w:val="en-US"/>
            </w:rPr>
          </w:rPrChange>
        </w:rPr>
        <w:instrText>?</w:instrText>
      </w:r>
      <w:r>
        <w:rPr>
          <w:rStyle w:val="a4"/>
          <w:b/>
          <w:sz w:val="28"/>
          <w:szCs w:val="28"/>
          <w:lang w:val="en-US"/>
        </w:rPr>
        <w:instrText>fromMenu</w:instrText>
      </w:r>
      <w:r w:rsidRPr="00215B34">
        <w:rPr>
          <w:rStyle w:val="a4"/>
          <w:b/>
          <w:sz w:val="28"/>
          <w:rPrChange w:id="304" w:author="Евгений Мироевский" w:date="2020-03-15T19:52:00Z">
            <w:rPr>
              <w:rStyle w:val="a4"/>
              <w:b/>
              <w:sz w:val="28"/>
              <w:szCs w:val="28"/>
              <w:lang w:val="en-US"/>
            </w:rPr>
          </w:rPrChange>
        </w:rPr>
        <w:instrText>" \</w:instrText>
      </w:r>
      <w:r>
        <w:rPr>
          <w:rStyle w:val="a4"/>
          <w:b/>
          <w:sz w:val="28"/>
          <w:szCs w:val="28"/>
          <w:lang w:val="en-US"/>
        </w:rPr>
        <w:instrText>l</w:instrText>
      </w:r>
      <w:r w:rsidRPr="00215B34">
        <w:rPr>
          <w:rStyle w:val="a4"/>
          <w:b/>
          <w:sz w:val="28"/>
          <w:rPrChange w:id="305" w:author="Евгений Мироевский" w:date="2020-03-15T19:52:00Z">
            <w:rPr>
              <w:rStyle w:val="a4"/>
              <w:b/>
              <w:sz w:val="28"/>
              <w:szCs w:val="28"/>
              <w:lang w:val="en-US"/>
            </w:rPr>
          </w:rPrChange>
        </w:rPr>
        <w:instrText xml:space="preserve"> "</w:instrText>
      </w:r>
      <w:r>
        <w:rPr>
          <w:rStyle w:val="a4"/>
          <w:b/>
          <w:sz w:val="28"/>
          <w:szCs w:val="28"/>
          <w:lang w:val="en-US"/>
        </w:rPr>
        <w:instrText>type</w:instrText>
      </w:r>
      <w:r w:rsidRPr="00215B34">
        <w:rPr>
          <w:rStyle w:val="a4"/>
          <w:b/>
          <w:sz w:val="28"/>
          <w:rPrChange w:id="306" w:author="Евгений Мироевский" w:date="2020-03-15T19:52:00Z">
            <w:rPr>
              <w:rStyle w:val="a4"/>
              <w:b/>
              <w:sz w:val="28"/>
              <w:szCs w:val="28"/>
              <w:lang w:val="en-US"/>
            </w:rPr>
          </w:rPrChange>
        </w:rPr>
        <w:instrText>=</w:instrText>
      </w:r>
      <w:r>
        <w:rPr>
          <w:rStyle w:val="a4"/>
          <w:b/>
          <w:sz w:val="28"/>
          <w:szCs w:val="28"/>
          <w:lang w:val="en-US"/>
        </w:rPr>
        <w:instrText>language</w:instrText>
      </w:r>
      <w:r w:rsidRPr="00215B34">
        <w:rPr>
          <w:rStyle w:val="a4"/>
          <w:b/>
          <w:sz w:val="28"/>
          <w:rPrChange w:id="307" w:author="Евгений Мироевский" w:date="2020-03-15T19:52:00Z">
            <w:rPr>
              <w:rStyle w:val="a4"/>
              <w:b/>
              <w:sz w:val="28"/>
              <w:szCs w:val="28"/>
              <w:lang w:val="en-US"/>
            </w:rPr>
          </w:rPrChange>
        </w:rPr>
        <w:instrText xml:space="preserve">" </w:instrText>
      </w:r>
      <w:r>
        <w:rPr>
          <w:rStyle w:val="a4"/>
          <w:b/>
          <w:sz w:val="28"/>
          <w:szCs w:val="28"/>
          <w:lang w:val="en-US"/>
        </w:rPr>
        <w:fldChar w:fldCharType="separate"/>
      </w:r>
      <w:r w:rsidR="00472E14" w:rsidRPr="001368A6">
        <w:rPr>
          <w:rStyle w:val="a4"/>
          <w:b/>
          <w:sz w:val="28"/>
          <w:szCs w:val="28"/>
          <w:lang w:val="en-US"/>
        </w:rPr>
        <w:t>https</w:t>
      </w:r>
      <w:r w:rsidR="00472E14" w:rsidRPr="00472E14">
        <w:rPr>
          <w:rStyle w:val="a4"/>
          <w:b/>
          <w:sz w:val="28"/>
          <w:szCs w:val="28"/>
        </w:rPr>
        <w:t>://</w:t>
      </w:r>
      <w:r w:rsidR="00472E14" w:rsidRPr="001368A6">
        <w:rPr>
          <w:rStyle w:val="a4"/>
          <w:b/>
          <w:sz w:val="28"/>
          <w:szCs w:val="28"/>
          <w:lang w:val="en-US"/>
        </w:rPr>
        <w:t>www</w:t>
      </w:r>
      <w:r w:rsidR="00472E14" w:rsidRPr="00472E14">
        <w:rPr>
          <w:rStyle w:val="a4"/>
          <w:b/>
          <w:sz w:val="28"/>
          <w:szCs w:val="28"/>
        </w:rPr>
        <w:t>.</w:t>
      </w:r>
      <w:r w:rsidR="00472E14" w:rsidRPr="001368A6">
        <w:rPr>
          <w:rStyle w:val="a4"/>
          <w:b/>
          <w:sz w:val="28"/>
          <w:szCs w:val="28"/>
          <w:lang w:val="en-US"/>
        </w:rPr>
        <w:t>jetbrains</w:t>
      </w:r>
      <w:r w:rsidR="00472E14" w:rsidRPr="00472E14">
        <w:rPr>
          <w:rStyle w:val="a4"/>
          <w:b/>
          <w:sz w:val="28"/>
          <w:szCs w:val="28"/>
        </w:rPr>
        <w:t>.</w:t>
      </w:r>
      <w:r w:rsidR="00472E14" w:rsidRPr="001368A6">
        <w:rPr>
          <w:rStyle w:val="a4"/>
          <w:b/>
          <w:sz w:val="28"/>
          <w:szCs w:val="28"/>
          <w:lang w:val="en-US"/>
        </w:rPr>
        <w:t>com</w:t>
      </w:r>
      <w:r w:rsidR="00472E14" w:rsidRPr="00472E14">
        <w:rPr>
          <w:rStyle w:val="a4"/>
          <w:b/>
          <w:sz w:val="28"/>
          <w:szCs w:val="28"/>
        </w:rPr>
        <w:t>/</w:t>
      </w:r>
      <w:r w:rsidR="00472E14" w:rsidRPr="001368A6">
        <w:rPr>
          <w:rStyle w:val="a4"/>
          <w:b/>
          <w:sz w:val="28"/>
          <w:szCs w:val="28"/>
          <w:lang w:val="en-US"/>
        </w:rPr>
        <w:t>products</w:t>
      </w:r>
      <w:r w:rsidR="00472E14" w:rsidRPr="00472E14">
        <w:rPr>
          <w:rStyle w:val="a4"/>
          <w:b/>
          <w:sz w:val="28"/>
          <w:szCs w:val="28"/>
        </w:rPr>
        <w:t>.</w:t>
      </w:r>
      <w:r w:rsidR="00472E14" w:rsidRPr="001368A6">
        <w:rPr>
          <w:rStyle w:val="a4"/>
          <w:b/>
          <w:sz w:val="28"/>
          <w:szCs w:val="28"/>
          <w:lang w:val="en-US"/>
        </w:rPr>
        <w:t>html</w:t>
      </w:r>
      <w:r w:rsidR="00472E14" w:rsidRPr="00472E14">
        <w:rPr>
          <w:rStyle w:val="a4"/>
          <w:b/>
          <w:sz w:val="28"/>
          <w:szCs w:val="28"/>
        </w:rPr>
        <w:t>?</w:t>
      </w:r>
      <w:r w:rsidR="00472E14" w:rsidRPr="001368A6">
        <w:rPr>
          <w:rStyle w:val="a4"/>
          <w:b/>
          <w:sz w:val="28"/>
          <w:szCs w:val="28"/>
          <w:lang w:val="en-US"/>
        </w:rPr>
        <w:t>fromMenu</w:t>
      </w:r>
      <w:r w:rsidR="00472E14" w:rsidRPr="00472E14">
        <w:rPr>
          <w:rStyle w:val="a4"/>
          <w:b/>
          <w:sz w:val="28"/>
          <w:szCs w:val="28"/>
        </w:rPr>
        <w:t>#</w:t>
      </w:r>
      <w:r w:rsidR="00472E14" w:rsidRPr="001368A6">
        <w:rPr>
          <w:rStyle w:val="a4"/>
          <w:b/>
          <w:sz w:val="28"/>
          <w:szCs w:val="28"/>
          <w:lang w:val="en-US"/>
        </w:rPr>
        <w:t>type</w:t>
      </w:r>
      <w:r w:rsidR="00472E14" w:rsidRPr="00472E14">
        <w:rPr>
          <w:rStyle w:val="a4"/>
          <w:b/>
          <w:sz w:val="28"/>
          <w:szCs w:val="28"/>
        </w:rPr>
        <w:t>=</w:t>
      </w:r>
      <w:r w:rsidR="00472E14" w:rsidRPr="001368A6">
        <w:rPr>
          <w:rStyle w:val="a4"/>
          <w:b/>
          <w:sz w:val="28"/>
          <w:szCs w:val="28"/>
          <w:lang w:val="en-US"/>
        </w:rPr>
        <w:t>language</w:t>
      </w:r>
      <w:r>
        <w:rPr>
          <w:rStyle w:val="a4"/>
          <w:b/>
          <w:sz w:val="28"/>
          <w:szCs w:val="28"/>
          <w:lang w:val="en-US"/>
        </w:rPr>
        <w:fldChar w:fldCharType="end"/>
      </w:r>
      <w:r w:rsidR="00472E14" w:rsidRPr="00472E14">
        <w:rPr>
          <w:b/>
          <w:color w:val="FF0000"/>
          <w:sz w:val="28"/>
          <w:szCs w:val="28"/>
        </w:rPr>
        <w:t xml:space="preserve"> </w:t>
      </w:r>
      <w:r w:rsidR="00472E14">
        <w:rPr>
          <w:b/>
          <w:color w:val="FF0000"/>
          <w:sz w:val="28"/>
          <w:szCs w:val="28"/>
        </w:rPr>
        <w:t>сайт разработчика</w:t>
      </w:r>
    </w:p>
    <w:bookmarkEnd w:id="295"/>
    <w:p w14:paraId="400A8AFE" w14:textId="77777777" w:rsidR="00F5542C" w:rsidRPr="00FD45A0" w:rsidRDefault="00FD45A0" w:rsidP="002B3FE1">
      <w:pPr>
        <w:spacing w:after="0"/>
        <w:rPr>
          <w:sz w:val="20"/>
          <w:szCs w:val="20"/>
        </w:rPr>
      </w:pPr>
      <w:r w:rsidRPr="00FD45A0">
        <w:rPr>
          <w:sz w:val="20"/>
          <w:szCs w:val="20"/>
        </w:rPr>
        <w:t xml:space="preserve">скачал из </w:t>
      </w:r>
      <w:r w:rsidRPr="00FD45A0">
        <w:rPr>
          <w:sz w:val="20"/>
          <w:szCs w:val="20"/>
          <w:lang w:val="en-US"/>
        </w:rPr>
        <w:t>rutracker</w:t>
      </w:r>
      <w:r w:rsidRPr="00FD45A0">
        <w:rPr>
          <w:sz w:val="20"/>
          <w:szCs w:val="20"/>
        </w:rPr>
        <w:t>.</w:t>
      </w:r>
      <w:r w:rsidRPr="00FD45A0">
        <w:rPr>
          <w:sz w:val="20"/>
          <w:szCs w:val="20"/>
          <w:lang w:val="en-US"/>
        </w:rPr>
        <w:t>org</w:t>
      </w:r>
      <w:r w:rsidRPr="00FD45A0">
        <w:rPr>
          <w:sz w:val="20"/>
          <w:szCs w:val="20"/>
        </w:rPr>
        <w:t xml:space="preserve"> </w:t>
      </w:r>
    </w:p>
    <w:p w14:paraId="6F830478" w14:textId="77777777" w:rsidR="00FD45A0" w:rsidRDefault="00FD45A0" w:rsidP="002B3FE1">
      <w:pPr>
        <w:spacing w:after="0"/>
        <w:rPr>
          <w:sz w:val="20"/>
          <w:szCs w:val="20"/>
        </w:rPr>
      </w:pPr>
      <w:r w:rsidRPr="00FD45A0">
        <w:rPr>
          <w:sz w:val="20"/>
          <w:szCs w:val="20"/>
        </w:rPr>
        <w:t xml:space="preserve">после установки запускаем файл </w:t>
      </w:r>
      <w:proofErr w:type="gramStart"/>
      <w:r w:rsidRPr="00FD45A0">
        <w:rPr>
          <w:sz w:val="20"/>
          <w:szCs w:val="20"/>
        </w:rPr>
        <w:t>лечения  JetBrains_KeyfileMaker.jar</w:t>
      </w:r>
      <w:proofErr w:type="gramEnd"/>
      <w:r w:rsidRPr="00FD45A0">
        <w:rPr>
          <w:sz w:val="20"/>
          <w:szCs w:val="20"/>
        </w:rPr>
        <w:t xml:space="preserve"> выбираем PHPStorm и генерируем файл phpstorm.key , скопируем его в C:\Users\Евгений\.PhpStorm2018.1\config. ВСЕ РАБОТАЕТ!!!</w:t>
      </w:r>
    </w:p>
    <w:p w14:paraId="104F5367" w14:textId="77777777" w:rsidR="0037581C" w:rsidRPr="0037581C" w:rsidRDefault="0037581C" w:rsidP="0037581C">
      <w:pPr>
        <w:spacing w:after="0"/>
      </w:pPr>
      <w:r w:rsidRPr="0037581C">
        <w:t xml:space="preserve">Скачиваю с </w:t>
      </w:r>
      <w:r w:rsidRPr="0037581C">
        <w:rPr>
          <w:lang w:val="en-US"/>
        </w:rPr>
        <w:t>rutracker</w:t>
      </w:r>
      <w:r w:rsidRPr="0037581C">
        <w:t>.</w:t>
      </w:r>
    </w:p>
    <w:p w14:paraId="4E3F47CC" w14:textId="77777777" w:rsidR="0037581C" w:rsidRPr="0037581C" w:rsidRDefault="0037581C" w:rsidP="0037581C">
      <w:pPr>
        <w:spacing w:after="0"/>
      </w:pPr>
      <w:r w:rsidRPr="0037581C">
        <w:t>Устанавливаю и запускаю первый раз.</w:t>
      </w:r>
    </w:p>
    <w:p w14:paraId="6CB22B7B" w14:textId="77777777" w:rsidR="0037581C" w:rsidRPr="0037581C" w:rsidRDefault="0037581C" w:rsidP="0037581C">
      <w:pPr>
        <w:spacing w:after="0"/>
      </w:pPr>
      <w:r w:rsidRPr="0037581C">
        <w:t xml:space="preserve"> запускаю </w:t>
      </w:r>
      <w:r w:rsidRPr="0037581C">
        <w:rPr>
          <w:lang w:val="en-US"/>
        </w:rPr>
        <w:t>keygey</w:t>
      </w:r>
      <w:r w:rsidRPr="0037581C">
        <w:t xml:space="preserve"> </w:t>
      </w:r>
      <w:r w:rsidRPr="0037581C">
        <w:rPr>
          <w:lang w:val="en-US"/>
        </w:rPr>
        <w:t>JetBrains</w:t>
      </w:r>
      <w:r w:rsidRPr="0037581C">
        <w:t>_</w:t>
      </w:r>
      <w:r w:rsidRPr="0037581C">
        <w:rPr>
          <w:lang w:val="en-US"/>
        </w:rPr>
        <w:t>KeyfileMaker</w:t>
      </w:r>
      <w:r w:rsidRPr="0037581C">
        <w:t>.</w:t>
      </w:r>
      <w:r w:rsidRPr="0037581C">
        <w:rPr>
          <w:lang w:val="en-US"/>
        </w:rPr>
        <w:t>jar</w:t>
      </w:r>
    </w:p>
    <w:p w14:paraId="0A3B0DBD" w14:textId="77777777" w:rsidR="0037581C" w:rsidRPr="0037581C" w:rsidRDefault="0037581C" w:rsidP="0037581C">
      <w:pPr>
        <w:spacing w:after="0"/>
      </w:pPr>
      <w:r w:rsidRPr="0037581C">
        <w:rPr>
          <w:lang w:val="en-US"/>
        </w:rPr>
        <w:t>Jar</w:t>
      </w:r>
      <w:r w:rsidRPr="0037581C">
        <w:t xml:space="preserve"> </w:t>
      </w:r>
      <w:proofErr w:type="gramStart"/>
      <w:r w:rsidRPr="0037581C">
        <w:t>( это</w:t>
      </w:r>
      <w:proofErr w:type="gramEnd"/>
      <w:r w:rsidRPr="0037581C">
        <w:t xml:space="preserve"> архив </w:t>
      </w:r>
      <w:r w:rsidRPr="0037581C">
        <w:rPr>
          <w:lang w:val="en-US"/>
        </w:rPr>
        <w:t>Java</w:t>
      </w:r>
      <w:r w:rsidRPr="0037581C">
        <w:t xml:space="preserve"> </w:t>
      </w:r>
      <w:r w:rsidRPr="0037581C">
        <w:rPr>
          <w:lang w:val="en-US"/>
        </w:rPr>
        <w:t>script</w:t>
      </w:r>
      <w:r w:rsidRPr="0037581C">
        <w:t xml:space="preserve">) выбираю </w:t>
      </w:r>
      <w:r w:rsidRPr="0037581C">
        <w:rPr>
          <w:lang w:val="en-US"/>
        </w:rPr>
        <w:t>PHPStorm</w:t>
      </w:r>
      <w:r w:rsidRPr="0037581C">
        <w:t xml:space="preserve"> и копию  сгенерированный файл phpstorm.key в C:\Users\Евгений\.PhpStorm2018.1\config</w:t>
      </w:r>
    </w:p>
    <w:p w14:paraId="168ACF79" w14:textId="6DFCBA1F" w:rsidR="0037581C" w:rsidRPr="00CB76C5" w:rsidRDefault="00CB76C5" w:rsidP="002B3FE1">
      <w:pPr>
        <w:spacing w:after="0"/>
        <w:rPr>
          <w:sz w:val="20"/>
          <w:szCs w:val="20"/>
        </w:rPr>
      </w:pPr>
      <w:r w:rsidRPr="00CB76C5">
        <w:rPr>
          <w:sz w:val="20"/>
          <w:szCs w:val="20"/>
        </w:rPr>
        <w:t xml:space="preserve">PhpStorm — коммерческая кросс-платформенная интегрированная среда разработки для </w:t>
      </w:r>
      <w:proofErr w:type="gramStart"/>
      <w:r w:rsidRPr="00CB76C5">
        <w:rPr>
          <w:sz w:val="20"/>
          <w:szCs w:val="20"/>
        </w:rPr>
        <w:t>PHP[</w:t>
      </w:r>
      <w:proofErr w:type="gramEnd"/>
      <w:r w:rsidRPr="00CB76C5">
        <w:rPr>
          <w:sz w:val="20"/>
          <w:szCs w:val="20"/>
        </w:rPr>
        <w:t>3]. Разрабатывается компанией JetBrains на основе платформы IntelliJ IDEA.</w:t>
      </w:r>
    </w:p>
    <w:p w14:paraId="5B16AE42" w14:textId="77777777" w:rsidR="00CB76C5" w:rsidRPr="00CB76C5" w:rsidRDefault="00CB76C5" w:rsidP="00CB76C5">
      <w:pPr>
        <w:spacing w:after="0"/>
        <w:rPr>
          <w:sz w:val="20"/>
          <w:szCs w:val="20"/>
        </w:rPr>
      </w:pPr>
    </w:p>
    <w:p w14:paraId="137D1AEB" w14:textId="20B77D7B" w:rsidR="00CB76C5" w:rsidRDefault="00CB76C5" w:rsidP="00CB76C5">
      <w:pPr>
        <w:spacing w:after="0"/>
        <w:rPr>
          <w:sz w:val="20"/>
          <w:szCs w:val="20"/>
        </w:rPr>
      </w:pPr>
      <w:r w:rsidRPr="00CB76C5">
        <w:rPr>
          <w:sz w:val="20"/>
          <w:szCs w:val="20"/>
          <w:lang w:val="en-US"/>
        </w:rPr>
        <w:t>PhpStorm</w:t>
      </w:r>
      <w:r w:rsidRPr="00CB76C5">
        <w:rPr>
          <w:sz w:val="20"/>
          <w:szCs w:val="20"/>
        </w:rPr>
        <w:t xml:space="preserve"> представляет собой </w:t>
      </w:r>
      <w:proofErr w:type="gramStart"/>
      <w:r w:rsidRPr="00CB76C5">
        <w:rPr>
          <w:sz w:val="20"/>
          <w:szCs w:val="20"/>
        </w:rPr>
        <w:t>интеллектуальный[</w:t>
      </w:r>
      <w:proofErr w:type="gramEnd"/>
      <w:r w:rsidRPr="00CB76C5">
        <w:rPr>
          <w:sz w:val="20"/>
          <w:szCs w:val="20"/>
        </w:rPr>
        <w:t xml:space="preserve">4] редактор для </w:t>
      </w:r>
      <w:r w:rsidRPr="00CB76C5">
        <w:rPr>
          <w:color w:val="FF0000"/>
          <w:sz w:val="20"/>
          <w:szCs w:val="20"/>
          <w:highlight w:val="yellow"/>
          <w:lang w:val="en-US"/>
        </w:rPr>
        <w:t>PHP</w:t>
      </w:r>
      <w:r w:rsidRPr="00CB76C5">
        <w:rPr>
          <w:color w:val="FF0000"/>
          <w:sz w:val="20"/>
          <w:szCs w:val="20"/>
          <w:highlight w:val="yellow"/>
        </w:rPr>
        <w:t xml:space="preserve">, </w:t>
      </w:r>
      <w:r w:rsidRPr="00CB76C5">
        <w:rPr>
          <w:color w:val="FF0000"/>
          <w:sz w:val="20"/>
          <w:szCs w:val="20"/>
          <w:highlight w:val="yellow"/>
          <w:lang w:val="en-US"/>
        </w:rPr>
        <w:t>HTML</w:t>
      </w:r>
      <w:r w:rsidRPr="00CB76C5">
        <w:rPr>
          <w:color w:val="FF0000"/>
          <w:sz w:val="20"/>
          <w:szCs w:val="20"/>
          <w:highlight w:val="yellow"/>
        </w:rPr>
        <w:t xml:space="preserve"> и </w:t>
      </w:r>
      <w:r w:rsidRPr="00CB76C5">
        <w:rPr>
          <w:color w:val="FF0000"/>
          <w:sz w:val="20"/>
          <w:szCs w:val="20"/>
          <w:highlight w:val="yellow"/>
          <w:lang w:val="en-US"/>
        </w:rPr>
        <w:t>JavaScript</w:t>
      </w:r>
      <w:r w:rsidRPr="00CB76C5">
        <w:rPr>
          <w:color w:val="FF0000"/>
          <w:sz w:val="20"/>
          <w:szCs w:val="20"/>
        </w:rPr>
        <w:t xml:space="preserve"> </w:t>
      </w:r>
      <w:r w:rsidRPr="00CB76C5">
        <w:rPr>
          <w:sz w:val="20"/>
          <w:szCs w:val="20"/>
        </w:rPr>
        <w:t xml:space="preserve">с возможностями анализа кода на лету, предотвращения ошибок в коде и автоматизированными средствами рефакторинга для </w:t>
      </w:r>
      <w:r w:rsidRPr="00CB76C5">
        <w:rPr>
          <w:sz w:val="20"/>
          <w:szCs w:val="20"/>
          <w:lang w:val="en-US"/>
        </w:rPr>
        <w:t>PHP</w:t>
      </w:r>
      <w:r w:rsidRPr="00CB76C5">
        <w:rPr>
          <w:sz w:val="20"/>
          <w:szCs w:val="20"/>
        </w:rPr>
        <w:t xml:space="preserve"> и </w:t>
      </w:r>
      <w:r w:rsidRPr="00CB76C5">
        <w:rPr>
          <w:sz w:val="20"/>
          <w:szCs w:val="20"/>
          <w:lang w:val="en-US"/>
        </w:rPr>
        <w:t>JavaScript</w:t>
      </w:r>
      <w:r w:rsidRPr="00CB76C5">
        <w:rPr>
          <w:sz w:val="20"/>
          <w:szCs w:val="20"/>
        </w:rPr>
        <w:t xml:space="preserve">. Автодополнение кода в </w:t>
      </w:r>
      <w:r w:rsidRPr="00CB76C5">
        <w:rPr>
          <w:sz w:val="20"/>
          <w:szCs w:val="20"/>
          <w:lang w:val="en-US"/>
        </w:rPr>
        <w:t>PhpStorm</w:t>
      </w:r>
      <w:r w:rsidRPr="00CB76C5">
        <w:rPr>
          <w:sz w:val="20"/>
          <w:szCs w:val="20"/>
        </w:rPr>
        <w:t xml:space="preserve"> поддерживает спецификацию </w:t>
      </w:r>
      <w:r w:rsidRPr="00CB76C5">
        <w:rPr>
          <w:sz w:val="20"/>
          <w:szCs w:val="20"/>
          <w:lang w:val="en-US"/>
        </w:rPr>
        <w:t>PHP</w:t>
      </w:r>
      <w:r w:rsidRPr="00CB76C5">
        <w:rPr>
          <w:sz w:val="20"/>
          <w:szCs w:val="20"/>
        </w:rPr>
        <w:t xml:space="preserve"> 5.3, 5.4, 5.5, 5.6, 7.0, 7.1 и 7.2 (современные и традиционные проекты), включая генераторы, сопрограммы, пространства имен, замыкания, типажи и синтаксис коротких массивов. </w:t>
      </w:r>
      <w:r w:rsidRPr="005115F9">
        <w:rPr>
          <w:sz w:val="20"/>
          <w:szCs w:val="20"/>
        </w:rPr>
        <w:t xml:space="preserve">Имеется полноценный </w:t>
      </w:r>
      <w:r w:rsidRPr="00CB76C5">
        <w:rPr>
          <w:b/>
          <w:sz w:val="20"/>
          <w:szCs w:val="20"/>
          <w:highlight w:val="yellow"/>
          <w:lang w:val="en-US"/>
        </w:rPr>
        <w:t>SQL</w:t>
      </w:r>
      <w:r w:rsidRPr="005115F9">
        <w:rPr>
          <w:b/>
          <w:sz w:val="20"/>
          <w:szCs w:val="20"/>
          <w:highlight w:val="yellow"/>
        </w:rPr>
        <w:t>-редактор</w:t>
      </w:r>
      <w:r w:rsidRPr="005115F9">
        <w:rPr>
          <w:b/>
          <w:sz w:val="20"/>
          <w:szCs w:val="20"/>
        </w:rPr>
        <w:t xml:space="preserve"> </w:t>
      </w:r>
      <w:r w:rsidRPr="005115F9">
        <w:rPr>
          <w:sz w:val="20"/>
          <w:szCs w:val="20"/>
        </w:rPr>
        <w:t>с возможностью редактирования полученных результатов запросов</w:t>
      </w:r>
    </w:p>
    <w:p w14:paraId="3A559E1E" w14:textId="77777777" w:rsidR="005115F9" w:rsidRDefault="005115F9" w:rsidP="00CB76C5">
      <w:pPr>
        <w:spacing w:after="0"/>
        <w:rPr>
          <w:sz w:val="20"/>
          <w:szCs w:val="20"/>
        </w:rPr>
      </w:pPr>
    </w:p>
    <w:p w14:paraId="54030ADA" w14:textId="202403EE" w:rsidR="005115F9" w:rsidRPr="004E2A52" w:rsidRDefault="005115F9" w:rsidP="005115F9">
      <w:pPr>
        <w:spacing w:after="0"/>
        <w:jc w:val="center"/>
        <w:rPr>
          <w:b/>
          <w:sz w:val="24"/>
          <w:szCs w:val="24"/>
        </w:rPr>
      </w:pPr>
      <w:r w:rsidRPr="005115F9">
        <w:rPr>
          <w:b/>
          <w:sz w:val="24"/>
          <w:szCs w:val="24"/>
        </w:rPr>
        <w:t xml:space="preserve">Плагин </w:t>
      </w:r>
      <w:r w:rsidRPr="005115F9">
        <w:rPr>
          <w:b/>
          <w:sz w:val="24"/>
          <w:szCs w:val="24"/>
          <w:lang w:val="en-US"/>
        </w:rPr>
        <w:t>EMMET</w:t>
      </w:r>
    </w:p>
    <w:p w14:paraId="66461731" w14:textId="7B8F4D26" w:rsidR="00F5542C" w:rsidRDefault="00EF507C" w:rsidP="002B3FE1">
      <w:pPr>
        <w:spacing w:after="0"/>
        <w:rPr>
          <w:b/>
          <w:sz w:val="24"/>
          <w:szCs w:val="24"/>
        </w:rPr>
      </w:pPr>
      <w:hyperlink r:id="rId222" w:history="1">
        <w:r w:rsidR="004E2A52" w:rsidRPr="00F14316">
          <w:rPr>
            <w:rStyle w:val="a4"/>
            <w:b/>
            <w:sz w:val="24"/>
            <w:szCs w:val="24"/>
          </w:rPr>
          <w:t>http://emmet.io</w:t>
        </w:r>
      </w:hyperlink>
    </w:p>
    <w:p w14:paraId="3E8D1F2C" w14:textId="03F0CAB4" w:rsidR="004E2A52" w:rsidRDefault="004E2A52" w:rsidP="002B3FE1">
      <w:pPr>
        <w:spacing w:after="0"/>
        <w:rPr>
          <w:b/>
          <w:sz w:val="24"/>
          <w:szCs w:val="24"/>
        </w:rPr>
      </w:pPr>
      <w:r w:rsidRPr="004E2A52">
        <w:rPr>
          <w:b/>
          <w:sz w:val="24"/>
          <w:szCs w:val="24"/>
        </w:rPr>
        <w:t>https://dwstroy.ru/stail/plaginy-rasshireniya/emmet-shpargalka/</w:t>
      </w:r>
    </w:p>
    <w:p w14:paraId="662DCA16" w14:textId="77777777" w:rsidR="005115F9" w:rsidRPr="00472E14" w:rsidRDefault="005115F9" w:rsidP="002B3FE1">
      <w:pPr>
        <w:spacing w:after="0"/>
        <w:rPr>
          <w:b/>
          <w:sz w:val="24"/>
          <w:szCs w:val="24"/>
        </w:rPr>
      </w:pPr>
    </w:p>
    <w:p w14:paraId="33A85BCD" w14:textId="165ACE43" w:rsidR="00693C48" w:rsidRPr="0060081A" w:rsidRDefault="00693C48" w:rsidP="005F50E3">
      <w:pPr>
        <w:spacing w:after="0"/>
        <w:jc w:val="center"/>
        <w:rPr>
          <w:b/>
          <w:color w:val="FF0000"/>
          <w:sz w:val="24"/>
          <w:szCs w:val="24"/>
          <w:highlight w:val="yellow"/>
        </w:rPr>
      </w:pPr>
      <w:bookmarkStart w:id="308" w:name="Snippet"/>
      <w:bookmarkStart w:id="309" w:name="NOTEPADplusplus"/>
      <w:r w:rsidRPr="0060081A">
        <w:rPr>
          <w:b/>
          <w:color w:val="FF0000"/>
          <w:sz w:val="24"/>
          <w:szCs w:val="24"/>
          <w:highlight w:val="yellow"/>
        </w:rPr>
        <w:t xml:space="preserve">Сниппет </w:t>
      </w:r>
      <w:r w:rsidRPr="00693C48">
        <w:rPr>
          <w:b/>
          <w:color w:val="FF0000"/>
          <w:sz w:val="24"/>
          <w:szCs w:val="24"/>
          <w:highlight w:val="yellow"/>
          <w:lang w:val="en-US"/>
        </w:rPr>
        <w:t>snippet</w:t>
      </w:r>
    </w:p>
    <w:bookmarkEnd w:id="308"/>
    <w:p w14:paraId="29F4A285" w14:textId="012CEDB8" w:rsidR="00472E14" w:rsidRPr="00693C48" w:rsidRDefault="00693C48" w:rsidP="00693C48">
      <w:pPr>
        <w:spacing w:after="0"/>
        <w:rPr>
          <w:sz w:val="20"/>
          <w:szCs w:val="20"/>
        </w:rPr>
      </w:pPr>
      <w:r w:rsidRPr="00693C48">
        <w:rPr>
          <w:b/>
          <w:color w:val="FF0000"/>
          <w:sz w:val="24"/>
          <w:szCs w:val="24"/>
        </w:rPr>
        <w:t xml:space="preserve"> (</w:t>
      </w:r>
      <w:r w:rsidRPr="00693C48">
        <w:rPr>
          <w:sz w:val="20"/>
          <w:szCs w:val="20"/>
        </w:rPr>
        <w:t>англ. snippet — отрывок, фрагмент) — фрагмент исходного текста или кода программы, применяемый в поисковых системах, текстовых редакторах и средах разработки.</w:t>
      </w:r>
    </w:p>
    <w:p w14:paraId="61072F28" w14:textId="6BA900A6" w:rsidR="00693C48" w:rsidRPr="00693C48" w:rsidRDefault="00693C48" w:rsidP="00693C48">
      <w:pPr>
        <w:spacing w:after="0"/>
        <w:rPr>
          <w:sz w:val="20"/>
          <w:szCs w:val="20"/>
        </w:rPr>
      </w:pPr>
    </w:p>
    <w:p w14:paraId="4D8AC874" w14:textId="6038F68F" w:rsidR="00693C48" w:rsidRDefault="00693C48" w:rsidP="005F50E3">
      <w:pPr>
        <w:spacing w:after="0"/>
        <w:jc w:val="center"/>
        <w:rPr>
          <w:b/>
          <w:color w:val="FF0000"/>
          <w:sz w:val="24"/>
          <w:szCs w:val="24"/>
          <w:highlight w:val="yellow"/>
        </w:rPr>
      </w:pPr>
    </w:p>
    <w:p w14:paraId="0457C5C9" w14:textId="77777777" w:rsidR="00693C48" w:rsidRPr="00472E14" w:rsidRDefault="00693C48" w:rsidP="005F50E3">
      <w:pPr>
        <w:spacing w:after="0"/>
        <w:jc w:val="center"/>
        <w:rPr>
          <w:b/>
          <w:color w:val="FF0000"/>
          <w:sz w:val="24"/>
          <w:szCs w:val="24"/>
          <w:highlight w:val="yellow"/>
        </w:rPr>
      </w:pPr>
    </w:p>
    <w:p w14:paraId="290B9B7D" w14:textId="77777777" w:rsidR="00F5542C" w:rsidRPr="00724957" w:rsidRDefault="00FE553D" w:rsidP="005F50E3">
      <w:pPr>
        <w:spacing w:after="0"/>
        <w:jc w:val="center"/>
        <w:rPr>
          <w:b/>
          <w:color w:val="FF0000"/>
          <w:sz w:val="24"/>
          <w:szCs w:val="24"/>
        </w:rPr>
      </w:pPr>
      <w:r w:rsidRPr="005F50E3">
        <w:rPr>
          <w:b/>
          <w:color w:val="FF0000"/>
          <w:sz w:val="24"/>
          <w:szCs w:val="24"/>
          <w:highlight w:val="yellow"/>
          <w:lang w:val="en-US"/>
        </w:rPr>
        <w:t>NOTE</w:t>
      </w:r>
      <w:r w:rsidR="005F50E3" w:rsidRPr="005F50E3">
        <w:rPr>
          <w:b/>
          <w:color w:val="FF0000"/>
          <w:sz w:val="24"/>
          <w:szCs w:val="24"/>
          <w:highlight w:val="yellow"/>
          <w:lang w:val="en-US"/>
        </w:rPr>
        <w:t>PAD</w:t>
      </w:r>
      <w:r w:rsidR="005F50E3" w:rsidRPr="00724957">
        <w:rPr>
          <w:b/>
          <w:color w:val="FF0000"/>
          <w:sz w:val="24"/>
          <w:szCs w:val="24"/>
          <w:highlight w:val="yellow"/>
        </w:rPr>
        <w:t>++</w:t>
      </w:r>
    </w:p>
    <w:p w14:paraId="3D58D5B7" w14:textId="523D4A77" w:rsidR="00AA36E9" w:rsidRDefault="00AA36E9" w:rsidP="00AA36E9">
      <w:pPr>
        <w:spacing w:after="0"/>
        <w:rPr>
          <w:sz w:val="24"/>
          <w:szCs w:val="24"/>
        </w:rPr>
      </w:pPr>
      <w:r w:rsidRPr="00AA36E9">
        <w:rPr>
          <w:sz w:val="24"/>
          <w:szCs w:val="24"/>
        </w:rPr>
        <w:t>Устанавливать только 32 bit версию</w:t>
      </w:r>
    </w:p>
    <w:p w14:paraId="145EA5C1" w14:textId="6110A46B" w:rsidR="00107DA0" w:rsidRPr="001E2135" w:rsidRDefault="00107DA0" w:rsidP="001E2135">
      <w:pPr>
        <w:spacing w:after="0"/>
        <w:jc w:val="center"/>
        <w:rPr>
          <w:b/>
          <w:bCs/>
          <w:sz w:val="28"/>
          <w:szCs w:val="28"/>
        </w:rPr>
      </w:pPr>
      <w:r w:rsidRPr="001E2135">
        <w:rPr>
          <w:b/>
          <w:bCs/>
          <w:sz w:val="28"/>
          <w:szCs w:val="28"/>
          <w:highlight w:val="yellow"/>
        </w:rPr>
        <w:t xml:space="preserve">Установка для работы с </w:t>
      </w:r>
      <w:r w:rsidR="001E2135" w:rsidRPr="001E2135">
        <w:rPr>
          <w:b/>
          <w:bCs/>
          <w:sz w:val="28"/>
          <w:szCs w:val="28"/>
          <w:highlight w:val="yellow"/>
          <w:lang w:val="en-US"/>
        </w:rPr>
        <w:t>FTP</w:t>
      </w:r>
    </w:p>
    <w:p w14:paraId="140B9604" w14:textId="7096EDAC" w:rsidR="00AA36E9" w:rsidRPr="00210C1E" w:rsidRDefault="00210C1E" w:rsidP="00210C1E">
      <w:pPr>
        <w:spacing w:after="0"/>
        <w:ind w:left="567" w:firstLine="284"/>
        <w:rPr>
          <w:b/>
          <w:color w:val="FF0000"/>
          <w:sz w:val="24"/>
          <w:szCs w:val="24"/>
        </w:rPr>
      </w:pPr>
      <w:r w:rsidRPr="00210C1E">
        <w:rPr>
          <w:b/>
          <w:color w:val="FF0000"/>
          <w:sz w:val="24"/>
          <w:szCs w:val="24"/>
        </w:rPr>
        <w:t>-</w:t>
      </w:r>
      <w:r w:rsidR="00AA36E9">
        <w:rPr>
          <w:b/>
          <w:color w:val="FF0000"/>
          <w:sz w:val="24"/>
          <w:szCs w:val="24"/>
        </w:rPr>
        <w:t xml:space="preserve">Добавления менеджера плагинов и плагина </w:t>
      </w:r>
      <w:r w:rsidR="00AA36E9">
        <w:rPr>
          <w:b/>
          <w:color w:val="FF0000"/>
          <w:sz w:val="24"/>
          <w:szCs w:val="24"/>
          <w:lang w:val="en-US"/>
        </w:rPr>
        <w:t>NppFTP</w:t>
      </w:r>
    </w:p>
    <w:p w14:paraId="34F273EB" w14:textId="7DD049F9" w:rsidR="00994733" w:rsidRDefault="00994733" w:rsidP="00210C1E">
      <w:pPr>
        <w:spacing w:after="0"/>
        <w:ind w:left="567" w:firstLine="284"/>
        <w:rPr>
          <w:b/>
          <w:color w:val="FF0000"/>
          <w:sz w:val="24"/>
          <w:szCs w:val="24"/>
        </w:rPr>
      </w:pPr>
      <w:r>
        <w:rPr>
          <w:b/>
          <w:color w:val="FF0000"/>
          <w:sz w:val="24"/>
          <w:szCs w:val="24"/>
        </w:rPr>
        <w:t>Вкладка ПЛАГИНЫ -</w:t>
      </w:r>
      <w:r w:rsidRPr="00994733">
        <w:rPr>
          <w:b/>
          <w:color w:val="FF0000"/>
          <w:sz w:val="24"/>
          <w:szCs w:val="24"/>
        </w:rPr>
        <w:t>&gt;</w:t>
      </w:r>
      <w:r>
        <w:rPr>
          <w:b/>
          <w:color w:val="FF0000"/>
          <w:sz w:val="24"/>
          <w:szCs w:val="24"/>
        </w:rPr>
        <w:t xml:space="preserve"> Управление Плагинамси -</w:t>
      </w:r>
      <w:r w:rsidRPr="00994733">
        <w:rPr>
          <w:b/>
          <w:color w:val="FF0000"/>
          <w:sz w:val="24"/>
          <w:szCs w:val="24"/>
        </w:rPr>
        <w:t xml:space="preserve">&gt; </w:t>
      </w:r>
      <w:r>
        <w:rPr>
          <w:b/>
          <w:color w:val="FF0000"/>
          <w:sz w:val="24"/>
          <w:szCs w:val="24"/>
          <w:lang w:val="en-US"/>
        </w:rPr>
        <w:t>NppFTP</w:t>
      </w:r>
      <w:r w:rsidRPr="00994733">
        <w:rPr>
          <w:b/>
          <w:color w:val="FF0000"/>
          <w:sz w:val="24"/>
          <w:szCs w:val="24"/>
        </w:rPr>
        <w:t xml:space="preserve"> -&gt; </w:t>
      </w:r>
      <w:r>
        <w:rPr>
          <w:b/>
          <w:color w:val="FF0000"/>
          <w:sz w:val="24"/>
          <w:szCs w:val="24"/>
        </w:rPr>
        <w:t>УСТАНАВЛИВАЕМ -</w:t>
      </w:r>
      <w:r w:rsidRPr="00994733">
        <w:rPr>
          <w:b/>
          <w:color w:val="FF0000"/>
          <w:sz w:val="24"/>
          <w:szCs w:val="24"/>
        </w:rPr>
        <w:t>&gt;</w:t>
      </w:r>
    </w:p>
    <w:p w14:paraId="3AB2D98E" w14:textId="1AA3D536" w:rsidR="00994733" w:rsidRPr="00287FDA" w:rsidRDefault="00994733" w:rsidP="00210C1E">
      <w:pPr>
        <w:spacing w:after="0"/>
        <w:ind w:left="567" w:firstLine="284"/>
        <w:rPr>
          <w:b/>
          <w:color w:val="FF0000"/>
          <w:sz w:val="24"/>
          <w:szCs w:val="24"/>
        </w:rPr>
      </w:pPr>
      <w:r>
        <w:rPr>
          <w:b/>
          <w:color w:val="FF0000"/>
          <w:sz w:val="24"/>
          <w:szCs w:val="24"/>
        </w:rPr>
        <w:t xml:space="preserve">Настраиваем </w:t>
      </w:r>
      <w:r>
        <w:rPr>
          <w:b/>
          <w:color w:val="FF0000"/>
          <w:sz w:val="24"/>
          <w:szCs w:val="24"/>
          <w:lang w:val="en-US"/>
        </w:rPr>
        <w:t>BEGET</w:t>
      </w:r>
    </w:p>
    <w:p w14:paraId="1B86C456" w14:textId="77777777" w:rsidR="00AA36E9" w:rsidRPr="00EB36B5" w:rsidRDefault="00AA36E9" w:rsidP="00210C1E">
      <w:pPr>
        <w:spacing w:after="0"/>
        <w:ind w:left="567" w:firstLine="284"/>
        <w:rPr>
          <w:sz w:val="24"/>
          <w:szCs w:val="24"/>
          <w:lang w:val="en-US"/>
        </w:rPr>
      </w:pPr>
      <w:r w:rsidRPr="00AA36E9">
        <w:rPr>
          <w:sz w:val="24"/>
          <w:szCs w:val="24"/>
        </w:rPr>
        <w:t>Скачать</w:t>
      </w:r>
      <w:r w:rsidRPr="00EB36B5">
        <w:rPr>
          <w:sz w:val="24"/>
          <w:szCs w:val="24"/>
          <w:lang w:val="en-US"/>
        </w:rPr>
        <w:t xml:space="preserve"> </w:t>
      </w:r>
      <w:r w:rsidRPr="00AA36E9">
        <w:rPr>
          <w:sz w:val="24"/>
          <w:szCs w:val="24"/>
          <w:lang w:val="en-US"/>
        </w:rPr>
        <w:t>plugin</w:t>
      </w:r>
      <w:r w:rsidRPr="00EB36B5">
        <w:rPr>
          <w:sz w:val="24"/>
          <w:szCs w:val="24"/>
          <w:lang w:val="en-US"/>
        </w:rPr>
        <w:t xml:space="preserve"> </w:t>
      </w:r>
      <w:r w:rsidRPr="00AA36E9">
        <w:rPr>
          <w:sz w:val="24"/>
          <w:szCs w:val="24"/>
          <w:lang w:val="en-US"/>
        </w:rPr>
        <w:t>manager</w:t>
      </w:r>
      <w:r w:rsidRPr="00EB36B5">
        <w:rPr>
          <w:sz w:val="24"/>
          <w:szCs w:val="24"/>
          <w:lang w:val="en-US"/>
        </w:rPr>
        <w:t xml:space="preserve">: </w:t>
      </w:r>
      <w:r w:rsidR="00C637F6">
        <w:rPr>
          <w:rStyle w:val="a4"/>
          <w:sz w:val="24"/>
          <w:szCs w:val="24"/>
          <w:lang w:val="en-US"/>
        </w:rPr>
        <w:fldChar w:fldCharType="begin"/>
      </w:r>
      <w:r w:rsidR="00C637F6" w:rsidRPr="00EB36B5">
        <w:rPr>
          <w:rStyle w:val="a4"/>
          <w:sz w:val="24"/>
          <w:lang w:val="en-US"/>
          <w:rPrChange w:id="310" w:author="Евгений Мироевский" w:date="2020-03-15T19:52:00Z">
            <w:rPr>
              <w:rStyle w:val="a4"/>
              <w:sz w:val="24"/>
              <w:szCs w:val="24"/>
              <w:lang w:val="en-US"/>
            </w:rPr>
          </w:rPrChange>
        </w:rPr>
        <w:instrText xml:space="preserve"> </w:instrText>
      </w:r>
      <w:r w:rsidR="00C637F6">
        <w:rPr>
          <w:rStyle w:val="a4"/>
          <w:sz w:val="24"/>
          <w:szCs w:val="24"/>
          <w:lang w:val="en-US"/>
        </w:rPr>
        <w:instrText>HYPERLINK</w:instrText>
      </w:r>
      <w:r w:rsidR="00C637F6" w:rsidRPr="00EB36B5">
        <w:rPr>
          <w:rStyle w:val="a4"/>
          <w:sz w:val="24"/>
          <w:lang w:val="en-US"/>
          <w:rPrChange w:id="311" w:author="Евгений Мироевский" w:date="2020-03-15T19:52:00Z">
            <w:rPr>
              <w:rStyle w:val="a4"/>
              <w:sz w:val="24"/>
              <w:szCs w:val="24"/>
              <w:lang w:val="en-US"/>
            </w:rPr>
          </w:rPrChange>
        </w:rPr>
        <w:instrText xml:space="preserve"> "</w:instrText>
      </w:r>
      <w:r w:rsidR="00C637F6">
        <w:rPr>
          <w:rStyle w:val="a4"/>
          <w:sz w:val="24"/>
          <w:szCs w:val="24"/>
          <w:lang w:val="en-US"/>
        </w:rPr>
        <w:instrText>https</w:instrText>
      </w:r>
      <w:r w:rsidR="00C637F6" w:rsidRPr="00EB36B5">
        <w:rPr>
          <w:rStyle w:val="a4"/>
          <w:sz w:val="24"/>
          <w:lang w:val="en-US"/>
          <w:rPrChange w:id="312" w:author="Евгений Мироевский" w:date="2020-03-15T19:52:00Z">
            <w:rPr>
              <w:rStyle w:val="a4"/>
              <w:sz w:val="24"/>
              <w:szCs w:val="24"/>
              <w:lang w:val="en-US"/>
            </w:rPr>
          </w:rPrChange>
        </w:rPr>
        <w:instrText>://</w:instrText>
      </w:r>
      <w:r w:rsidR="00C637F6">
        <w:rPr>
          <w:rStyle w:val="a4"/>
          <w:sz w:val="24"/>
          <w:szCs w:val="24"/>
          <w:lang w:val="en-US"/>
        </w:rPr>
        <w:instrText>github</w:instrText>
      </w:r>
      <w:r w:rsidR="00C637F6" w:rsidRPr="00EB36B5">
        <w:rPr>
          <w:rStyle w:val="a4"/>
          <w:sz w:val="24"/>
          <w:lang w:val="en-US"/>
          <w:rPrChange w:id="313" w:author="Евгений Мироевский" w:date="2020-03-15T19:52:00Z">
            <w:rPr>
              <w:rStyle w:val="a4"/>
              <w:sz w:val="24"/>
              <w:szCs w:val="24"/>
              <w:lang w:val="en-US"/>
            </w:rPr>
          </w:rPrChange>
        </w:rPr>
        <w:instrText>.</w:instrText>
      </w:r>
      <w:r w:rsidR="00C637F6">
        <w:rPr>
          <w:rStyle w:val="a4"/>
          <w:sz w:val="24"/>
          <w:szCs w:val="24"/>
          <w:lang w:val="en-US"/>
        </w:rPr>
        <w:instrText>com</w:instrText>
      </w:r>
      <w:r w:rsidR="00C637F6" w:rsidRPr="00EB36B5">
        <w:rPr>
          <w:rStyle w:val="a4"/>
          <w:sz w:val="24"/>
          <w:lang w:val="en-US"/>
          <w:rPrChange w:id="314" w:author="Евгений Мироевский" w:date="2020-03-15T19:52:00Z">
            <w:rPr>
              <w:rStyle w:val="a4"/>
              <w:sz w:val="24"/>
              <w:szCs w:val="24"/>
              <w:lang w:val="en-US"/>
            </w:rPr>
          </w:rPrChange>
        </w:rPr>
        <w:instrText>/</w:instrText>
      </w:r>
      <w:r w:rsidR="00C637F6">
        <w:rPr>
          <w:rStyle w:val="a4"/>
          <w:sz w:val="24"/>
          <w:szCs w:val="24"/>
          <w:lang w:val="en-US"/>
        </w:rPr>
        <w:instrText>bruderstein</w:instrText>
      </w:r>
      <w:r w:rsidR="00C637F6" w:rsidRPr="00EB36B5">
        <w:rPr>
          <w:rStyle w:val="a4"/>
          <w:sz w:val="24"/>
          <w:lang w:val="en-US"/>
          <w:rPrChange w:id="315" w:author="Евгений Мироевский" w:date="2020-03-15T19:52:00Z">
            <w:rPr>
              <w:rStyle w:val="a4"/>
              <w:sz w:val="24"/>
              <w:szCs w:val="24"/>
              <w:lang w:val="en-US"/>
            </w:rPr>
          </w:rPrChange>
        </w:rPr>
        <w:instrText>/</w:instrText>
      </w:r>
      <w:r w:rsidR="00C637F6">
        <w:rPr>
          <w:rStyle w:val="a4"/>
          <w:sz w:val="24"/>
          <w:szCs w:val="24"/>
          <w:lang w:val="en-US"/>
        </w:rPr>
        <w:instrText>nppPlu</w:instrText>
      </w:r>
      <w:r w:rsidR="00C637F6" w:rsidRPr="00EB36B5">
        <w:rPr>
          <w:rStyle w:val="a4"/>
          <w:sz w:val="24"/>
          <w:lang w:val="en-US"/>
          <w:rPrChange w:id="316" w:author="Евгений Мироевский" w:date="2020-03-15T19:52:00Z">
            <w:rPr>
              <w:rStyle w:val="a4"/>
              <w:sz w:val="24"/>
              <w:szCs w:val="24"/>
              <w:lang w:val="en-US"/>
            </w:rPr>
          </w:rPrChange>
        </w:rPr>
        <w:instrText xml:space="preserve">" </w:instrText>
      </w:r>
      <w:r w:rsidR="00C637F6">
        <w:rPr>
          <w:rStyle w:val="a4"/>
          <w:sz w:val="24"/>
          <w:szCs w:val="24"/>
          <w:lang w:val="en-US"/>
        </w:rPr>
        <w:fldChar w:fldCharType="separate"/>
      </w:r>
      <w:r w:rsidRPr="00FC2901">
        <w:rPr>
          <w:rStyle w:val="a4"/>
          <w:sz w:val="24"/>
          <w:szCs w:val="24"/>
          <w:lang w:val="en-US"/>
        </w:rPr>
        <w:t>https</w:t>
      </w:r>
      <w:r w:rsidRPr="00EB36B5">
        <w:rPr>
          <w:rStyle w:val="a4"/>
          <w:sz w:val="24"/>
          <w:szCs w:val="24"/>
          <w:lang w:val="en-US"/>
        </w:rPr>
        <w:t>://</w:t>
      </w:r>
      <w:r w:rsidRPr="00FC2901">
        <w:rPr>
          <w:rStyle w:val="a4"/>
          <w:sz w:val="24"/>
          <w:szCs w:val="24"/>
          <w:lang w:val="en-US"/>
        </w:rPr>
        <w:t>github</w:t>
      </w:r>
      <w:r w:rsidRPr="00EB36B5">
        <w:rPr>
          <w:rStyle w:val="a4"/>
          <w:sz w:val="24"/>
          <w:szCs w:val="24"/>
          <w:lang w:val="en-US"/>
        </w:rPr>
        <w:t>.</w:t>
      </w:r>
      <w:r w:rsidRPr="00FC2901">
        <w:rPr>
          <w:rStyle w:val="a4"/>
          <w:sz w:val="24"/>
          <w:szCs w:val="24"/>
          <w:lang w:val="en-US"/>
        </w:rPr>
        <w:t>com</w:t>
      </w:r>
      <w:r w:rsidRPr="00EB36B5">
        <w:rPr>
          <w:rStyle w:val="a4"/>
          <w:sz w:val="24"/>
          <w:szCs w:val="24"/>
          <w:lang w:val="en-US"/>
        </w:rPr>
        <w:t>/</w:t>
      </w:r>
      <w:r w:rsidRPr="00FC2901">
        <w:rPr>
          <w:rStyle w:val="a4"/>
          <w:sz w:val="24"/>
          <w:szCs w:val="24"/>
          <w:lang w:val="en-US"/>
        </w:rPr>
        <w:t>bruderstein</w:t>
      </w:r>
      <w:r w:rsidRPr="00EB36B5">
        <w:rPr>
          <w:rStyle w:val="a4"/>
          <w:sz w:val="24"/>
          <w:szCs w:val="24"/>
          <w:lang w:val="en-US"/>
        </w:rPr>
        <w:t>/</w:t>
      </w:r>
      <w:r w:rsidRPr="00FC2901">
        <w:rPr>
          <w:rStyle w:val="a4"/>
          <w:sz w:val="24"/>
          <w:szCs w:val="24"/>
          <w:lang w:val="en-US"/>
        </w:rPr>
        <w:t>nppPlu</w:t>
      </w:r>
      <w:r w:rsidR="00C637F6">
        <w:rPr>
          <w:rStyle w:val="a4"/>
          <w:sz w:val="24"/>
          <w:szCs w:val="24"/>
          <w:lang w:val="en-US"/>
        </w:rPr>
        <w:fldChar w:fldCharType="end"/>
      </w:r>
      <w:r w:rsidRPr="00EB36B5">
        <w:rPr>
          <w:sz w:val="24"/>
          <w:szCs w:val="24"/>
          <w:lang w:val="en-US"/>
        </w:rPr>
        <w:t>...</w:t>
      </w:r>
    </w:p>
    <w:p w14:paraId="1C26E984" w14:textId="77777777" w:rsidR="00AA36E9" w:rsidRPr="00287FDA" w:rsidRDefault="00AA36E9" w:rsidP="00210C1E">
      <w:pPr>
        <w:spacing w:after="0"/>
        <w:ind w:left="567" w:firstLine="284"/>
        <w:rPr>
          <w:sz w:val="24"/>
          <w:szCs w:val="24"/>
        </w:rPr>
      </w:pPr>
      <w:r>
        <w:rPr>
          <w:sz w:val="24"/>
          <w:szCs w:val="24"/>
        </w:rPr>
        <w:t>Скачал</w:t>
      </w:r>
      <w:r w:rsidRPr="00287FDA">
        <w:rPr>
          <w:sz w:val="24"/>
          <w:szCs w:val="24"/>
        </w:rPr>
        <w:t xml:space="preserve"> </w:t>
      </w:r>
      <w:r>
        <w:rPr>
          <w:sz w:val="24"/>
          <w:szCs w:val="24"/>
        </w:rPr>
        <w:t>в</w:t>
      </w:r>
      <w:r w:rsidRPr="00287FDA">
        <w:rPr>
          <w:sz w:val="24"/>
          <w:szCs w:val="24"/>
        </w:rPr>
        <w:t xml:space="preserve"> </w:t>
      </w:r>
      <w:r>
        <w:rPr>
          <w:sz w:val="24"/>
          <w:szCs w:val="24"/>
        </w:rPr>
        <w:t>папку</w:t>
      </w:r>
      <w:r w:rsidRPr="00287FDA">
        <w:rPr>
          <w:sz w:val="24"/>
          <w:szCs w:val="24"/>
        </w:rPr>
        <w:t xml:space="preserve"> </w:t>
      </w:r>
      <w:r>
        <w:rPr>
          <w:sz w:val="24"/>
          <w:szCs w:val="24"/>
          <w:lang w:val="en-US"/>
        </w:rPr>
        <w:t>NOTEPAD</w:t>
      </w:r>
    </w:p>
    <w:p w14:paraId="1BD9315D" w14:textId="77777777" w:rsidR="00AA36E9" w:rsidRDefault="00AA36E9" w:rsidP="00210C1E">
      <w:pPr>
        <w:spacing w:after="0"/>
        <w:ind w:left="567" w:firstLine="284"/>
        <w:rPr>
          <w:sz w:val="24"/>
          <w:szCs w:val="24"/>
          <w:lang w:val="en-US"/>
        </w:rPr>
      </w:pPr>
      <w:r w:rsidRPr="00AA36E9">
        <w:rPr>
          <w:sz w:val="24"/>
          <w:szCs w:val="24"/>
          <w:lang w:val="en-US"/>
        </w:rPr>
        <w:t xml:space="preserve">Скопировать </w:t>
      </w:r>
      <w:r w:rsidRPr="00AA36E9">
        <w:rPr>
          <w:b/>
          <w:color w:val="FF0000"/>
          <w:sz w:val="24"/>
          <w:szCs w:val="24"/>
          <w:highlight w:val="yellow"/>
          <w:lang w:val="en-US"/>
        </w:rPr>
        <w:t>PluginManager.dll</w:t>
      </w:r>
      <w:r w:rsidRPr="00AA36E9">
        <w:rPr>
          <w:sz w:val="24"/>
          <w:szCs w:val="24"/>
          <w:lang w:val="en-US"/>
        </w:rPr>
        <w:t xml:space="preserve"> в </w:t>
      </w:r>
      <w:proofErr w:type="gramStart"/>
      <w:r w:rsidRPr="00AA36E9">
        <w:rPr>
          <w:sz w:val="24"/>
          <w:szCs w:val="24"/>
          <w:lang w:val="en-US"/>
        </w:rPr>
        <w:t xml:space="preserve">папку  </w:t>
      </w:r>
      <w:r w:rsidRPr="00AA36E9">
        <w:rPr>
          <w:b/>
          <w:color w:val="FF0000"/>
          <w:sz w:val="24"/>
          <w:szCs w:val="24"/>
          <w:highlight w:val="yellow"/>
          <w:lang w:val="en-US"/>
        </w:rPr>
        <w:t>C:\Program</w:t>
      </w:r>
      <w:proofErr w:type="gramEnd"/>
      <w:r w:rsidRPr="00AA36E9">
        <w:rPr>
          <w:b/>
          <w:color w:val="FF0000"/>
          <w:sz w:val="24"/>
          <w:szCs w:val="24"/>
          <w:highlight w:val="yellow"/>
          <w:lang w:val="en-US"/>
        </w:rPr>
        <w:t xml:space="preserve"> Files (x86)\Notepad++\pluginsPlugin</w:t>
      </w:r>
    </w:p>
    <w:p w14:paraId="76479067" w14:textId="77777777" w:rsidR="00AA36E9" w:rsidRDefault="00AA36E9" w:rsidP="00210C1E">
      <w:pPr>
        <w:spacing w:after="0"/>
        <w:ind w:left="567" w:firstLine="284"/>
        <w:rPr>
          <w:color w:val="FF0000"/>
          <w:sz w:val="24"/>
          <w:szCs w:val="24"/>
          <w:lang w:val="en-US"/>
        </w:rPr>
      </w:pPr>
      <w:r>
        <w:rPr>
          <w:sz w:val="24"/>
          <w:szCs w:val="24"/>
        </w:rPr>
        <w:t>Скопировать</w:t>
      </w:r>
      <w:r w:rsidRPr="00AA36E9">
        <w:rPr>
          <w:sz w:val="24"/>
          <w:szCs w:val="24"/>
          <w:lang w:val="en-US"/>
        </w:rPr>
        <w:t xml:space="preserve"> </w:t>
      </w:r>
      <w:r w:rsidRPr="00AA36E9">
        <w:rPr>
          <w:b/>
          <w:color w:val="FF0000"/>
          <w:sz w:val="24"/>
          <w:szCs w:val="24"/>
          <w:highlight w:val="yellow"/>
          <w:lang w:val="en-US"/>
        </w:rPr>
        <w:t>gpup.exe</w:t>
      </w:r>
      <w:r w:rsidRPr="00AA36E9">
        <w:rPr>
          <w:color w:val="FF0000"/>
          <w:sz w:val="24"/>
          <w:szCs w:val="24"/>
          <w:lang w:val="en-US"/>
        </w:rPr>
        <w:t xml:space="preserve"> </w:t>
      </w:r>
      <w:r>
        <w:rPr>
          <w:sz w:val="24"/>
          <w:szCs w:val="24"/>
        </w:rPr>
        <w:t>в</w:t>
      </w:r>
      <w:r w:rsidRPr="00AA36E9">
        <w:rPr>
          <w:sz w:val="24"/>
          <w:szCs w:val="24"/>
          <w:lang w:val="en-US"/>
        </w:rPr>
        <w:t xml:space="preserve"> </w:t>
      </w:r>
      <w:r>
        <w:rPr>
          <w:sz w:val="24"/>
          <w:szCs w:val="24"/>
        </w:rPr>
        <w:t>папку</w:t>
      </w:r>
      <w:r w:rsidRPr="00AA36E9">
        <w:rPr>
          <w:sz w:val="24"/>
          <w:szCs w:val="24"/>
          <w:lang w:val="en-US"/>
        </w:rPr>
        <w:t xml:space="preserve"> C</w:t>
      </w:r>
      <w:r w:rsidRPr="00AA36E9">
        <w:rPr>
          <w:color w:val="FF0000"/>
          <w:sz w:val="24"/>
          <w:szCs w:val="24"/>
          <w:highlight w:val="yellow"/>
          <w:lang w:val="en-US"/>
        </w:rPr>
        <w:t>:\Program Files (x</w:t>
      </w:r>
      <w:proofErr w:type="gramStart"/>
      <w:r w:rsidRPr="00AA36E9">
        <w:rPr>
          <w:color w:val="FF0000"/>
          <w:sz w:val="24"/>
          <w:szCs w:val="24"/>
          <w:highlight w:val="yellow"/>
          <w:lang w:val="en-US"/>
        </w:rPr>
        <w:t>86)\</w:t>
      </w:r>
      <w:proofErr w:type="gramEnd"/>
      <w:r w:rsidRPr="00AA36E9">
        <w:rPr>
          <w:color w:val="FF0000"/>
          <w:sz w:val="24"/>
          <w:szCs w:val="24"/>
          <w:highlight w:val="yellow"/>
          <w:lang w:val="en-US"/>
        </w:rPr>
        <w:t>Notepad++\updater</w:t>
      </w:r>
    </w:p>
    <w:p w14:paraId="327BB488" w14:textId="26E557C6" w:rsidR="0078364F" w:rsidRDefault="0078364F" w:rsidP="00210C1E">
      <w:pPr>
        <w:spacing w:after="0"/>
        <w:ind w:left="567" w:firstLine="284"/>
        <w:rPr>
          <w:b/>
          <w:color w:val="FF0000"/>
          <w:sz w:val="24"/>
          <w:szCs w:val="24"/>
        </w:rPr>
      </w:pPr>
      <w:r w:rsidRPr="0078364F">
        <w:rPr>
          <w:sz w:val="24"/>
          <w:szCs w:val="24"/>
        </w:rPr>
        <w:t>Должен появиться в меню</w:t>
      </w:r>
      <w:r>
        <w:rPr>
          <w:color w:val="FF0000"/>
          <w:sz w:val="24"/>
          <w:szCs w:val="24"/>
        </w:rPr>
        <w:t xml:space="preserve"> </w:t>
      </w:r>
      <w:r w:rsidRPr="0078364F">
        <w:rPr>
          <w:b/>
          <w:color w:val="FF0000"/>
          <w:sz w:val="24"/>
          <w:szCs w:val="24"/>
        </w:rPr>
        <w:t>ПЛАГИНЫ</w:t>
      </w:r>
    </w:p>
    <w:p w14:paraId="4765129B" w14:textId="3DC07331" w:rsidR="001E69DA" w:rsidRDefault="001E69DA" w:rsidP="001E69DA">
      <w:pPr>
        <w:spacing w:after="0"/>
        <w:ind w:left="567" w:firstLine="284"/>
        <w:jc w:val="center"/>
        <w:rPr>
          <w:b/>
          <w:bCs/>
          <w:sz w:val="28"/>
          <w:szCs w:val="28"/>
        </w:rPr>
      </w:pPr>
      <w:r w:rsidRPr="001E69DA">
        <w:rPr>
          <w:b/>
          <w:bCs/>
          <w:sz w:val="28"/>
          <w:szCs w:val="28"/>
        </w:rPr>
        <w:t xml:space="preserve">Настройка на правильную </w:t>
      </w:r>
      <w:proofErr w:type="gramStart"/>
      <w:r w:rsidRPr="001E69DA">
        <w:rPr>
          <w:b/>
          <w:bCs/>
          <w:sz w:val="28"/>
          <w:szCs w:val="28"/>
        </w:rPr>
        <w:t xml:space="preserve">работу  </w:t>
      </w:r>
      <w:r w:rsidRPr="001E69DA">
        <w:rPr>
          <w:b/>
          <w:bCs/>
          <w:sz w:val="28"/>
          <w:szCs w:val="28"/>
          <w:highlight w:val="yellow"/>
        </w:rPr>
        <w:t>*.</w:t>
      </w:r>
      <w:r w:rsidRPr="001E69DA">
        <w:rPr>
          <w:b/>
          <w:bCs/>
          <w:sz w:val="28"/>
          <w:szCs w:val="28"/>
          <w:highlight w:val="yellow"/>
          <w:lang w:val="en-US"/>
        </w:rPr>
        <w:t>bat</w:t>
      </w:r>
      <w:proofErr w:type="gramEnd"/>
      <w:r w:rsidRPr="001E69DA">
        <w:rPr>
          <w:b/>
          <w:bCs/>
          <w:sz w:val="28"/>
          <w:szCs w:val="28"/>
        </w:rPr>
        <w:t xml:space="preserve"> файлов</w:t>
      </w:r>
    </w:p>
    <w:p w14:paraId="1B0FF845" w14:textId="6DE728C4" w:rsidR="001E69DA" w:rsidRDefault="002443D2" w:rsidP="001E69DA">
      <w:pPr>
        <w:spacing w:after="0"/>
        <w:ind w:left="567" w:firstLine="284"/>
        <w:rPr>
          <w:b/>
          <w:bCs/>
          <w:sz w:val="28"/>
          <w:szCs w:val="28"/>
        </w:rPr>
      </w:pPr>
      <w:r>
        <w:rPr>
          <w:b/>
          <w:bCs/>
          <w:sz w:val="28"/>
          <w:szCs w:val="28"/>
        </w:rPr>
        <w:t xml:space="preserve">Для </w:t>
      </w:r>
      <w:r w:rsidRPr="002443D2">
        <w:rPr>
          <w:b/>
          <w:bCs/>
          <w:sz w:val="28"/>
          <w:szCs w:val="28"/>
        </w:rPr>
        <w:t>правильно</w:t>
      </w:r>
      <w:r>
        <w:rPr>
          <w:b/>
          <w:bCs/>
          <w:sz w:val="28"/>
          <w:szCs w:val="28"/>
        </w:rPr>
        <w:t>го</w:t>
      </w:r>
      <w:r w:rsidRPr="002443D2">
        <w:rPr>
          <w:b/>
          <w:bCs/>
          <w:sz w:val="28"/>
          <w:szCs w:val="28"/>
        </w:rPr>
        <w:t xml:space="preserve"> восприя</w:t>
      </w:r>
      <w:r>
        <w:rPr>
          <w:b/>
          <w:bCs/>
          <w:sz w:val="28"/>
          <w:szCs w:val="28"/>
        </w:rPr>
        <w:t>тия</w:t>
      </w:r>
      <w:r w:rsidRPr="002443D2">
        <w:rPr>
          <w:b/>
          <w:bCs/>
          <w:sz w:val="28"/>
          <w:szCs w:val="28"/>
        </w:rPr>
        <w:t xml:space="preserve"> </w:t>
      </w:r>
      <w:r w:rsidR="001E69DA">
        <w:rPr>
          <w:b/>
          <w:bCs/>
          <w:sz w:val="28"/>
          <w:szCs w:val="28"/>
        </w:rPr>
        <w:t>Русск</w:t>
      </w:r>
      <w:r>
        <w:rPr>
          <w:b/>
          <w:bCs/>
          <w:sz w:val="28"/>
          <w:szCs w:val="28"/>
        </w:rPr>
        <w:t>ого</w:t>
      </w:r>
      <w:r w:rsidR="001E69DA">
        <w:rPr>
          <w:b/>
          <w:bCs/>
          <w:sz w:val="28"/>
          <w:szCs w:val="28"/>
        </w:rPr>
        <w:t xml:space="preserve"> текст</w:t>
      </w:r>
      <w:r>
        <w:rPr>
          <w:b/>
          <w:bCs/>
          <w:sz w:val="28"/>
          <w:szCs w:val="28"/>
        </w:rPr>
        <w:t>а</w:t>
      </w:r>
      <w:r w:rsidR="001E69DA">
        <w:rPr>
          <w:b/>
          <w:bCs/>
          <w:sz w:val="28"/>
          <w:szCs w:val="28"/>
        </w:rPr>
        <w:t xml:space="preserve"> в именах файлах </w:t>
      </w:r>
      <w:r>
        <w:rPr>
          <w:b/>
          <w:bCs/>
          <w:sz w:val="28"/>
          <w:szCs w:val="28"/>
        </w:rPr>
        <w:t>необходимо</w:t>
      </w:r>
    </w:p>
    <w:p w14:paraId="1F8BC4ED" w14:textId="64F8253E" w:rsidR="001E69DA" w:rsidRPr="00F35197" w:rsidRDefault="001E69DA" w:rsidP="001E69DA">
      <w:pPr>
        <w:spacing w:after="0"/>
        <w:ind w:left="567" w:firstLine="284"/>
        <w:rPr>
          <w:b/>
          <w:bCs/>
          <w:color w:val="FF0000"/>
          <w:sz w:val="28"/>
          <w:szCs w:val="28"/>
        </w:rPr>
      </w:pPr>
      <w:r w:rsidRPr="002443D2">
        <w:rPr>
          <w:b/>
          <w:bCs/>
          <w:color w:val="FF0000"/>
          <w:sz w:val="28"/>
          <w:szCs w:val="28"/>
          <w:highlight w:val="yellow"/>
        </w:rPr>
        <w:t>Кодировка-</w:t>
      </w:r>
      <w:r w:rsidRPr="00F35197">
        <w:rPr>
          <w:b/>
          <w:bCs/>
          <w:color w:val="FF0000"/>
          <w:sz w:val="28"/>
          <w:szCs w:val="28"/>
          <w:highlight w:val="yellow"/>
        </w:rPr>
        <w:t xml:space="preserve">&gt; </w:t>
      </w:r>
      <w:r w:rsidRPr="002443D2">
        <w:rPr>
          <w:b/>
          <w:bCs/>
          <w:color w:val="FF0000"/>
          <w:sz w:val="28"/>
          <w:szCs w:val="28"/>
          <w:highlight w:val="yellow"/>
        </w:rPr>
        <w:t>Кодировка -</w:t>
      </w:r>
      <w:r w:rsidRPr="00F35197">
        <w:rPr>
          <w:b/>
          <w:bCs/>
          <w:color w:val="FF0000"/>
          <w:sz w:val="28"/>
          <w:szCs w:val="28"/>
          <w:highlight w:val="yellow"/>
        </w:rPr>
        <w:t xml:space="preserve">&gt; </w:t>
      </w:r>
      <w:r w:rsidRPr="002443D2">
        <w:rPr>
          <w:b/>
          <w:bCs/>
          <w:color w:val="FF0000"/>
          <w:sz w:val="28"/>
          <w:szCs w:val="28"/>
          <w:highlight w:val="yellow"/>
        </w:rPr>
        <w:t>кирилица</w:t>
      </w:r>
      <w:r w:rsidR="002443D2" w:rsidRPr="002443D2">
        <w:rPr>
          <w:b/>
          <w:bCs/>
          <w:color w:val="FF0000"/>
          <w:sz w:val="28"/>
          <w:szCs w:val="28"/>
          <w:highlight w:val="yellow"/>
        </w:rPr>
        <w:t xml:space="preserve"> -</w:t>
      </w:r>
      <w:r w:rsidR="002443D2" w:rsidRPr="00F35197">
        <w:rPr>
          <w:b/>
          <w:bCs/>
          <w:color w:val="FF0000"/>
          <w:sz w:val="28"/>
          <w:szCs w:val="28"/>
          <w:highlight w:val="yellow"/>
        </w:rPr>
        <w:t xml:space="preserve">&gt; </w:t>
      </w:r>
      <w:r w:rsidR="002443D2" w:rsidRPr="002443D2">
        <w:rPr>
          <w:b/>
          <w:bCs/>
          <w:color w:val="FF0000"/>
          <w:sz w:val="28"/>
          <w:szCs w:val="28"/>
          <w:highlight w:val="yellow"/>
          <w:lang w:val="en-US"/>
        </w:rPr>
        <w:t>OEM</w:t>
      </w:r>
      <w:r w:rsidR="002443D2" w:rsidRPr="00F35197">
        <w:rPr>
          <w:b/>
          <w:bCs/>
          <w:color w:val="FF0000"/>
          <w:sz w:val="28"/>
          <w:szCs w:val="28"/>
          <w:highlight w:val="yellow"/>
        </w:rPr>
        <w:t>866</w:t>
      </w:r>
    </w:p>
    <w:p w14:paraId="1EB9A241" w14:textId="41D8DA27" w:rsidR="00FF21D7" w:rsidRPr="00F35197" w:rsidRDefault="00FF21D7" w:rsidP="001E69DA">
      <w:pPr>
        <w:spacing w:after="0"/>
        <w:ind w:left="567" w:firstLine="284"/>
        <w:rPr>
          <w:b/>
          <w:bCs/>
          <w:color w:val="5B9BD5" w:themeColor="accent1"/>
          <w:sz w:val="28"/>
          <w:szCs w:val="28"/>
        </w:rPr>
      </w:pPr>
      <w:r w:rsidRPr="00BE5330">
        <w:rPr>
          <w:b/>
          <w:bCs/>
          <w:color w:val="5B9BD5" w:themeColor="accent1"/>
          <w:sz w:val="28"/>
          <w:szCs w:val="28"/>
          <w:highlight w:val="yellow"/>
        </w:rPr>
        <w:t xml:space="preserve">Подключить интерпретор </w:t>
      </w:r>
      <w:r w:rsidRPr="00BE5330">
        <w:rPr>
          <w:b/>
          <w:bCs/>
          <w:color w:val="5B9BD5" w:themeColor="accent1"/>
          <w:sz w:val="28"/>
          <w:szCs w:val="28"/>
          <w:highlight w:val="yellow"/>
          <w:lang w:val="en-US"/>
        </w:rPr>
        <w:t>CMD</w:t>
      </w:r>
      <w:r w:rsidRPr="00BE5330">
        <w:rPr>
          <w:b/>
          <w:bCs/>
          <w:color w:val="5B9BD5" w:themeColor="accent1"/>
          <w:sz w:val="28"/>
          <w:szCs w:val="28"/>
          <w:highlight w:val="yellow"/>
        </w:rPr>
        <w:t xml:space="preserve"> (аналогично браузерам) </w:t>
      </w:r>
      <w:r w:rsidRPr="00BE5330">
        <w:rPr>
          <w:b/>
          <w:bCs/>
          <w:color w:val="5B9BD5" w:themeColor="accent1"/>
          <w:sz w:val="28"/>
          <w:szCs w:val="28"/>
          <w:highlight w:val="yellow"/>
          <w:lang w:val="en-US"/>
        </w:rPr>
        <w:t>ALT</w:t>
      </w:r>
      <w:r w:rsidRPr="00BE5330">
        <w:rPr>
          <w:b/>
          <w:bCs/>
          <w:color w:val="5B9BD5" w:themeColor="accent1"/>
          <w:sz w:val="28"/>
          <w:szCs w:val="28"/>
          <w:highlight w:val="yellow"/>
        </w:rPr>
        <w:t xml:space="preserve">-&gt; </w:t>
      </w:r>
      <w:r w:rsidRPr="00BE5330">
        <w:rPr>
          <w:b/>
          <w:bCs/>
          <w:color w:val="5B9BD5" w:themeColor="accent1"/>
          <w:sz w:val="28"/>
          <w:szCs w:val="28"/>
          <w:highlight w:val="yellow"/>
          <w:lang w:val="en-US"/>
        </w:rPr>
        <w:t>F</w:t>
      </w:r>
      <w:r w:rsidRPr="00BE5330">
        <w:rPr>
          <w:b/>
          <w:bCs/>
          <w:color w:val="5B9BD5" w:themeColor="accent1"/>
          <w:sz w:val="28"/>
          <w:szCs w:val="28"/>
          <w:highlight w:val="yellow"/>
        </w:rPr>
        <w:t>12</w:t>
      </w:r>
    </w:p>
    <w:p w14:paraId="5182A116" w14:textId="77777777" w:rsidR="00FF21D7" w:rsidRPr="00FF21D7" w:rsidRDefault="00FF21D7" w:rsidP="001E69DA">
      <w:pPr>
        <w:spacing w:after="0"/>
        <w:ind w:left="567" w:firstLine="284"/>
        <w:rPr>
          <w:b/>
          <w:bCs/>
          <w:color w:val="FF0000"/>
          <w:sz w:val="28"/>
          <w:szCs w:val="28"/>
        </w:rPr>
      </w:pPr>
    </w:p>
    <w:p w14:paraId="00C9F50A" w14:textId="756B1324" w:rsidR="00210C1E" w:rsidRPr="00FF798D" w:rsidRDefault="00210C1E" w:rsidP="00FF798D">
      <w:pPr>
        <w:pStyle w:val="a3"/>
        <w:numPr>
          <w:ilvl w:val="0"/>
          <w:numId w:val="34"/>
        </w:numPr>
        <w:spacing w:after="0"/>
        <w:jc w:val="center"/>
        <w:rPr>
          <w:b/>
          <w:bCs/>
          <w:sz w:val="28"/>
          <w:szCs w:val="28"/>
          <w:lang w:val="en-US"/>
        </w:rPr>
      </w:pPr>
      <w:r w:rsidRPr="00FF798D">
        <w:rPr>
          <w:b/>
          <w:bCs/>
          <w:sz w:val="28"/>
          <w:szCs w:val="28"/>
        </w:rPr>
        <w:t>Подключение Браузеров</w:t>
      </w:r>
    </w:p>
    <w:p w14:paraId="27CA31E8" w14:textId="1A9F5DFC" w:rsidR="00210C1E" w:rsidRPr="00D013ED" w:rsidRDefault="00D47C98" w:rsidP="00210C1E">
      <w:pPr>
        <w:pStyle w:val="a3"/>
        <w:numPr>
          <w:ilvl w:val="1"/>
          <w:numId w:val="34"/>
        </w:numPr>
        <w:spacing w:after="0"/>
        <w:rPr>
          <w:sz w:val="24"/>
          <w:szCs w:val="24"/>
        </w:rPr>
      </w:pPr>
      <w:r>
        <w:rPr>
          <w:b/>
          <w:color w:val="FF0000"/>
          <w:sz w:val="24"/>
          <w:szCs w:val="24"/>
        </w:rPr>
        <w:t>Вкладка Запуск -</w:t>
      </w:r>
      <w:r w:rsidRPr="00994733">
        <w:rPr>
          <w:b/>
          <w:color w:val="FF0000"/>
          <w:sz w:val="24"/>
          <w:szCs w:val="24"/>
        </w:rPr>
        <w:t>&gt;</w:t>
      </w:r>
      <w:r>
        <w:rPr>
          <w:b/>
          <w:color w:val="FF0000"/>
          <w:sz w:val="24"/>
          <w:szCs w:val="24"/>
        </w:rPr>
        <w:t xml:space="preserve"> Изменение сочетане клавиш -</w:t>
      </w:r>
      <w:r w:rsidRPr="00994733">
        <w:rPr>
          <w:b/>
          <w:color w:val="FF0000"/>
          <w:sz w:val="24"/>
          <w:szCs w:val="24"/>
        </w:rPr>
        <w:t>&gt;</w:t>
      </w:r>
      <w:r>
        <w:rPr>
          <w:b/>
          <w:color w:val="FF0000"/>
          <w:sz w:val="24"/>
          <w:szCs w:val="24"/>
        </w:rPr>
        <w:t xml:space="preserve"> удаляем все </w:t>
      </w:r>
      <w:proofErr w:type="gramStart"/>
      <w:r>
        <w:rPr>
          <w:b/>
          <w:color w:val="FF0000"/>
          <w:sz w:val="24"/>
          <w:szCs w:val="24"/>
        </w:rPr>
        <w:t>запуски(</w:t>
      </w:r>
      <w:proofErr w:type="gramEnd"/>
      <w:r>
        <w:rPr>
          <w:b/>
          <w:color w:val="FF0000"/>
          <w:sz w:val="24"/>
          <w:szCs w:val="24"/>
        </w:rPr>
        <w:t>кроме браузеров)</w:t>
      </w:r>
    </w:p>
    <w:p w14:paraId="4EC99BA6" w14:textId="3EA13E79" w:rsidR="00F5542C" w:rsidRDefault="00744A36" w:rsidP="00093F12">
      <w:pPr>
        <w:pStyle w:val="a3"/>
        <w:numPr>
          <w:ilvl w:val="0"/>
          <w:numId w:val="35"/>
        </w:numPr>
        <w:spacing w:after="0"/>
        <w:rPr>
          <w:b/>
          <w:bCs/>
          <w:sz w:val="24"/>
          <w:szCs w:val="24"/>
          <w:lang w:val="en-US"/>
        </w:rPr>
      </w:pPr>
      <w:bookmarkStart w:id="317" w:name="_Hlk32218516"/>
      <w:bookmarkEnd w:id="309"/>
      <w:r>
        <w:rPr>
          <w:sz w:val="24"/>
          <w:szCs w:val="24"/>
          <w:lang w:val="en-US"/>
        </w:rPr>
        <w:t xml:space="preserve">Iexplorer </w:t>
      </w:r>
      <w:r w:rsidR="00093F12">
        <w:rPr>
          <w:sz w:val="24"/>
          <w:szCs w:val="24"/>
        </w:rPr>
        <w:t>Назв</w:t>
      </w:r>
      <w:r w:rsidR="00093F12" w:rsidRPr="00093F12">
        <w:rPr>
          <w:sz w:val="24"/>
          <w:szCs w:val="24"/>
          <w:lang w:val="en-US"/>
        </w:rPr>
        <w:t xml:space="preserve">. </w:t>
      </w:r>
      <w:r w:rsidR="00093F12" w:rsidRPr="00093F12">
        <w:rPr>
          <w:b/>
          <w:bCs/>
          <w:sz w:val="24"/>
          <w:szCs w:val="24"/>
          <w:lang w:val="en-US"/>
        </w:rPr>
        <w:t>IE</w:t>
      </w:r>
      <w:r w:rsidR="00093F12">
        <w:rPr>
          <w:sz w:val="24"/>
          <w:szCs w:val="24"/>
          <w:lang w:val="en-US"/>
        </w:rPr>
        <w:t xml:space="preserve"> </w:t>
      </w:r>
      <w:r w:rsidR="00093F12">
        <w:rPr>
          <w:sz w:val="24"/>
          <w:szCs w:val="24"/>
        </w:rPr>
        <w:t>сочетание</w:t>
      </w:r>
      <w:r w:rsidR="00093F12" w:rsidRPr="00093F12">
        <w:rPr>
          <w:sz w:val="24"/>
          <w:szCs w:val="24"/>
          <w:lang w:val="en-US"/>
        </w:rPr>
        <w:t xml:space="preserve"> </w:t>
      </w:r>
      <w:r w:rsidR="00093F12" w:rsidRPr="00093F12">
        <w:rPr>
          <w:b/>
          <w:bCs/>
          <w:sz w:val="24"/>
          <w:szCs w:val="24"/>
          <w:lang w:val="en-US"/>
        </w:rPr>
        <w:t>ALT-&gt;F</w:t>
      </w:r>
      <w:proofErr w:type="gramStart"/>
      <w:r w:rsidR="00093F12" w:rsidRPr="00093F12">
        <w:rPr>
          <w:b/>
          <w:bCs/>
          <w:sz w:val="24"/>
          <w:szCs w:val="24"/>
          <w:lang w:val="en-US"/>
        </w:rPr>
        <w:t>1</w:t>
      </w:r>
      <w:r w:rsidR="00093F12">
        <w:rPr>
          <w:sz w:val="24"/>
          <w:szCs w:val="24"/>
          <w:lang w:val="en-US"/>
        </w:rPr>
        <w:t xml:space="preserve">  </w:t>
      </w:r>
      <w:r w:rsidR="00093F12">
        <w:rPr>
          <w:sz w:val="24"/>
          <w:szCs w:val="24"/>
        </w:rPr>
        <w:t>команда</w:t>
      </w:r>
      <w:proofErr w:type="gramEnd"/>
      <w:r w:rsidR="00093F12" w:rsidRPr="00093F12">
        <w:rPr>
          <w:sz w:val="24"/>
          <w:szCs w:val="24"/>
          <w:lang w:val="en-US"/>
        </w:rPr>
        <w:t xml:space="preserve"> </w:t>
      </w:r>
      <w:r w:rsidR="00093F12" w:rsidRPr="00093F12">
        <w:rPr>
          <w:b/>
          <w:bCs/>
          <w:sz w:val="24"/>
          <w:szCs w:val="24"/>
          <w:lang w:val="en-US"/>
        </w:rPr>
        <w:t>"C:\Program Files (x86)\Internet Explorer\iexplore.exe"  "$(FULL_CURRENT_PATH)"</w:t>
      </w:r>
    </w:p>
    <w:bookmarkEnd w:id="317"/>
    <w:p w14:paraId="1ACC62B9" w14:textId="7EA3AB7D" w:rsidR="0090146F" w:rsidRDefault="00744A36" w:rsidP="00287FDA">
      <w:pPr>
        <w:pStyle w:val="a3"/>
        <w:numPr>
          <w:ilvl w:val="0"/>
          <w:numId w:val="35"/>
        </w:numPr>
        <w:spacing w:after="0"/>
        <w:rPr>
          <w:b/>
          <w:bCs/>
          <w:sz w:val="24"/>
          <w:szCs w:val="24"/>
          <w:lang w:val="en-US"/>
        </w:rPr>
      </w:pPr>
      <w:r>
        <w:rPr>
          <w:b/>
          <w:bCs/>
          <w:sz w:val="24"/>
          <w:szCs w:val="24"/>
          <w:lang w:val="en-US"/>
        </w:rPr>
        <w:t xml:space="preserve">Opera </w:t>
      </w:r>
      <w:r w:rsidR="0090146F" w:rsidRPr="0090146F">
        <w:rPr>
          <w:b/>
          <w:bCs/>
          <w:sz w:val="24"/>
          <w:szCs w:val="24"/>
          <w:lang w:val="en-US"/>
        </w:rPr>
        <w:t>Назв. Opera сочетание ALT-&gt;F</w:t>
      </w:r>
      <w:proofErr w:type="gramStart"/>
      <w:r w:rsidR="0090146F" w:rsidRPr="0090146F">
        <w:rPr>
          <w:b/>
          <w:bCs/>
          <w:sz w:val="24"/>
          <w:szCs w:val="24"/>
          <w:lang w:val="en-US"/>
        </w:rPr>
        <w:t>2  команда</w:t>
      </w:r>
      <w:proofErr w:type="gramEnd"/>
      <w:r w:rsidR="0090146F" w:rsidRPr="0090146F">
        <w:rPr>
          <w:b/>
          <w:bCs/>
          <w:sz w:val="24"/>
          <w:szCs w:val="24"/>
          <w:lang w:val="en-US"/>
        </w:rPr>
        <w:t xml:space="preserve"> C:\Users\John\AppData\Local\Programs\Opera\launcher.exe "$(FULL_CURRENT_PATH)"</w:t>
      </w:r>
    </w:p>
    <w:p w14:paraId="7C06DBDA" w14:textId="02CCE920" w:rsidR="0090146F" w:rsidRDefault="00744A36" w:rsidP="00287FDA">
      <w:pPr>
        <w:pStyle w:val="a3"/>
        <w:numPr>
          <w:ilvl w:val="0"/>
          <w:numId w:val="35"/>
        </w:numPr>
        <w:pBdr>
          <w:bottom w:val="single" w:sz="6" w:space="1" w:color="auto"/>
        </w:pBdr>
        <w:spacing w:after="0"/>
        <w:rPr>
          <w:b/>
          <w:bCs/>
          <w:sz w:val="24"/>
          <w:szCs w:val="24"/>
          <w:lang w:val="en-US"/>
        </w:rPr>
      </w:pPr>
      <w:r>
        <w:rPr>
          <w:b/>
          <w:bCs/>
          <w:sz w:val="24"/>
          <w:szCs w:val="24"/>
          <w:lang w:val="en-US"/>
        </w:rPr>
        <w:t xml:space="preserve">Firefox </w:t>
      </w:r>
      <w:r w:rsidRPr="00744A36">
        <w:rPr>
          <w:b/>
          <w:bCs/>
          <w:sz w:val="24"/>
          <w:szCs w:val="24"/>
          <w:lang w:val="en-US"/>
        </w:rPr>
        <w:t xml:space="preserve">Назв. </w:t>
      </w:r>
      <w:r>
        <w:rPr>
          <w:b/>
          <w:bCs/>
          <w:sz w:val="24"/>
          <w:szCs w:val="24"/>
          <w:lang w:val="en-US"/>
        </w:rPr>
        <w:t>Firefox</w:t>
      </w:r>
      <w:r w:rsidRPr="00744A36">
        <w:rPr>
          <w:b/>
          <w:bCs/>
          <w:sz w:val="24"/>
          <w:szCs w:val="24"/>
          <w:lang w:val="en-US"/>
        </w:rPr>
        <w:t xml:space="preserve"> сочетание ALT-&gt;F</w:t>
      </w:r>
      <w:proofErr w:type="gramStart"/>
      <w:r>
        <w:rPr>
          <w:b/>
          <w:bCs/>
          <w:sz w:val="24"/>
          <w:szCs w:val="24"/>
          <w:lang w:val="en-US"/>
        </w:rPr>
        <w:t>3</w:t>
      </w:r>
      <w:r w:rsidRPr="00744A36">
        <w:rPr>
          <w:b/>
          <w:bCs/>
          <w:sz w:val="24"/>
          <w:szCs w:val="24"/>
          <w:lang w:val="en-US"/>
        </w:rPr>
        <w:t xml:space="preserve">  команда</w:t>
      </w:r>
      <w:proofErr w:type="gramEnd"/>
      <w:r w:rsidRPr="00744A36">
        <w:rPr>
          <w:b/>
          <w:bCs/>
          <w:sz w:val="24"/>
          <w:szCs w:val="24"/>
          <w:lang w:val="en-US"/>
        </w:rPr>
        <w:t xml:space="preserve"> "C:\Program Files\Mozilla Firefox\firefox.exe" "$(FULL_CURRENT_PATH)"</w:t>
      </w:r>
    </w:p>
    <w:p w14:paraId="6C8C3B9B" w14:textId="0EAE0D92" w:rsidR="00744A36" w:rsidRPr="00B5342D" w:rsidRDefault="00B5342D" w:rsidP="00287FDA">
      <w:pPr>
        <w:pStyle w:val="a3"/>
        <w:numPr>
          <w:ilvl w:val="0"/>
          <w:numId w:val="35"/>
        </w:numPr>
        <w:pBdr>
          <w:bottom w:val="single" w:sz="6" w:space="1" w:color="auto"/>
        </w:pBdr>
        <w:spacing w:after="0"/>
        <w:rPr>
          <w:b/>
          <w:bCs/>
          <w:sz w:val="24"/>
          <w:szCs w:val="24"/>
        </w:rPr>
      </w:pPr>
      <w:r w:rsidRPr="00B5342D">
        <w:rPr>
          <w:b/>
          <w:bCs/>
          <w:sz w:val="24"/>
          <w:szCs w:val="24"/>
          <w:lang w:val="en-US"/>
        </w:rPr>
        <w:t>H</w:t>
      </w:r>
      <w:r w:rsidRPr="00B5342D">
        <w:rPr>
          <w:b/>
          <w:bCs/>
          <w:sz w:val="24"/>
          <w:szCs w:val="24"/>
        </w:rPr>
        <w:t>:\Программирование Основы\Прога\</w:t>
      </w:r>
      <w:r w:rsidRPr="00B5342D">
        <w:rPr>
          <w:b/>
          <w:bCs/>
          <w:sz w:val="24"/>
          <w:szCs w:val="24"/>
          <w:lang w:val="en-US"/>
        </w:rPr>
        <w:t>NOTEPAD</w:t>
      </w:r>
      <w:r w:rsidRPr="00B5342D">
        <w:rPr>
          <w:b/>
          <w:bCs/>
          <w:sz w:val="24"/>
          <w:szCs w:val="24"/>
        </w:rPr>
        <w:t xml:space="preserve"> ++ Браузеры подключение и запуск.pdf</w:t>
      </w:r>
    </w:p>
    <w:p w14:paraId="5BF0EE99" w14:textId="79C3AC0D" w:rsidR="00744A36" w:rsidRDefault="00744A36" w:rsidP="00744A36">
      <w:pPr>
        <w:spacing w:after="0"/>
        <w:rPr>
          <w:b/>
          <w:bCs/>
          <w:sz w:val="24"/>
          <w:szCs w:val="24"/>
        </w:rPr>
      </w:pPr>
    </w:p>
    <w:p w14:paraId="62AC7AB0" w14:textId="4832783C" w:rsidR="00FB6099" w:rsidRDefault="00FB6099" w:rsidP="00FB6099">
      <w:pPr>
        <w:spacing w:after="0"/>
        <w:jc w:val="center"/>
        <w:rPr>
          <w:b/>
          <w:bCs/>
          <w:sz w:val="28"/>
          <w:szCs w:val="28"/>
        </w:rPr>
      </w:pPr>
      <w:r w:rsidRPr="00FB6099">
        <w:rPr>
          <w:b/>
          <w:bCs/>
          <w:sz w:val="28"/>
          <w:szCs w:val="28"/>
        </w:rPr>
        <w:t>Как запустить внешнюю программу</w:t>
      </w:r>
    </w:p>
    <w:p w14:paraId="533B806B" w14:textId="43A70A6C" w:rsidR="00176210" w:rsidRDefault="00176210" w:rsidP="00176210">
      <w:pPr>
        <w:spacing w:after="0"/>
        <w:rPr>
          <w:rStyle w:val="HTML0"/>
          <w:rFonts w:ascii="Consolas" w:eastAsiaTheme="minorHAnsi" w:hAnsi="Consolas"/>
          <w:color w:val="222222"/>
          <w:sz w:val="21"/>
          <w:szCs w:val="21"/>
          <w:shd w:val="clear" w:color="auto" w:fill="FFFFFF"/>
        </w:rPr>
      </w:pPr>
      <w:r>
        <w:rPr>
          <w:rFonts w:ascii="Arial" w:hAnsi="Arial" w:cs="Arial"/>
          <w:b/>
          <w:color w:val="222222"/>
          <w:shd w:val="clear" w:color="auto" w:fill="FFFFFF"/>
        </w:rPr>
        <w:t>и</w:t>
      </w:r>
      <w:r>
        <w:rPr>
          <w:rFonts w:ascii="Arial" w:hAnsi="Arial" w:cs="Arial"/>
          <w:color w:val="222222"/>
          <w:shd w:val="clear" w:color="auto" w:fill="FFFFFF"/>
        </w:rPr>
        <w:t xml:space="preserve">спользование переменной окружения: </w:t>
      </w:r>
      <w:r>
        <w:rPr>
          <w:rStyle w:val="HTML0"/>
          <w:rFonts w:ascii="Consolas" w:eastAsiaTheme="minorHAnsi" w:hAnsi="Consolas"/>
          <w:color w:val="222222"/>
          <w:sz w:val="21"/>
          <w:szCs w:val="21"/>
          <w:shd w:val="clear" w:color="auto" w:fill="FFFFFF"/>
        </w:rPr>
        <w:t>$(ПЕРЕМЕННАЯ_ОКРУЖЕНИЯ)</w:t>
      </w:r>
      <w:r>
        <w:rPr>
          <w:rFonts w:ascii="Arial" w:hAnsi="Arial" w:cs="Arial"/>
          <w:color w:val="222222"/>
        </w:rPr>
        <w:br/>
      </w:r>
      <w:r>
        <w:rPr>
          <w:rFonts w:ascii="Arial" w:hAnsi="Arial" w:cs="Arial"/>
          <w:color w:val="222222"/>
          <w:shd w:val="clear" w:color="auto" w:fill="FFFFFF"/>
        </w:rPr>
        <w:t>Например, текущий файл, который вы редактируете в Notepad++ — «E:\my Web\main\welcome.html».</w:t>
      </w:r>
      <w:r>
        <w:rPr>
          <w:rFonts w:ascii="Arial" w:hAnsi="Arial" w:cs="Arial"/>
          <w:color w:val="222222"/>
        </w:rPr>
        <w:br/>
      </w:r>
      <w:r>
        <w:rPr>
          <w:rFonts w:ascii="Arial" w:hAnsi="Arial" w:cs="Arial"/>
          <w:color w:val="222222"/>
          <w:shd w:val="clear" w:color="auto" w:fill="FFFFFF"/>
        </w:rPr>
        <w:t>Ниже приведены некоторые переменные окружения, содержащие информацию о текущей сессии:</w:t>
      </w:r>
      <w:r>
        <w:rPr>
          <w:rFonts w:ascii="Arial" w:hAnsi="Arial" w:cs="Arial"/>
          <w:color w:val="222222"/>
        </w:rPr>
        <w:br/>
      </w:r>
      <w:r>
        <w:rPr>
          <w:rFonts w:ascii="Arial" w:hAnsi="Arial" w:cs="Arial"/>
          <w:b/>
          <w:bCs/>
          <w:color w:val="222222"/>
          <w:shd w:val="clear" w:color="auto" w:fill="FFFFFF"/>
        </w:rPr>
        <w:t>FULL_CURRENT_PATH</w:t>
      </w:r>
      <w:r>
        <w:rPr>
          <w:rFonts w:ascii="Arial" w:hAnsi="Arial" w:cs="Arial"/>
          <w:color w:val="222222"/>
          <w:shd w:val="clear" w:color="auto" w:fill="FFFFFF"/>
        </w:rPr>
        <w:t> — «E:\my Web\main\welcome.html».</w:t>
      </w:r>
      <w:r>
        <w:rPr>
          <w:rFonts w:ascii="Arial" w:hAnsi="Arial" w:cs="Arial"/>
          <w:color w:val="222222"/>
        </w:rPr>
        <w:br/>
      </w:r>
      <w:r w:rsidRPr="00176210">
        <w:rPr>
          <w:rFonts w:ascii="Arial" w:hAnsi="Arial" w:cs="Arial"/>
          <w:b/>
          <w:bCs/>
          <w:color w:val="222222"/>
          <w:shd w:val="clear" w:color="auto" w:fill="FFFFFF"/>
          <w:lang w:val="en-US"/>
        </w:rPr>
        <w:t>CURRENT_DIRECTORY</w:t>
      </w:r>
      <w:r w:rsidRPr="00176210">
        <w:rPr>
          <w:rFonts w:ascii="Arial" w:hAnsi="Arial" w:cs="Arial"/>
          <w:color w:val="222222"/>
          <w:shd w:val="clear" w:color="auto" w:fill="FFFFFF"/>
          <w:lang w:val="en-US"/>
        </w:rPr>
        <w:t> — «E:\my Web\main\».</w:t>
      </w:r>
      <w:r w:rsidRPr="00176210">
        <w:rPr>
          <w:rFonts w:ascii="Arial" w:hAnsi="Arial" w:cs="Arial"/>
          <w:color w:val="222222"/>
          <w:lang w:val="en-US"/>
        </w:rPr>
        <w:br/>
      </w:r>
      <w:r w:rsidRPr="00176210">
        <w:rPr>
          <w:rFonts w:ascii="Arial" w:hAnsi="Arial" w:cs="Arial"/>
          <w:b/>
          <w:bCs/>
          <w:color w:val="222222"/>
          <w:shd w:val="clear" w:color="auto" w:fill="FFFFFF"/>
          <w:lang w:val="en-US"/>
        </w:rPr>
        <w:t>FILE_NAME</w:t>
      </w:r>
      <w:r w:rsidRPr="00176210">
        <w:rPr>
          <w:rFonts w:ascii="Arial" w:hAnsi="Arial" w:cs="Arial"/>
          <w:color w:val="222222"/>
          <w:shd w:val="clear" w:color="auto" w:fill="FFFFFF"/>
          <w:lang w:val="en-US"/>
        </w:rPr>
        <w:t> — «welcome.html».</w:t>
      </w:r>
      <w:r w:rsidRPr="00176210">
        <w:rPr>
          <w:rFonts w:ascii="Arial" w:hAnsi="Arial" w:cs="Arial"/>
          <w:color w:val="222222"/>
          <w:lang w:val="en-US"/>
        </w:rPr>
        <w:br/>
      </w:r>
      <w:r>
        <w:rPr>
          <w:rFonts w:ascii="Arial" w:hAnsi="Arial" w:cs="Arial"/>
          <w:b/>
          <w:bCs/>
          <w:color w:val="222222"/>
          <w:shd w:val="clear" w:color="auto" w:fill="FFFFFF"/>
        </w:rPr>
        <w:t>NAME_PART</w:t>
      </w:r>
      <w:r>
        <w:rPr>
          <w:rFonts w:ascii="Arial" w:hAnsi="Arial" w:cs="Arial"/>
          <w:color w:val="222222"/>
          <w:shd w:val="clear" w:color="auto" w:fill="FFFFFF"/>
        </w:rPr>
        <w:t> — «welcome».</w:t>
      </w:r>
      <w:r>
        <w:rPr>
          <w:rFonts w:ascii="Arial" w:hAnsi="Arial" w:cs="Arial"/>
          <w:color w:val="222222"/>
        </w:rPr>
        <w:br/>
      </w:r>
      <w:r>
        <w:rPr>
          <w:rFonts w:ascii="Arial" w:hAnsi="Arial" w:cs="Arial"/>
          <w:b/>
          <w:bCs/>
          <w:color w:val="222222"/>
          <w:shd w:val="clear" w:color="auto" w:fill="FFFFFF"/>
        </w:rPr>
        <w:t>EXT_PART</w:t>
      </w:r>
      <w:r>
        <w:rPr>
          <w:rFonts w:ascii="Arial" w:hAnsi="Arial" w:cs="Arial"/>
          <w:color w:val="222222"/>
          <w:shd w:val="clear" w:color="auto" w:fill="FFFFFF"/>
        </w:rPr>
        <w:t> — «html».</w:t>
      </w:r>
      <w:r>
        <w:rPr>
          <w:rFonts w:ascii="Arial" w:hAnsi="Arial" w:cs="Arial"/>
          <w:color w:val="222222"/>
        </w:rPr>
        <w:br/>
      </w:r>
      <w:r>
        <w:rPr>
          <w:rFonts w:ascii="Arial" w:hAnsi="Arial" w:cs="Arial"/>
          <w:b/>
          <w:bCs/>
          <w:color w:val="222222"/>
          <w:shd w:val="clear" w:color="auto" w:fill="FFFFFF"/>
        </w:rPr>
        <w:t>SYS.&lt;переменная&gt;</w:t>
      </w:r>
      <w:r>
        <w:rPr>
          <w:rFonts w:ascii="Arial" w:hAnsi="Arial" w:cs="Arial"/>
          <w:color w:val="222222"/>
          <w:shd w:val="clear" w:color="auto" w:fill="FFFFFF"/>
        </w:rPr>
        <w:t> — имя системной переменной окружения, например, $(SYS.PATH).</w:t>
      </w:r>
      <w:r>
        <w:rPr>
          <w:rFonts w:ascii="Arial" w:hAnsi="Arial" w:cs="Arial"/>
          <w:color w:val="222222"/>
        </w:rPr>
        <w:br/>
      </w:r>
      <w:r>
        <w:rPr>
          <w:rFonts w:ascii="Arial" w:hAnsi="Arial" w:cs="Arial"/>
          <w:color w:val="222222"/>
          <w:shd w:val="clear" w:color="auto" w:fill="FFFFFF"/>
        </w:rPr>
        <w:t>Переменные стоит обрамлять двойными кавычками, поскольку они могут содержать пробелы:</w:t>
      </w:r>
      <w:r>
        <w:rPr>
          <w:rFonts w:ascii="Arial" w:hAnsi="Arial" w:cs="Arial"/>
          <w:color w:val="222222"/>
        </w:rPr>
        <w:br/>
      </w:r>
      <w:r>
        <w:rPr>
          <w:rStyle w:val="HTML0"/>
          <w:rFonts w:ascii="Consolas" w:eastAsiaTheme="minorHAnsi" w:hAnsi="Consolas"/>
          <w:color w:val="222222"/>
          <w:sz w:val="21"/>
          <w:szCs w:val="21"/>
          <w:shd w:val="clear" w:color="auto" w:fill="FFFFFF"/>
        </w:rPr>
        <w:t>"$(ПЕРЕМЕННАЯ_ОКРУЖЕНИЯ)"</w:t>
      </w:r>
      <w:r>
        <w:rPr>
          <w:rFonts w:ascii="Arial" w:hAnsi="Arial" w:cs="Arial"/>
          <w:color w:val="222222"/>
        </w:rPr>
        <w:br/>
      </w:r>
      <w:r>
        <w:rPr>
          <w:rFonts w:ascii="Arial" w:hAnsi="Arial" w:cs="Arial"/>
          <w:color w:val="222222"/>
          <w:u w:val="single"/>
          <w:shd w:val="clear" w:color="auto" w:fill="FFFFFF"/>
        </w:rPr>
        <w:t>Примеры</w:t>
      </w:r>
      <w:r>
        <w:rPr>
          <w:rFonts w:ascii="Arial" w:hAnsi="Arial" w:cs="Arial"/>
          <w:color w:val="222222"/>
        </w:rPr>
        <w:br/>
      </w:r>
      <w:r>
        <w:rPr>
          <w:rStyle w:val="HTML0"/>
          <w:rFonts w:ascii="Consolas" w:eastAsiaTheme="minorHAnsi" w:hAnsi="Consolas"/>
          <w:color w:val="222222"/>
          <w:sz w:val="21"/>
          <w:szCs w:val="21"/>
          <w:shd w:val="clear" w:color="auto" w:fill="FFFFFF"/>
        </w:rPr>
        <w:t>firefox "$(FULL_CURRENT_PATH)"</w:t>
      </w:r>
      <w:r>
        <w:rPr>
          <w:rFonts w:ascii="Arial" w:hAnsi="Arial" w:cs="Arial"/>
          <w:color w:val="222222"/>
        </w:rPr>
        <w:br/>
      </w:r>
      <w:r>
        <w:rPr>
          <w:rStyle w:val="HTML0"/>
          <w:rFonts w:ascii="Consolas" w:eastAsiaTheme="minorHAnsi" w:hAnsi="Consolas"/>
          <w:color w:val="222222"/>
          <w:sz w:val="21"/>
          <w:szCs w:val="21"/>
          <w:shd w:val="clear" w:color="auto" w:fill="FFFFFF"/>
        </w:rPr>
        <w:t>iexplore "$(FULL_CURRENT_PATH)"</w:t>
      </w:r>
    </w:p>
    <w:p w14:paraId="7A47B8C8" w14:textId="2C88D1E9" w:rsidR="008E154C" w:rsidRDefault="008E154C" w:rsidP="00176210">
      <w:pPr>
        <w:spacing w:after="0"/>
        <w:rPr>
          <w:rStyle w:val="HTML0"/>
          <w:rFonts w:ascii="Consolas" w:eastAsiaTheme="minorHAnsi" w:hAnsi="Consolas"/>
          <w:color w:val="222222"/>
          <w:sz w:val="21"/>
          <w:szCs w:val="21"/>
          <w:shd w:val="clear" w:color="auto" w:fill="FFFFFF"/>
        </w:rPr>
      </w:pPr>
    </w:p>
    <w:p w14:paraId="17E997DC" w14:textId="77739FF2" w:rsidR="008E154C" w:rsidRDefault="008E154C" w:rsidP="00176210">
      <w:pPr>
        <w:pBdr>
          <w:bottom w:val="single" w:sz="6" w:space="1" w:color="auto"/>
        </w:pBdr>
        <w:spacing w:after="0"/>
        <w:rPr>
          <w:rStyle w:val="HTML0"/>
          <w:rFonts w:ascii="Consolas" w:eastAsiaTheme="minorHAnsi" w:hAnsi="Consolas"/>
          <w:color w:val="222222"/>
          <w:sz w:val="21"/>
          <w:szCs w:val="21"/>
          <w:shd w:val="clear" w:color="auto" w:fill="FFFFFF"/>
        </w:rPr>
      </w:pPr>
    </w:p>
    <w:p w14:paraId="5F52F968" w14:textId="77777777" w:rsidR="008E154C" w:rsidRPr="00176210" w:rsidRDefault="008E154C" w:rsidP="00176210">
      <w:pPr>
        <w:spacing w:after="0"/>
        <w:rPr>
          <w:b/>
          <w:bCs/>
          <w:sz w:val="28"/>
          <w:szCs w:val="28"/>
        </w:rPr>
      </w:pPr>
    </w:p>
    <w:p w14:paraId="221E8ECB" w14:textId="77777777" w:rsidR="00FB6099" w:rsidRPr="00B5342D" w:rsidRDefault="00FB6099" w:rsidP="00176210">
      <w:pPr>
        <w:spacing w:after="0"/>
        <w:rPr>
          <w:b/>
          <w:bCs/>
          <w:sz w:val="24"/>
          <w:szCs w:val="24"/>
        </w:rPr>
      </w:pPr>
    </w:p>
    <w:p w14:paraId="27650BC5" w14:textId="77777777" w:rsidR="00F5542C" w:rsidRPr="00BB68F4" w:rsidRDefault="00F5542C" w:rsidP="00176210">
      <w:pPr>
        <w:spacing w:after="0" w:line="240" w:lineRule="auto"/>
        <w:jc w:val="center"/>
        <w:outlineLvl w:val="0"/>
        <w:rPr>
          <w:rFonts w:ascii="Times New Roman" w:eastAsia="Times New Roman" w:hAnsi="Times New Roman" w:cs="Times New Roman"/>
          <w:b/>
          <w:spacing w:val="-15"/>
          <w:kern w:val="36"/>
          <w:sz w:val="28"/>
          <w:szCs w:val="28"/>
          <w:lang w:eastAsia="ru-RU"/>
        </w:rPr>
      </w:pPr>
      <w:bookmarkStart w:id="318" w:name="Как_стать_верстальщиком"/>
      <w:r w:rsidRPr="00BB68F4">
        <w:rPr>
          <w:rFonts w:ascii="Times New Roman" w:eastAsia="Times New Roman" w:hAnsi="Times New Roman" w:cs="Times New Roman"/>
          <w:b/>
          <w:spacing w:val="-15"/>
          <w:kern w:val="36"/>
          <w:sz w:val="28"/>
          <w:szCs w:val="28"/>
          <w:lang w:eastAsia="ru-RU"/>
        </w:rPr>
        <w:t>Как стать начинающим верстальщиком</w:t>
      </w:r>
    </w:p>
    <w:p w14:paraId="6A813D96" w14:textId="77777777" w:rsidR="00F83693" w:rsidRPr="00F5542C" w:rsidRDefault="00F83693" w:rsidP="00F83693">
      <w:pPr>
        <w:spacing w:after="0" w:line="240" w:lineRule="auto"/>
        <w:outlineLvl w:val="0"/>
        <w:rPr>
          <w:rFonts w:ascii="Times New Roman" w:eastAsia="Times New Roman" w:hAnsi="Times New Roman" w:cs="Times New Roman"/>
          <w:spacing w:val="-15"/>
          <w:kern w:val="36"/>
          <w:sz w:val="28"/>
          <w:szCs w:val="28"/>
          <w:lang w:eastAsia="ru-RU"/>
        </w:rPr>
      </w:pPr>
      <w:r w:rsidRPr="00F83693">
        <w:rPr>
          <w:rFonts w:ascii="Times New Roman" w:eastAsia="Times New Roman" w:hAnsi="Times New Roman" w:cs="Times New Roman"/>
          <w:spacing w:val="-15"/>
          <w:kern w:val="36"/>
          <w:sz w:val="28"/>
          <w:szCs w:val="28"/>
          <w:lang w:eastAsia="ru-RU"/>
        </w:rPr>
        <w:t>http://glivera-team.github.io/how-to/2016/05/02/how-to-start.html</w:t>
      </w:r>
    </w:p>
    <w:bookmarkEnd w:id="318"/>
    <w:p w14:paraId="7B248618" w14:textId="77777777" w:rsidR="00F5542C" w:rsidRPr="00F5542C" w:rsidRDefault="00F5542C" w:rsidP="00F83693">
      <w:pPr>
        <w:spacing w:after="0" w:line="240" w:lineRule="auto"/>
        <w:rPr>
          <w:rFonts w:ascii="Times New Roman" w:eastAsia="Times New Roman" w:hAnsi="Times New Roman" w:cs="Times New Roman"/>
          <w:color w:val="828282"/>
          <w:sz w:val="21"/>
          <w:szCs w:val="21"/>
          <w:lang w:eastAsia="ru-RU"/>
        </w:rPr>
      </w:pPr>
      <w:r w:rsidRPr="00F5542C">
        <w:rPr>
          <w:rFonts w:ascii="Times New Roman" w:eastAsia="Times New Roman" w:hAnsi="Times New Roman" w:cs="Times New Roman"/>
          <w:color w:val="828282"/>
          <w:sz w:val="21"/>
          <w:szCs w:val="21"/>
          <w:lang w:eastAsia="ru-RU"/>
        </w:rPr>
        <w:t>02.05.2016</w:t>
      </w:r>
    </w:p>
    <w:p w14:paraId="4339486B" w14:textId="77777777" w:rsidR="00F5542C" w:rsidRPr="00F5542C" w:rsidRDefault="00F5542C" w:rsidP="00F83693">
      <w:pPr>
        <w:spacing w:after="0" w:line="240" w:lineRule="auto"/>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Привет, читатель!</w:t>
      </w:r>
    </w:p>
    <w:p w14:paraId="079C1AE6" w14:textId="77777777" w:rsidR="00F5542C" w:rsidRPr="00F5542C" w:rsidRDefault="00F5542C" w:rsidP="00F5542C">
      <w:pPr>
        <w:spacing w:after="225" w:line="240" w:lineRule="auto"/>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 xml:space="preserve">В этой статье я </w:t>
      </w:r>
      <w:proofErr w:type="gramStart"/>
      <w:r w:rsidRPr="00F5542C">
        <w:rPr>
          <w:rFonts w:ascii="Helvetica" w:eastAsia="Times New Roman" w:hAnsi="Helvetica" w:cs="Helvetica"/>
          <w:color w:val="111111"/>
          <w:sz w:val="24"/>
          <w:szCs w:val="24"/>
          <w:lang w:eastAsia="ru-RU"/>
        </w:rPr>
        <w:t>расскажу</w:t>
      </w:r>
      <w:proofErr w:type="gramEnd"/>
      <w:r w:rsidRPr="00F5542C">
        <w:rPr>
          <w:rFonts w:ascii="Helvetica" w:eastAsia="Times New Roman" w:hAnsi="Helvetica" w:cs="Helvetica"/>
          <w:color w:val="111111"/>
          <w:sz w:val="24"/>
          <w:szCs w:val="24"/>
          <w:lang w:eastAsia="ru-RU"/>
        </w:rPr>
        <w:t xml:space="preserve"> как стать начинающим верстальщиком. Т.е. после выполнения всех рекомендаций </w:t>
      </w:r>
      <w:proofErr w:type="gramStart"/>
      <w:r w:rsidRPr="00F5542C">
        <w:rPr>
          <w:rFonts w:ascii="Helvetica" w:eastAsia="Times New Roman" w:hAnsi="Helvetica" w:cs="Helvetica"/>
          <w:color w:val="111111"/>
          <w:sz w:val="24"/>
          <w:szCs w:val="24"/>
          <w:lang w:eastAsia="ru-RU"/>
        </w:rPr>
        <w:t>в можете</w:t>
      </w:r>
      <w:proofErr w:type="gramEnd"/>
      <w:r w:rsidRPr="00F5542C">
        <w:rPr>
          <w:rFonts w:ascii="Helvetica" w:eastAsia="Times New Roman" w:hAnsi="Helvetica" w:cs="Helvetica"/>
          <w:color w:val="111111"/>
          <w:sz w:val="24"/>
          <w:szCs w:val="24"/>
          <w:lang w:eastAsia="ru-RU"/>
        </w:rPr>
        <w:t xml:space="preserve"> претендовать на данную позицию. Статья создана специально для учеников glivera-team, но может помочь всем, кто решил освоить данную специальность.</w:t>
      </w:r>
    </w:p>
    <w:p w14:paraId="0AC09DDC" w14:textId="77777777" w:rsidR="00F5542C" w:rsidRPr="00BB68F4" w:rsidRDefault="00F5542C" w:rsidP="00F5542C">
      <w:pPr>
        <w:spacing w:after="225" w:line="240" w:lineRule="auto"/>
        <w:outlineLvl w:val="1"/>
        <w:rPr>
          <w:rFonts w:ascii="Helvetica" w:eastAsia="Times New Roman" w:hAnsi="Helvetica" w:cs="Helvetica"/>
          <w:b/>
          <w:color w:val="111111"/>
          <w:sz w:val="28"/>
          <w:szCs w:val="28"/>
          <w:lang w:eastAsia="ru-RU"/>
        </w:rPr>
      </w:pPr>
      <w:r w:rsidRPr="00BB68F4">
        <w:rPr>
          <w:rFonts w:ascii="Helvetica" w:eastAsia="Times New Roman" w:hAnsi="Helvetica" w:cs="Helvetica"/>
          <w:b/>
          <w:color w:val="111111"/>
          <w:sz w:val="28"/>
          <w:szCs w:val="28"/>
          <w:lang w:eastAsia="ru-RU"/>
        </w:rPr>
        <w:t>Учим HTML/CSS</w:t>
      </w:r>
    </w:p>
    <w:p w14:paraId="1A74AC28" w14:textId="77777777" w:rsidR="00F5542C" w:rsidRPr="00F5542C" w:rsidRDefault="00F5542C" w:rsidP="00F5542C">
      <w:pPr>
        <w:spacing w:after="225" w:line="240" w:lineRule="auto"/>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 xml:space="preserve">HTML и CSS </w:t>
      </w:r>
      <w:proofErr w:type="gramStart"/>
      <w:r w:rsidRPr="00F5542C">
        <w:rPr>
          <w:rFonts w:ascii="Helvetica" w:eastAsia="Times New Roman" w:hAnsi="Helvetica" w:cs="Helvetica"/>
          <w:color w:val="111111"/>
          <w:sz w:val="24"/>
          <w:szCs w:val="24"/>
          <w:lang w:eastAsia="ru-RU"/>
        </w:rPr>
        <w:t>- это</w:t>
      </w:r>
      <w:proofErr w:type="gramEnd"/>
      <w:r w:rsidRPr="00F5542C">
        <w:rPr>
          <w:rFonts w:ascii="Helvetica" w:eastAsia="Times New Roman" w:hAnsi="Helvetica" w:cs="Helvetica"/>
          <w:color w:val="111111"/>
          <w:sz w:val="24"/>
          <w:szCs w:val="24"/>
          <w:lang w:eastAsia="ru-RU"/>
        </w:rPr>
        <w:t xml:space="preserve"> то, что верстальщик пишет каждый день, это языки, которые понимает браузер и рисует ваш сайт. Вы можете выбрать любой источник для </w:t>
      </w:r>
      <w:proofErr w:type="gramStart"/>
      <w:r w:rsidRPr="00F5542C">
        <w:rPr>
          <w:rFonts w:ascii="Helvetica" w:eastAsia="Times New Roman" w:hAnsi="Helvetica" w:cs="Helvetica"/>
          <w:color w:val="111111"/>
          <w:sz w:val="24"/>
          <w:szCs w:val="24"/>
          <w:lang w:eastAsia="ru-RU"/>
        </w:rPr>
        <w:t>изучения(</w:t>
      </w:r>
      <w:proofErr w:type="gramEnd"/>
      <w:r w:rsidRPr="00F5542C">
        <w:rPr>
          <w:rFonts w:ascii="Helvetica" w:eastAsia="Times New Roman" w:hAnsi="Helvetica" w:cs="Helvetica"/>
          <w:color w:val="111111"/>
          <w:sz w:val="24"/>
          <w:szCs w:val="24"/>
          <w:lang w:eastAsia="ru-RU"/>
        </w:rPr>
        <w:t>книги, видео, статьи), главное понять основы. Вот несколько полезных ссылок, которые помогут начать:</w:t>
      </w:r>
    </w:p>
    <w:p w14:paraId="08FD4CF5" w14:textId="77777777" w:rsidR="00F5542C" w:rsidRPr="00F5542C" w:rsidRDefault="00EF507C" w:rsidP="00F5542C">
      <w:pPr>
        <w:numPr>
          <w:ilvl w:val="0"/>
          <w:numId w:val="3"/>
        </w:numPr>
        <w:spacing w:before="100" w:beforeAutospacing="1" w:after="100" w:afterAutospacing="1" w:line="240" w:lineRule="auto"/>
        <w:ind w:left="450"/>
        <w:rPr>
          <w:rFonts w:ascii="Helvetica" w:eastAsia="Times New Roman" w:hAnsi="Helvetica" w:cs="Helvetica"/>
          <w:color w:val="111111"/>
          <w:sz w:val="24"/>
          <w:szCs w:val="24"/>
          <w:lang w:eastAsia="ru-RU"/>
        </w:rPr>
      </w:pPr>
      <w:hyperlink r:id="rId223" w:tgtFrame="_blank" w:history="1">
        <w:r w:rsidR="00F5542C" w:rsidRPr="00F5542C">
          <w:rPr>
            <w:rFonts w:ascii="Helvetica" w:eastAsia="Times New Roman" w:hAnsi="Helvetica" w:cs="Helvetica"/>
            <w:color w:val="0051CC"/>
            <w:sz w:val="24"/>
            <w:szCs w:val="24"/>
            <w:u w:val="single"/>
            <w:lang w:eastAsia="ru-RU"/>
          </w:rPr>
          <w:t>HTML для начинающих от loftblog(видео-уроки)</w:t>
        </w:r>
      </w:hyperlink>
    </w:p>
    <w:p w14:paraId="787DFEFC" w14:textId="77777777" w:rsidR="00F5542C" w:rsidRPr="00F5542C" w:rsidRDefault="00EF507C" w:rsidP="00F5542C">
      <w:pPr>
        <w:numPr>
          <w:ilvl w:val="0"/>
          <w:numId w:val="3"/>
        </w:numPr>
        <w:spacing w:before="100" w:beforeAutospacing="1" w:after="100" w:afterAutospacing="1" w:line="240" w:lineRule="auto"/>
        <w:ind w:left="450"/>
        <w:rPr>
          <w:rFonts w:ascii="Helvetica" w:eastAsia="Times New Roman" w:hAnsi="Helvetica" w:cs="Helvetica"/>
          <w:color w:val="111111"/>
          <w:sz w:val="24"/>
          <w:szCs w:val="24"/>
          <w:lang w:eastAsia="ru-RU"/>
        </w:rPr>
      </w:pPr>
      <w:hyperlink r:id="rId224" w:tgtFrame="_blank" w:history="1">
        <w:r w:rsidR="00F5542C" w:rsidRPr="00F5542C">
          <w:rPr>
            <w:rFonts w:ascii="Helvetica" w:eastAsia="Times New Roman" w:hAnsi="Helvetica" w:cs="Helvetica"/>
            <w:color w:val="0051CC"/>
            <w:sz w:val="24"/>
            <w:szCs w:val="24"/>
            <w:u w:val="single"/>
            <w:lang w:eastAsia="ru-RU"/>
          </w:rPr>
          <w:t>Основы CSS от Sorax(видео-уроки)</w:t>
        </w:r>
      </w:hyperlink>
    </w:p>
    <w:p w14:paraId="14ABFB4A" w14:textId="77777777" w:rsidR="00F5542C" w:rsidRPr="00F5542C" w:rsidRDefault="00EF507C" w:rsidP="00F5542C">
      <w:pPr>
        <w:numPr>
          <w:ilvl w:val="0"/>
          <w:numId w:val="3"/>
        </w:numPr>
        <w:spacing w:before="100" w:beforeAutospacing="1" w:after="100" w:afterAutospacing="1" w:line="240" w:lineRule="auto"/>
        <w:ind w:left="450"/>
        <w:rPr>
          <w:rFonts w:ascii="Helvetica" w:eastAsia="Times New Roman" w:hAnsi="Helvetica" w:cs="Helvetica"/>
          <w:color w:val="111111"/>
          <w:sz w:val="24"/>
          <w:szCs w:val="24"/>
          <w:lang w:eastAsia="ru-RU"/>
        </w:rPr>
      </w:pPr>
      <w:hyperlink r:id="rId225" w:tgtFrame="_blank" w:history="1">
        <w:r w:rsidR="00F5542C" w:rsidRPr="00F5542C">
          <w:rPr>
            <w:rFonts w:ascii="Helvetica" w:eastAsia="Times New Roman" w:hAnsi="Helvetica" w:cs="Helvetica"/>
            <w:color w:val="0051CC"/>
            <w:sz w:val="24"/>
            <w:szCs w:val="24"/>
            <w:u w:val="single"/>
            <w:lang w:eastAsia="ru-RU"/>
          </w:rPr>
          <w:t>Интерактивные курсы от HTML Academy</w:t>
        </w:r>
      </w:hyperlink>
    </w:p>
    <w:p w14:paraId="24D41589" w14:textId="77777777" w:rsidR="00F5542C" w:rsidRPr="00F5542C" w:rsidRDefault="00EF507C" w:rsidP="00F5542C">
      <w:pPr>
        <w:numPr>
          <w:ilvl w:val="0"/>
          <w:numId w:val="3"/>
        </w:numPr>
        <w:spacing w:before="100" w:beforeAutospacing="1" w:after="100" w:afterAutospacing="1" w:line="240" w:lineRule="auto"/>
        <w:ind w:left="450"/>
        <w:rPr>
          <w:rFonts w:ascii="Helvetica" w:eastAsia="Times New Roman" w:hAnsi="Helvetica" w:cs="Helvetica"/>
          <w:color w:val="111111"/>
          <w:sz w:val="24"/>
          <w:szCs w:val="24"/>
          <w:lang w:eastAsia="ru-RU"/>
        </w:rPr>
      </w:pPr>
      <w:hyperlink r:id="rId226" w:tgtFrame="_blank" w:history="1">
        <w:r w:rsidR="00F5542C" w:rsidRPr="00F5542C">
          <w:rPr>
            <w:rFonts w:ascii="Helvetica" w:eastAsia="Times New Roman" w:hAnsi="Helvetica" w:cs="Helvetica"/>
            <w:color w:val="0051CC"/>
            <w:sz w:val="24"/>
            <w:szCs w:val="24"/>
            <w:u w:val="single"/>
            <w:lang w:eastAsia="ru-RU"/>
          </w:rPr>
          <w:t>Визуальное руководство по свойствам Flexbox</w:t>
        </w:r>
      </w:hyperlink>
    </w:p>
    <w:p w14:paraId="774ADF77" w14:textId="77777777" w:rsidR="00F5542C" w:rsidRPr="00F5542C" w:rsidRDefault="00EF507C" w:rsidP="00F5542C">
      <w:pPr>
        <w:numPr>
          <w:ilvl w:val="0"/>
          <w:numId w:val="3"/>
        </w:numPr>
        <w:spacing w:before="100" w:beforeAutospacing="1" w:after="100" w:afterAutospacing="1" w:line="240" w:lineRule="auto"/>
        <w:ind w:left="450"/>
        <w:rPr>
          <w:rFonts w:ascii="Helvetica" w:eastAsia="Times New Roman" w:hAnsi="Helvetica" w:cs="Helvetica"/>
          <w:color w:val="111111"/>
          <w:sz w:val="24"/>
          <w:szCs w:val="24"/>
          <w:lang w:eastAsia="ru-RU"/>
        </w:rPr>
      </w:pPr>
      <w:hyperlink r:id="rId227" w:tgtFrame="_blank" w:history="1">
        <w:r w:rsidR="00F5542C" w:rsidRPr="00F5542C">
          <w:rPr>
            <w:rFonts w:ascii="Helvetica" w:eastAsia="Times New Roman" w:hAnsi="Helvetica" w:cs="Helvetica"/>
            <w:color w:val="0051CC"/>
            <w:sz w:val="24"/>
            <w:szCs w:val="24"/>
            <w:u w:val="single"/>
            <w:lang w:eastAsia="ru-RU"/>
          </w:rPr>
          <w:t>Flexbox CSS3(видео-уроки)</w:t>
        </w:r>
      </w:hyperlink>
    </w:p>
    <w:p w14:paraId="0E6BC900" w14:textId="77777777" w:rsidR="00F5542C" w:rsidRPr="00F5542C" w:rsidRDefault="00F5542C" w:rsidP="00F5542C">
      <w:pPr>
        <w:spacing w:after="225" w:line="240" w:lineRule="auto"/>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После прохождения уроков вы должны понимать:</w:t>
      </w:r>
    </w:p>
    <w:p w14:paraId="580AC6B6" w14:textId="77777777" w:rsidR="00F5542C" w:rsidRPr="00F5542C" w:rsidRDefault="00F5542C" w:rsidP="00F5542C">
      <w:pPr>
        <w:numPr>
          <w:ilvl w:val="0"/>
          <w:numId w:val="4"/>
        </w:numPr>
        <w:spacing w:before="100" w:beforeAutospacing="1" w:after="100" w:afterAutospacing="1" w:line="240" w:lineRule="auto"/>
        <w:ind w:left="450"/>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что такое html-теги и как они работают</w:t>
      </w:r>
    </w:p>
    <w:p w14:paraId="3076196C" w14:textId="77777777" w:rsidR="00F5542C" w:rsidRPr="00D42DE6" w:rsidRDefault="00F5542C" w:rsidP="00F5542C">
      <w:pPr>
        <w:numPr>
          <w:ilvl w:val="0"/>
          <w:numId w:val="4"/>
        </w:numPr>
        <w:spacing w:before="100" w:beforeAutospacing="1" w:after="100" w:afterAutospacing="1" w:line="240" w:lineRule="auto"/>
        <w:ind w:left="450"/>
        <w:rPr>
          <w:rFonts w:ascii="Helvetica" w:eastAsia="Times New Roman" w:hAnsi="Helvetica" w:cs="Helvetica"/>
          <w:color w:val="111111"/>
          <w:sz w:val="24"/>
          <w:szCs w:val="24"/>
          <w:lang w:val="en-US" w:eastAsia="ru-RU"/>
        </w:rPr>
      </w:pPr>
      <w:r w:rsidRPr="00F5542C">
        <w:rPr>
          <w:rFonts w:ascii="Helvetica" w:eastAsia="Times New Roman" w:hAnsi="Helvetica" w:cs="Helvetica"/>
          <w:color w:val="111111"/>
          <w:sz w:val="24"/>
          <w:szCs w:val="24"/>
          <w:lang w:eastAsia="ru-RU"/>
        </w:rPr>
        <w:t>блочную</w:t>
      </w:r>
      <w:r w:rsidRPr="00D42DE6">
        <w:rPr>
          <w:rFonts w:ascii="Helvetica" w:eastAsia="Times New Roman" w:hAnsi="Helvetica" w:cs="Helvetica"/>
          <w:color w:val="111111"/>
          <w:sz w:val="24"/>
          <w:szCs w:val="24"/>
          <w:lang w:val="en-US" w:eastAsia="ru-RU"/>
        </w:rPr>
        <w:t xml:space="preserve"> </w:t>
      </w:r>
      <w:proofErr w:type="gramStart"/>
      <w:r w:rsidRPr="00F5542C">
        <w:rPr>
          <w:rFonts w:ascii="Helvetica" w:eastAsia="Times New Roman" w:hAnsi="Helvetica" w:cs="Helvetica"/>
          <w:color w:val="111111"/>
          <w:sz w:val="24"/>
          <w:szCs w:val="24"/>
          <w:lang w:eastAsia="ru-RU"/>
        </w:rPr>
        <w:t>модель</w:t>
      </w:r>
      <w:r w:rsidRPr="00D42DE6">
        <w:rPr>
          <w:rFonts w:ascii="Helvetica" w:eastAsia="Times New Roman" w:hAnsi="Helvetica" w:cs="Helvetica"/>
          <w:color w:val="111111"/>
          <w:sz w:val="24"/>
          <w:szCs w:val="24"/>
          <w:lang w:val="en-US" w:eastAsia="ru-RU"/>
        </w:rPr>
        <w:t>(</w:t>
      </w:r>
      <w:proofErr w:type="gramEnd"/>
      <w:r w:rsidRPr="00D42DE6">
        <w:rPr>
          <w:rFonts w:ascii="Helvetica" w:eastAsia="Times New Roman" w:hAnsi="Helvetica" w:cs="Helvetica"/>
          <w:color w:val="111111"/>
          <w:sz w:val="24"/>
          <w:szCs w:val="24"/>
          <w:lang w:val="en-US" w:eastAsia="ru-RU"/>
        </w:rPr>
        <w:t>border, margin, padding)</w:t>
      </w:r>
    </w:p>
    <w:p w14:paraId="3DBA0DE4" w14:textId="77777777" w:rsidR="00F5542C" w:rsidRPr="00D42DE6" w:rsidRDefault="00F5542C" w:rsidP="00F5542C">
      <w:pPr>
        <w:numPr>
          <w:ilvl w:val="0"/>
          <w:numId w:val="4"/>
        </w:numPr>
        <w:spacing w:before="100" w:beforeAutospacing="1" w:after="100" w:afterAutospacing="1" w:line="240" w:lineRule="auto"/>
        <w:ind w:left="450"/>
        <w:rPr>
          <w:rFonts w:ascii="Helvetica" w:eastAsia="Times New Roman" w:hAnsi="Helvetica" w:cs="Helvetica"/>
          <w:color w:val="111111"/>
          <w:sz w:val="24"/>
          <w:szCs w:val="24"/>
          <w:lang w:val="en-US" w:eastAsia="ru-RU"/>
        </w:rPr>
      </w:pPr>
      <w:r w:rsidRPr="00F5542C">
        <w:rPr>
          <w:rFonts w:ascii="Helvetica" w:eastAsia="Times New Roman" w:hAnsi="Helvetica" w:cs="Helvetica"/>
          <w:color w:val="111111"/>
          <w:sz w:val="24"/>
          <w:szCs w:val="24"/>
          <w:lang w:eastAsia="ru-RU"/>
        </w:rPr>
        <w:t>как</w:t>
      </w:r>
      <w:r w:rsidRPr="00D42DE6">
        <w:rPr>
          <w:rFonts w:ascii="Helvetica" w:eastAsia="Times New Roman" w:hAnsi="Helvetica" w:cs="Helvetica"/>
          <w:color w:val="111111"/>
          <w:sz w:val="24"/>
          <w:szCs w:val="24"/>
          <w:lang w:val="en-US" w:eastAsia="ru-RU"/>
        </w:rPr>
        <w:t xml:space="preserve"> </w:t>
      </w:r>
      <w:r w:rsidRPr="00F5542C">
        <w:rPr>
          <w:rFonts w:ascii="Helvetica" w:eastAsia="Times New Roman" w:hAnsi="Helvetica" w:cs="Helvetica"/>
          <w:color w:val="111111"/>
          <w:sz w:val="24"/>
          <w:szCs w:val="24"/>
          <w:lang w:eastAsia="ru-RU"/>
        </w:rPr>
        <w:t>работает</w:t>
      </w:r>
      <w:r w:rsidRPr="00D42DE6">
        <w:rPr>
          <w:rFonts w:ascii="Helvetica" w:eastAsia="Times New Roman" w:hAnsi="Helvetica" w:cs="Helvetica"/>
          <w:color w:val="111111"/>
          <w:sz w:val="24"/>
          <w:szCs w:val="24"/>
          <w:lang w:val="en-US" w:eastAsia="ru-RU"/>
        </w:rPr>
        <w:t xml:space="preserve"> float, inline-block </w:t>
      </w:r>
      <w:r w:rsidRPr="00F5542C">
        <w:rPr>
          <w:rFonts w:ascii="Helvetica" w:eastAsia="Times New Roman" w:hAnsi="Helvetica" w:cs="Helvetica"/>
          <w:color w:val="111111"/>
          <w:sz w:val="24"/>
          <w:szCs w:val="24"/>
          <w:lang w:eastAsia="ru-RU"/>
        </w:rPr>
        <w:t>и</w:t>
      </w:r>
      <w:r w:rsidRPr="00D42DE6">
        <w:rPr>
          <w:rFonts w:ascii="Helvetica" w:eastAsia="Times New Roman" w:hAnsi="Helvetica" w:cs="Helvetica"/>
          <w:color w:val="111111"/>
          <w:sz w:val="24"/>
          <w:szCs w:val="24"/>
          <w:lang w:val="en-US" w:eastAsia="ru-RU"/>
        </w:rPr>
        <w:t xml:space="preserve"> flexbox</w:t>
      </w:r>
    </w:p>
    <w:p w14:paraId="25B3AC83" w14:textId="77777777" w:rsidR="00F5542C" w:rsidRPr="00F5542C" w:rsidRDefault="00F5542C" w:rsidP="00F5542C">
      <w:pPr>
        <w:numPr>
          <w:ilvl w:val="0"/>
          <w:numId w:val="4"/>
        </w:numPr>
        <w:spacing w:before="100" w:beforeAutospacing="1" w:after="100" w:afterAutospacing="1" w:line="240" w:lineRule="auto"/>
        <w:ind w:left="450"/>
        <w:rPr>
          <w:rFonts w:ascii="Helvetica" w:eastAsia="Times New Roman" w:hAnsi="Helvetica" w:cs="Helvetica"/>
          <w:color w:val="111111"/>
          <w:sz w:val="24"/>
          <w:szCs w:val="24"/>
          <w:lang w:eastAsia="ru-RU"/>
        </w:rPr>
      </w:pPr>
      <w:proofErr w:type="gramStart"/>
      <w:r w:rsidRPr="00F5542C">
        <w:rPr>
          <w:rFonts w:ascii="Helvetica" w:eastAsia="Times New Roman" w:hAnsi="Helvetica" w:cs="Helvetica"/>
          <w:color w:val="111111"/>
          <w:sz w:val="24"/>
          <w:szCs w:val="24"/>
          <w:lang w:eastAsia="ru-RU"/>
        </w:rPr>
        <w:t>позиционирование(</w:t>
      </w:r>
      <w:proofErr w:type="gramEnd"/>
      <w:r w:rsidRPr="00F5542C">
        <w:rPr>
          <w:rFonts w:ascii="Helvetica" w:eastAsia="Times New Roman" w:hAnsi="Helvetica" w:cs="Helvetica"/>
          <w:color w:val="111111"/>
          <w:sz w:val="24"/>
          <w:szCs w:val="24"/>
          <w:lang w:eastAsia="ru-RU"/>
        </w:rPr>
        <w:t>абсолютное, относительное, фиксированное, z-index)</w:t>
      </w:r>
    </w:p>
    <w:p w14:paraId="78EDD868" w14:textId="77777777" w:rsidR="00F5542C" w:rsidRPr="00F5542C" w:rsidRDefault="00F5542C" w:rsidP="00F5542C">
      <w:pPr>
        <w:spacing w:after="225" w:line="240" w:lineRule="auto"/>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Вы должны уметь:</w:t>
      </w:r>
    </w:p>
    <w:p w14:paraId="5793FE2C" w14:textId="77777777" w:rsidR="00F5542C" w:rsidRPr="00F5542C" w:rsidRDefault="00F5542C" w:rsidP="00F5542C">
      <w:pPr>
        <w:numPr>
          <w:ilvl w:val="0"/>
          <w:numId w:val="5"/>
        </w:numPr>
        <w:spacing w:before="100" w:beforeAutospacing="1" w:after="100" w:afterAutospacing="1" w:line="240" w:lineRule="auto"/>
        <w:ind w:left="450"/>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вставить на страницу текст, картинки, ссылки, элементы форм</w:t>
      </w:r>
    </w:p>
    <w:p w14:paraId="638AC981" w14:textId="77777777" w:rsidR="00F5542C" w:rsidRPr="00F5542C" w:rsidRDefault="00F5542C" w:rsidP="00F5542C">
      <w:pPr>
        <w:numPr>
          <w:ilvl w:val="0"/>
          <w:numId w:val="5"/>
        </w:numPr>
        <w:spacing w:before="100" w:beforeAutospacing="1" w:after="100" w:afterAutospacing="1" w:line="240" w:lineRule="auto"/>
        <w:ind w:left="450"/>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 xml:space="preserve">стилизовать элементы </w:t>
      </w:r>
      <w:proofErr w:type="gramStart"/>
      <w:r w:rsidRPr="00F5542C">
        <w:rPr>
          <w:rFonts w:ascii="Helvetica" w:eastAsia="Times New Roman" w:hAnsi="Helvetica" w:cs="Helvetica"/>
          <w:color w:val="111111"/>
          <w:sz w:val="24"/>
          <w:szCs w:val="24"/>
          <w:lang w:eastAsia="ru-RU"/>
        </w:rPr>
        <w:t>страницы(</w:t>
      </w:r>
      <w:proofErr w:type="gramEnd"/>
      <w:r w:rsidRPr="00F5542C">
        <w:rPr>
          <w:rFonts w:ascii="Helvetica" w:eastAsia="Times New Roman" w:hAnsi="Helvetica" w:cs="Helvetica"/>
          <w:color w:val="111111"/>
          <w:sz w:val="24"/>
          <w:szCs w:val="24"/>
          <w:lang w:eastAsia="ru-RU"/>
        </w:rPr>
        <w:t>изменение размеров, цветов, теней и т.д)</w:t>
      </w:r>
    </w:p>
    <w:p w14:paraId="5E614CCD" w14:textId="77777777" w:rsidR="00F5542C" w:rsidRPr="00F5542C" w:rsidRDefault="00F5542C" w:rsidP="00F5542C">
      <w:pPr>
        <w:numPr>
          <w:ilvl w:val="0"/>
          <w:numId w:val="5"/>
        </w:numPr>
        <w:spacing w:before="100" w:beforeAutospacing="1" w:after="100" w:afterAutospacing="1" w:line="240" w:lineRule="auto"/>
        <w:ind w:left="450"/>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создавать таблицы</w:t>
      </w:r>
    </w:p>
    <w:p w14:paraId="55CC46BD" w14:textId="77777777" w:rsidR="00F5542C" w:rsidRPr="00E63474" w:rsidRDefault="00F5542C" w:rsidP="00F5542C">
      <w:pPr>
        <w:spacing w:after="225" w:line="240" w:lineRule="auto"/>
        <w:outlineLvl w:val="1"/>
        <w:rPr>
          <w:rFonts w:ascii="Helvetica" w:eastAsia="Times New Roman" w:hAnsi="Helvetica" w:cs="Helvetica"/>
          <w:b/>
          <w:color w:val="111111"/>
          <w:sz w:val="28"/>
          <w:szCs w:val="28"/>
          <w:lang w:eastAsia="ru-RU"/>
        </w:rPr>
      </w:pPr>
      <w:r w:rsidRPr="00E63474">
        <w:rPr>
          <w:rFonts w:ascii="Helvetica" w:eastAsia="Times New Roman" w:hAnsi="Helvetica" w:cs="Helvetica"/>
          <w:b/>
          <w:color w:val="111111"/>
          <w:sz w:val="28"/>
          <w:szCs w:val="28"/>
          <w:lang w:eastAsia="ru-RU"/>
        </w:rPr>
        <w:t>Работаем с фотошопом</w:t>
      </w:r>
    </w:p>
    <w:p w14:paraId="18C29A94" w14:textId="77777777" w:rsidR="00F5542C" w:rsidRPr="00F5542C" w:rsidRDefault="00F5542C" w:rsidP="00F5542C">
      <w:pPr>
        <w:spacing w:after="225" w:line="240" w:lineRule="auto"/>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 xml:space="preserve">Дизайнер предоставляет верстальщику макет в формате </w:t>
      </w:r>
      <w:proofErr w:type="gramStart"/>
      <w:r w:rsidRPr="00F5542C">
        <w:rPr>
          <w:rFonts w:ascii="Helvetica" w:eastAsia="Times New Roman" w:hAnsi="Helvetica" w:cs="Helvetica"/>
          <w:color w:val="111111"/>
          <w:sz w:val="24"/>
          <w:szCs w:val="24"/>
          <w:lang w:eastAsia="ru-RU"/>
        </w:rPr>
        <w:t>psd(</w:t>
      </w:r>
      <w:proofErr w:type="gramEnd"/>
      <w:r w:rsidRPr="00F5542C">
        <w:rPr>
          <w:rFonts w:ascii="Helvetica" w:eastAsia="Times New Roman" w:hAnsi="Helvetica" w:cs="Helvetica"/>
          <w:color w:val="111111"/>
          <w:sz w:val="24"/>
          <w:szCs w:val="24"/>
          <w:lang w:eastAsia="ru-RU"/>
        </w:rPr>
        <w:t>формат файлов Photoshop). Поэтому верстальщику необходимо уметь с ним работать. Все функции программы не нужны, главное уметь следующее:</w:t>
      </w:r>
    </w:p>
    <w:p w14:paraId="7CB0D20A" w14:textId="77777777" w:rsidR="00F5542C" w:rsidRPr="00F5542C" w:rsidRDefault="00F5542C" w:rsidP="00F5542C">
      <w:pPr>
        <w:numPr>
          <w:ilvl w:val="0"/>
          <w:numId w:val="6"/>
        </w:numPr>
        <w:spacing w:before="100" w:beforeAutospacing="1" w:after="100" w:afterAutospacing="1" w:line="240" w:lineRule="auto"/>
        <w:ind w:left="450"/>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 xml:space="preserve">работа со </w:t>
      </w:r>
      <w:proofErr w:type="gramStart"/>
      <w:r w:rsidRPr="00F5542C">
        <w:rPr>
          <w:rFonts w:ascii="Helvetica" w:eastAsia="Times New Roman" w:hAnsi="Helvetica" w:cs="Helvetica"/>
          <w:color w:val="111111"/>
          <w:sz w:val="24"/>
          <w:szCs w:val="24"/>
          <w:lang w:eastAsia="ru-RU"/>
        </w:rPr>
        <w:t>слоями(</w:t>
      </w:r>
      <w:proofErr w:type="gramEnd"/>
      <w:r w:rsidRPr="00F5542C">
        <w:rPr>
          <w:rFonts w:ascii="Helvetica" w:eastAsia="Times New Roman" w:hAnsi="Helvetica" w:cs="Helvetica"/>
          <w:color w:val="111111"/>
          <w:sz w:val="24"/>
          <w:szCs w:val="24"/>
          <w:lang w:eastAsia="ru-RU"/>
        </w:rPr>
        <w:t>скрытие, отображение, просмотр эффектов)</w:t>
      </w:r>
    </w:p>
    <w:p w14:paraId="2676C544" w14:textId="77777777" w:rsidR="00F5542C" w:rsidRPr="00F5542C" w:rsidRDefault="00F5542C" w:rsidP="00F5542C">
      <w:pPr>
        <w:numPr>
          <w:ilvl w:val="0"/>
          <w:numId w:val="6"/>
        </w:numPr>
        <w:spacing w:before="100" w:beforeAutospacing="1" w:after="100" w:afterAutospacing="1" w:line="240" w:lineRule="auto"/>
        <w:ind w:left="450"/>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замер размеров элементов</w:t>
      </w:r>
    </w:p>
    <w:p w14:paraId="357A9074" w14:textId="77777777" w:rsidR="00F5542C" w:rsidRPr="00F5542C" w:rsidRDefault="00F5542C" w:rsidP="00F5542C">
      <w:pPr>
        <w:numPr>
          <w:ilvl w:val="0"/>
          <w:numId w:val="6"/>
        </w:numPr>
        <w:spacing w:before="100" w:beforeAutospacing="1" w:after="100" w:afterAutospacing="1" w:line="240" w:lineRule="auto"/>
        <w:ind w:left="450"/>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 xml:space="preserve">вырезание </w:t>
      </w:r>
      <w:proofErr w:type="gramStart"/>
      <w:r w:rsidRPr="00F5542C">
        <w:rPr>
          <w:rFonts w:ascii="Helvetica" w:eastAsia="Times New Roman" w:hAnsi="Helvetica" w:cs="Helvetica"/>
          <w:color w:val="111111"/>
          <w:sz w:val="24"/>
          <w:szCs w:val="24"/>
          <w:lang w:eastAsia="ru-RU"/>
        </w:rPr>
        <w:t>картинок(</w:t>
      </w:r>
      <w:proofErr w:type="gramEnd"/>
      <w:r w:rsidRPr="00F5542C">
        <w:rPr>
          <w:rFonts w:ascii="Helvetica" w:eastAsia="Times New Roman" w:hAnsi="Helvetica" w:cs="Helvetica"/>
          <w:color w:val="111111"/>
          <w:sz w:val="24"/>
          <w:szCs w:val="24"/>
          <w:lang w:eastAsia="ru-RU"/>
        </w:rPr>
        <w:t>обычных и паттернов)</w:t>
      </w:r>
    </w:p>
    <w:p w14:paraId="3A04884F" w14:textId="77777777" w:rsidR="00F5542C" w:rsidRPr="00F5542C" w:rsidRDefault="00F5542C" w:rsidP="00F5542C">
      <w:pPr>
        <w:numPr>
          <w:ilvl w:val="0"/>
          <w:numId w:val="6"/>
        </w:numPr>
        <w:spacing w:before="100" w:beforeAutospacing="1" w:after="100" w:afterAutospacing="1" w:line="240" w:lineRule="auto"/>
        <w:ind w:left="450"/>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копирование текста из макета в html</w:t>
      </w:r>
    </w:p>
    <w:p w14:paraId="5AEE1431" w14:textId="77777777" w:rsidR="00F5542C" w:rsidRPr="00F5542C" w:rsidRDefault="00F5542C" w:rsidP="00F5542C">
      <w:pPr>
        <w:spacing w:after="225" w:line="240" w:lineRule="auto"/>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Полезные ссылки:</w:t>
      </w:r>
    </w:p>
    <w:p w14:paraId="7A897F4D" w14:textId="77777777" w:rsidR="00F5542C" w:rsidRPr="00F5542C" w:rsidRDefault="00EF507C" w:rsidP="00F5542C">
      <w:pPr>
        <w:numPr>
          <w:ilvl w:val="0"/>
          <w:numId w:val="7"/>
        </w:numPr>
        <w:spacing w:before="100" w:beforeAutospacing="1" w:after="100" w:afterAutospacing="1" w:line="240" w:lineRule="auto"/>
        <w:ind w:left="450"/>
        <w:rPr>
          <w:rFonts w:ascii="Helvetica" w:eastAsia="Times New Roman" w:hAnsi="Helvetica" w:cs="Helvetica"/>
          <w:color w:val="111111"/>
          <w:sz w:val="24"/>
          <w:szCs w:val="24"/>
          <w:lang w:eastAsia="ru-RU"/>
        </w:rPr>
      </w:pPr>
      <w:hyperlink r:id="rId228" w:tgtFrame="_blank" w:history="1">
        <w:r w:rsidR="00F5542C" w:rsidRPr="00F5542C">
          <w:rPr>
            <w:rFonts w:ascii="Helvetica" w:eastAsia="Times New Roman" w:hAnsi="Helvetica" w:cs="Helvetica"/>
            <w:color w:val="0051CC"/>
            <w:sz w:val="24"/>
            <w:szCs w:val="24"/>
            <w:u w:val="single"/>
            <w:lang w:eastAsia="ru-RU"/>
          </w:rPr>
          <w:t>Фотошоп для верстальщика(хабр)</w:t>
        </w:r>
      </w:hyperlink>
    </w:p>
    <w:p w14:paraId="07E5B592" w14:textId="77777777" w:rsidR="00F5542C" w:rsidRPr="00F5542C" w:rsidRDefault="00EF507C" w:rsidP="00F5542C">
      <w:pPr>
        <w:numPr>
          <w:ilvl w:val="0"/>
          <w:numId w:val="7"/>
        </w:numPr>
        <w:spacing w:before="100" w:beforeAutospacing="1" w:after="100" w:afterAutospacing="1" w:line="240" w:lineRule="auto"/>
        <w:ind w:left="450"/>
        <w:rPr>
          <w:rFonts w:ascii="Helvetica" w:eastAsia="Times New Roman" w:hAnsi="Helvetica" w:cs="Helvetica"/>
          <w:color w:val="111111"/>
          <w:sz w:val="24"/>
          <w:szCs w:val="24"/>
          <w:lang w:eastAsia="ru-RU"/>
        </w:rPr>
      </w:pPr>
      <w:hyperlink r:id="rId229" w:tgtFrame="_blank" w:history="1">
        <w:r w:rsidR="00F5542C" w:rsidRPr="00F5542C">
          <w:rPr>
            <w:rFonts w:ascii="Helvetica" w:eastAsia="Times New Roman" w:hAnsi="Helvetica" w:cs="Helvetica"/>
            <w:color w:val="0051CC"/>
            <w:sz w:val="24"/>
            <w:szCs w:val="24"/>
            <w:u w:val="single"/>
            <w:lang w:eastAsia="ru-RU"/>
          </w:rPr>
          <w:t>С ножом против паровоза, В. Макеев</w:t>
        </w:r>
      </w:hyperlink>
    </w:p>
    <w:p w14:paraId="12735A9D" w14:textId="77777777" w:rsidR="00F5542C" w:rsidRPr="00F5542C" w:rsidRDefault="00EF507C" w:rsidP="00F5542C">
      <w:pPr>
        <w:numPr>
          <w:ilvl w:val="0"/>
          <w:numId w:val="7"/>
        </w:numPr>
        <w:spacing w:before="100" w:beforeAutospacing="1" w:after="100" w:afterAutospacing="1" w:line="240" w:lineRule="auto"/>
        <w:ind w:left="450"/>
        <w:rPr>
          <w:rFonts w:ascii="Helvetica" w:eastAsia="Times New Roman" w:hAnsi="Helvetica" w:cs="Helvetica"/>
          <w:color w:val="111111"/>
          <w:sz w:val="24"/>
          <w:szCs w:val="24"/>
          <w:lang w:eastAsia="ru-RU"/>
        </w:rPr>
      </w:pPr>
      <w:hyperlink r:id="rId230" w:tgtFrame="_blank" w:history="1">
        <w:r w:rsidR="00F5542C" w:rsidRPr="00F5542C">
          <w:rPr>
            <w:rFonts w:ascii="Helvetica" w:eastAsia="Times New Roman" w:hAnsi="Helvetica" w:cs="Helvetica"/>
            <w:color w:val="0051CC"/>
            <w:sz w:val="24"/>
            <w:szCs w:val="24"/>
            <w:u w:val="single"/>
            <w:lang w:eastAsia="ru-RU"/>
          </w:rPr>
          <w:t xml:space="preserve">Фотошоп для </w:t>
        </w:r>
        <w:proofErr w:type="gramStart"/>
        <w:r w:rsidR="00F5542C" w:rsidRPr="00F5542C">
          <w:rPr>
            <w:rFonts w:ascii="Helvetica" w:eastAsia="Times New Roman" w:hAnsi="Helvetica" w:cs="Helvetica"/>
            <w:color w:val="0051CC"/>
            <w:sz w:val="24"/>
            <w:szCs w:val="24"/>
            <w:u w:val="single"/>
            <w:lang w:eastAsia="ru-RU"/>
          </w:rPr>
          <w:t>кодера(</w:t>
        </w:r>
        <w:proofErr w:type="gramEnd"/>
        <w:r w:rsidR="00F5542C" w:rsidRPr="00F5542C">
          <w:rPr>
            <w:rFonts w:ascii="Helvetica" w:eastAsia="Times New Roman" w:hAnsi="Helvetica" w:cs="Helvetica"/>
            <w:color w:val="0051CC"/>
            <w:sz w:val="24"/>
            <w:szCs w:val="24"/>
            <w:u w:val="single"/>
            <w:lang w:eastAsia="ru-RU"/>
          </w:rPr>
          <w:t>цикл статей)</w:t>
        </w:r>
      </w:hyperlink>
    </w:p>
    <w:p w14:paraId="6E67F1D4" w14:textId="77777777" w:rsidR="00F5542C" w:rsidRPr="00F5542C" w:rsidRDefault="00EF507C" w:rsidP="00F5542C">
      <w:pPr>
        <w:numPr>
          <w:ilvl w:val="0"/>
          <w:numId w:val="7"/>
        </w:numPr>
        <w:spacing w:before="100" w:beforeAutospacing="1" w:after="100" w:afterAutospacing="1" w:line="240" w:lineRule="auto"/>
        <w:ind w:left="450"/>
        <w:rPr>
          <w:rFonts w:ascii="Helvetica" w:eastAsia="Times New Roman" w:hAnsi="Helvetica" w:cs="Helvetica"/>
          <w:color w:val="111111"/>
          <w:sz w:val="24"/>
          <w:szCs w:val="24"/>
          <w:lang w:eastAsia="ru-RU"/>
        </w:rPr>
      </w:pPr>
      <w:hyperlink r:id="rId231" w:tgtFrame="_blank" w:history="1">
        <w:r w:rsidR="00F5542C" w:rsidRPr="00F5542C">
          <w:rPr>
            <w:rFonts w:ascii="Helvetica" w:eastAsia="Times New Roman" w:hAnsi="Helvetica" w:cs="Helvetica"/>
            <w:color w:val="0051CC"/>
            <w:sz w:val="24"/>
            <w:szCs w:val="24"/>
            <w:u w:val="single"/>
            <w:lang w:eastAsia="ru-RU"/>
          </w:rPr>
          <w:t>Основы Photoshop для web разработчика</w:t>
        </w:r>
      </w:hyperlink>
    </w:p>
    <w:p w14:paraId="24B54615" w14:textId="77777777" w:rsidR="00F5542C" w:rsidRPr="00DD3231" w:rsidRDefault="00F5542C" w:rsidP="00DD3231">
      <w:pPr>
        <w:spacing w:after="0" w:line="240" w:lineRule="auto"/>
        <w:jc w:val="center"/>
        <w:outlineLvl w:val="1"/>
        <w:rPr>
          <w:rFonts w:ascii="Helvetica" w:eastAsia="Times New Roman" w:hAnsi="Helvetica" w:cs="Helvetica"/>
          <w:b/>
          <w:bCs/>
          <w:color w:val="111111"/>
          <w:sz w:val="24"/>
          <w:szCs w:val="24"/>
          <w:lang w:eastAsia="ru-RU"/>
        </w:rPr>
      </w:pPr>
      <w:r w:rsidRPr="00DD3231">
        <w:rPr>
          <w:rFonts w:ascii="Helvetica" w:eastAsia="Times New Roman" w:hAnsi="Helvetica" w:cs="Helvetica"/>
          <w:b/>
          <w:bCs/>
          <w:color w:val="111111"/>
          <w:sz w:val="24"/>
          <w:szCs w:val="24"/>
          <w:lang w:eastAsia="ru-RU"/>
        </w:rPr>
        <w:t>Начальные инструменты</w:t>
      </w:r>
    </w:p>
    <w:p w14:paraId="594E550A" w14:textId="77777777" w:rsidR="00F5542C" w:rsidRPr="00F5542C" w:rsidRDefault="00F5542C" w:rsidP="00DD3231">
      <w:pPr>
        <w:spacing w:after="0" w:line="240" w:lineRule="auto"/>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Для быстрого старта вам понадобится редактор и браузер. Вы можете выбрать любые, но я посоветую Sublime Text в качестве редактора и Chrome в качестве браузера. Из операционных систем сделайте выбор между Windows и Mac. Остальные системы будут тормозить ваше обучение.</w:t>
      </w:r>
    </w:p>
    <w:p w14:paraId="2D21506D" w14:textId="77777777" w:rsidR="00F5542C" w:rsidRPr="00DD3231" w:rsidRDefault="00F5542C" w:rsidP="00DD3231">
      <w:pPr>
        <w:spacing w:after="0" w:line="240" w:lineRule="auto"/>
        <w:jc w:val="center"/>
        <w:outlineLvl w:val="1"/>
        <w:rPr>
          <w:rFonts w:ascii="Helvetica" w:eastAsia="Times New Roman" w:hAnsi="Helvetica" w:cs="Helvetica"/>
          <w:b/>
          <w:bCs/>
          <w:color w:val="111111"/>
          <w:sz w:val="24"/>
          <w:szCs w:val="24"/>
          <w:lang w:eastAsia="ru-RU"/>
        </w:rPr>
      </w:pPr>
      <w:r w:rsidRPr="00DD3231">
        <w:rPr>
          <w:rFonts w:ascii="Helvetica" w:eastAsia="Times New Roman" w:hAnsi="Helvetica" w:cs="Helvetica"/>
          <w:b/>
          <w:bCs/>
          <w:color w:val="111111"/>
          <w:sz w:val="24"/>
          <w:szCs w:val="24"/>
          <w:lang w:eastAsia="ru-RU"/>
        </w:rPr>
        <w:t>Верстка первого сайта</w:t>
      </w:r>
    </w:p>
    <w:p w14:paraId="72173FBC" w14:textId="77777777" w:rsidR="00F5542C" w:rsidRPr="00F5542C" w:rsidRDefault="00F5542C" w:rsidP="00DD3231">
      <w:pPr>
        <w:spacing w:after="0" w:line="240" w:lineRule="auto"/>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На этом этапе скорее всего вы ощутите ступор. Вы вроде знаете html/</w:t>
      </w:r>
      <w:proofErr w:type="gramStart"/>
      <w:r w:rsidRPr="00F5542C">
        <w:rPr>
          <w:rFonts w:ascii="Helvetica" w:eastAsia="Times New Roman" w:hAnsi="Helvetica" w:cs="Helvetica"/>
          <w:color w:val="111111"/>
          <w:sz w:val="24"/>
          <w:szCs w:val="24"/>
          <w:lang w:eastAsia="ru-RU"/>
        </w:rPr>
        <w:t>css(</w:t>
      </w:r>
      <w:proofErr w:type="gramEnd"/>
      <w:r w:rsidRPr="00F5542C">
        <w:rPr>
          <w:rFonts w:ascii="Helvetica" w:eastAsia="Times New Roman" w:hAnsi="Helvetica" w:cs="Helvetica"/>
          <w:color w:val="111111"/>
          <w:sz w:val="24"/>
          <w:szCs w:val="24"/>
          <w:lang w:eastAsia="ru-RU"/>
        </w:rPr>
        <w:t>на самом деле нет) и фотошоп. Но вы совершенно не понимаете как из макета сделать сайт. В данном случае вы можете пройти небольшой курс по верстке сайта, коих много на ютубе. На данном этапе вам нужно сверстать первый сайт. Не обращайте внимание на такие понятия как резина, адаптивность. И еще, не используйте css-</w:t>
      </w:r>
      <w:proofErr w:type="gramStart"/>
      <w:r w:rsidRPr="00F5542C">
        <w:rPr>
          <w:rFonts w:ascii="Helvetica" w:eastAsia="Times New Roman" w:hAnsi="Helvetica" w:cs="Helvetica"/>
          <w:color w:val="111111"/>
          <w:sz w:val="24"/>
          <w:szCs w:val="24"/>
          <w:lang w:eastAsia="ru-RU"/>
        </w:rPr>
        <w:t>фреймворки(</w:t>
      </w:r>
      <w:proofErr w:type="gramEnd"/>
      <w:r w:rsidRPr="00F5542C">
        <w:rPr>
          <w:rFonts w:ascii="Helvetica" w:eastAsia="Times New Roman" w:hAnsi="Helvetica" w:cs="Helvetica"/>
          <w:color w:val="111111"/>
          <w:sz w:val="24"/>
          <w:szCs w:val="24"/>
          <w:lang w:eastAsia="ru-RU"/>
        </w:rPr>
        <w:t>bootstrap, foundation).</w:t>
      </w:r>
    </w:p>
    <w:p w14:paraId="00F4FCD9" w14:textId="77777777" w:rsidR="00F5542C" w:rsidRPr="00F5542C" w:rsidRDefault="00F5542C" w:rsidP="00DD3231">
      <w:pPr>
        <w:spacing w:after="0" w:line="240" w:lineRule="auto"/>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Полезные ссылки:</w:t>
      </w:r>
    </w:p>
    <w:p w14:paraId="5194B386" w14:textId="77777777" w:rsidR="00F5542C" w:rsidRPr="00F5542C" w:rsidRDefault="00EF507C" w:rsidP="00DD3231">
      <w:pPr>
        <w:numPr>
          <w:ilvl w:val="0"/>
          <w:numId w:val="8"/>
        </w:numPr>
        <w:spacing w:before="100" w:beforeAutospacing="1" w:after="0" w:line="240" w:lineRule="auto"/>
        <w:ind w:left="450"/>
        <w:rPr>
          <w:rFonts w:ascii="Helvetica" w:eastAsia="Times New Roman" w:hAnsi="Helvetica" w:cs="Helvetica"/>
          <w:color w:val="111111"/>
          <w:sz w:val="24"/>
          <w:szCs w:val="24"/>
          <w:lang w:eastAsia="ru-RU"/>
        </w:rPr>
      </w:pPr>
      <w:hyperlink r:id="rId232" w:tgtFrame="_blank" w:history="1">
        <w:r w:rsidR="00F5542C" w:rsidRPr="00F5542C">
          <w:rPr>
            <w:rFonts w:ascii="Helvetica" w:eastAsia="Times New Roman" w:hAnsi="Helvetica" w:cs="Helvetica"/>
            <w:color w:val="0051CC"/>
            <w:sz w:val="24"/>
            <w:szCs w:val="24"/>
            <w:u w:val="single"/>
            <w:lang w:eastAsia="ru-RU"/>
          </w:rPr>
          <w:t>Курс видеоуроков “Джедай верстки”</w:t>
        </w:r>
      </w:hyperlink>
    </w:p>
    <w:p w14:paraId="50B7F957" w14:textId="77777777" w:rsidR="00F5542C" w:rsidRPr="00F5542C" w:rsidRDefault="00EF507C" w:rsidP="00DD3231">
      <w:pPr>
        <w:numPr>
          <w:ilvl w:val="0"/>
          <w:numId w:val="8"/>
        </w:numPr>
        <w:spacing w:before="100" w:beforeAutospacing="1" w:after="0" w:line="240" w:lineRule="auto"/>
        <w:ind w:left="450"/>
        <w:rPr>
          <w:rFonts w:ascii="Helvetica" w:eastAsia="Times New Roman" w:hAnsi="Helvetica" w:cs="Helvetica"/>
          <w:color w:val="111111"/>
          <w:sz w:val="24"/>
          <w:szCs w:val="24"/>
          <w:lang w:eastAsia="ru-RU"/>
        </w:rPr>
      </w:pPr>
      <w:hyperlink r:id="rId233" w:tgtFrame="_blank" w:history="1">
        <w:r w:rsidR="00F5542C" w:rsidRPr="00F5542C">
          <w:rPr>
            <w:rFonts w:ascii="Helvetica" w:eastAsia="Times New Roman" w:hAnsi="Helvetica" w:cs="Helvetica"/>
            <w:color w:val="0051CC"/>
            <w:sz w:val="24"/>
            <w:szCs w:val="24"/>
            <w:u w:val="single"/>
            <w:lang w:eastAsia="ru-RU"/>
          </w:rPr>
          <w:t>Как сверстать сайт с нуля(видеоуроки)</w:t>
        </w:r>
      </w:hyperlink>
    </w:p>
    <w:p w14:paraId="3CE565DB" w14:textId="77777777" w:rsidR="00F5542C" w:rsidRPr="00DD3231" w:rsidRDefault="00F5542C" w:rsidP="00DD3231">
      <w:pPr>
        <w:spacing w:after="0" w:line="240" w:lineRule="auto"/>
        <w:jc w:val="center"/>
        <w:outlineLvl w:val="1"/>
        <w:rPr>
          <w:rFonts w:ascii="Helvetica" w:eastAsia="Times New Roman" w:hAnsi="Helvetica" w:cs="Helvetica"/>
          <w:b/>
          <w:bCs/>
          <w:color w:val="111111"/>
          <w:sz w:val="24"/>
          <w:szCs w:val="24"/>
          <w:lang w:eastAsia="ru-RU"/>
        </w:rPr>
      </w:pPr>
      <w:r w:rsidRPr="00DD3231">
        <w:rPr>
          <w:rFonts w:ascii="Helvetica" w:eastAsia="Times New Roman" w:hAnsi="Helvetica" w:cs="Helvetica"/>
          <w:b/>
          <w:bCs/>
          <w:color w:val="111111"/>
          <w:sz w:val="24"/>
          <w:szCs w:val="24"/>
          <w:lang w:eastAsia="ru-RU"/>
        </w:rPr>
        <w:t>Понимание семантики, валидность</w:t>
      </w:r>
    </w:p>
    <w:p w14:paraId="478167F0" w14:textId="77777777" w:rsidR="00F5542C" w:rsidRPr="00F5542C" w:rsidRDefault="00F5542C" w:rsidP="00DD3231">
      <w:pPr>
        <w:spacing w:after="0" w:line="240" w:lineRule="auto"/>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 xml:space="preserve">Итак, вы сверстали первый сайт, что дальше? Вам нужно </w:t>
      </w:r>
      <w:proofErr w:type="gramStart"/>
      <w:r w:rsidRPr="00F5542C">
        <w:rPr>
          <w:rFonts w:ascii="Helvetica" w:eastAsia="Times New Roman" w:hAnsi="Helvetica" w:cs="Helvetica"/>
          <w:color w:val="111111"/>
          <w:sz w:val="24"/>
          <w:szCs w:val="24"/>
          <w:lang w:eastAsia="ru-RU"/>
        </w:rPr>
        <w:t>понять</w:t>
      </w:r>
      <w:proofErr w:type="gramEnd"/>
      <w:r w:rsidRPr="00F5542C">
        <w:rPr>
          <w:rFonts w:ascii="Helvetica" w:eastAsia="Times New Roman" w:hAnsi="Helvetica" w:cs="Helvetica"/>
          <w:color w:val="111111"/>
          <w:sz w:val="24"/>
          <w:szCs w:val="24"/>
          <w:lang w:eastAsia="ru-RU"/>
        </w:rPr>
        <w:t xml:space="preserve"> как правильно расставлять теги в html-коде, а также научиться проводить </w:t>
      </w:r>
      <w:hyperlink r:id="rId234" w:tgtFrame="_blank" w:history="1">
        <w:r w:rsidRPr="00F5542C">
          <w:rPr>
            <w:rFonts w:ascii="Helvetica" w:eastAsia="Times New Roman" w:hAnsi="Helvetica" w:cs="Helvetica"/>
            <w:color w:val="0051CC"/>
            <w:sz w:val="24"/>
            <w:szCs w:val="24"/>
            <w:u w:val="single"/>
            <w:lang w:eastAsia="ru-RU"/>
          </w:rPr>
          <w:t>валидацию</w:t>
        </w:r>
      </w:hyperlink>
      <w:r w:rsidRPr="00F5542C">
        <w:rPr>
          <w:rFonts w:ascii="Helvetica" w:eastAsia="Times New Roman" w:hAnsi="Helvetica" w:cs="Helvetica"/>
          <w:color w:val="111111"/>
          <w:sz w:val="24"/>
          <w:szCs w:val="24"/>
          <w:lang w:eastAsia="ru-RU"/>
        </w:rPr>
        <w:t xml:space="preserve">. С валидацией все просто - машина анализирует код, </w:t>
      </w:r>
      <w:proofErr w:type="gramStart"/>
      <w:r w:rsidRPr="00F5542C">
        <w:rPr>
          <w:rFonts w:ascii="Helvetica" w:eastAsia="Times New Roman" w:hAnsi="Helvetica" w:cs="Helvetica"/>
          <w:color w:val="111111"/>
          <w:sz w:val="24"/>
          <w:szCs w:val="24"/>
          <w:lang w:eastAsia="ru-RU"/>
        </w:rPr>
        <w:t>говорит</w:t>
      </w:r>
      <w:proofErr w:type="gramEnd"/>
      <w:r w:rsidRPr="00F5542C">
        <w:rPr>
          <w:rFonts w:ascii="Helvetica" w:eastAsia="Times New Roman" w:hAnsi="Helvetica" w:cs="Helvetica"/>
          <w:color w:val="111111"/>
          <w:sz w:val="24"/>
          <w:szCs w:val="24"/>
          <w:lang w:eastAsia="ru-RU"/>
        </w:rPr>
        <w:t xml:space="preserve"> что не так, вы правите и понимаете. С семантикой посложнее, поскольку область довольно холиварная и во многих моментах разработчики не имеют единого мнения. Но все же общие стандарты есть. После того, как изучите - попробуйте сверстать новый макет семантично. Теперь на каждом этапе вам нужно получить обзор вашего кода от опытного специалиста/наставника.</w:t>
      </w:r>
    </w:p>
    <w:p w14:paraId="4A7D32CF" w14:textId="77777777" w:rsidR="00F5542C" w:rsidRPr="00F5542C" w:rsidRDefault="00F5542C" w:rsidP="00DD3231">
      <w:pPr>
        <w:spacing w:after="0" w:line="240" w:lineRule="auto"/>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Полезные ссылки:</w:t>
      </w:r>
    </w:p>
    <w:p w14:paraId="40131A1F" w14:textId="77777777" w:rsidR="00F5542C" w:rsidRPr="00F5542C" w:rsidRDefault="00EF507C" w:rsidP="00DD3231">
      <w:pPr>
        <w:numPr>
          <w:ilvl w:val="0"/>
          <w:numId w:val="9"/>
        </w:numPr>
        <w:spacing w:before="100" w:beforeAutospacing="1" w:after="0" w:line="240" w:lineRule="auto"/>
        <w:ind w:left="450"/>
        <w:rPr>
          <w:rFonts w:ascii="Helvetica" w:eastAsia="Times New Roman" w:hAnsi="Helvetica" w:cs="Helvetica"/>
          <w:color w:val="111111"/>
          <w:sz w:val="24"/>
          <w:szCs w:val="24"/>
          <w:lang w:eastAsia="ru-RU"/>
        </w:rPr>
      </w:pPr>
      <w:hyperlink r:id="rId235" w:anchor="iskusstvosemantikihtmlchasty1" w:tgtFrame="_blank" w:history="1">
        <w:r w:rsidR="00F5542C" w:rsidRPr="00F5542C">
          <w:rPr>
            <w:rFonts w:ascii="Helvetica" w:eastAsia="Times New Roman" w:hAnsi="Helvetica" w:cs="Helvetica"/>
            <w:color w:val="0051CC"/>
            <w:sz w:val="24"/>
            <w:szCs w:val="24"/>
            <w:u w:val="single"/>
            <w:lang w:eastAsia="ru-RU"/>
          </w:rPr>
          <w:t xml:space="preserve">Искусство семантики </w:t>
        </w:r>
        <w:proofErr w:type="gramStart"/>
        <w:r w:rsidR="00F5542C" w:rsidRPr="00F5542C">
          <w:rPr>
            <w:rFonts w:ascii="Helvetica" w:eastAsia="Times New Roman" w:hAnsi="Helvetica" w:cs="Helvetica"/>
            <w:color w:val="0051CC"/>
            <w:sz w:val="24"/>
            <w:szCs w:val="24"/>
            <w:u w:val="single"/>
            <w:lang w:eastAsia="ru-RU"/>
          </w:rPr>
          <w:t>HTML(</w:t>
        </w:r>
        <w:proofErr w:type="gramEnd"/>
        <w:r w:rsidR="00F5542C" w:rsidRPr="00F5542C">
          <w:rPr>
            <w:rFonts w:ascii="Helvetica" w:eastAsia="Times New Roman" w:hAnsi="Helvetica" w:cs="Helvetica"/>
            <w:color w:val="0051CC"/>
            <w:sz w:val="24"/>
            <w:szCs w:val="24"/>
            <w:u w:val="single"/>
            <w:lang w:eastAsia="ru-RU"/>
          </w:rPr>
          <w:t>статья)</w:t>
        </w:r>
      </w:hyperlink>
    </w:p>
    <w:p w14:paraId="37DDF8D2" w14:textId="77777777" w:rsidR="00F5542C" w:rsidRPr="00F5542C" w:rsidRDefault="00EF507C" w:rsidP="00DD3231">
      <w:pPr>
        <w:numPr>
          <w:ilvl w:val="0"/>
          <w:numId w:val="9"/>
        </w:numPr>
        <w:spacing w:before="100" w:beforeAutospacing="1" w:after="0" w:line="240" w:lineRule="auto"/>
        <w:ind w:left="450"/>
        <w:rPr>
          <w:rFonts w:ascii="Helvetica" w:eastAsia="Times New Roman" w:hAnsi="Helvetica" w:cs="Helvetica"/>
          <w:color w:val="111111"/>
          <w:sz w:val="24"/>
          <w:szCs w:val="24"/>
          <w:lang w:eastAsia="ru-RU"/>
        </w:rPr>
      </w:pPr>
      <w:hyperlink r:id="rId236" w:tgtFrame="_blank" w:history="1">
        <w:r w:rsidR="00F5542C" w:rsidRPr="00F5542C">
          <w:rPr>
            <w:rFonts w:ascii="Helvetica" w:eastAsia="Times New Roman" w:hAnsi="Helvetica" w:cs="Helvetica"/>
            <w:color w:val="0051CC"/>
            <w:sz w:val="24"/>
            <w:szCs w:val="24"/>
            <w:u w:val="single"/>
            <w:lang w:eastAsia="ru-RU"/>
          </w:rPr>
          <w:t>Вёрстка со смыслом. Новая семантика HTML5(видео)</w:t>
        </w:r>
      </w:hyperlink>
    </w:p>
    <w:p w14:paraId="599F56CC" w14:textId="77777777" w:rsidR="00F5542C" w:rsidRPr="00AD2D3B" w:rsidRDefault="00F5542C" w:rsidP="00DD3231">
      <w:pPr>
        <w:spacing w:after="0" w:line="240" w:lineRule="auto"/>
        <w:jc w:val="center"/>
        <w:outlineLvl w:val="1"/>
        <w:rPr>
          <w:rFonts w:ascii="Helvetica" w:eastAsia="Times New Roman" w:hAnsi="Helvetica" w:cs="Helvetica"/>
          <w:b/>
          <w:bCs/>
          <w:color w:val="111111"/>
          <w:sz w:val="24"/>
          <w:szCs w:val="24"/>
          <w:lang w:eastAsia="ru-RU"/>
        </w:rPr>
      </w:pPr>
      <w:r w:rsidRPr="00AD2D3B">
        <w:rPr>
          <w:rFonts w:ascii="Helvetica" w:eastAsia="Times New Roman" w:hAnsi="Helvetica" w:cs="Helvetica"/>
          <w:b/>
          <w:bCs/>
          <w:color w:val="111111"/>
          <w:sz w:val="24"/>
          <w:szCs w:val="24"/>
          <w:lang w:eastAsia="ru-RU"/>
        </w:rPr>
        <w:t>Javascript и jQuery</w:t>
      </w:r>
    </w:p>
    <w:p w14:paraId="50D1A707" w14:textId="77777777" w:rsidR="00F5542C" w:rsidRPr="00F5542C" w:rsidRDefault="00F5542C" w:rsidP="00DD3231">
      <w:pPr>
        <w:spacing w:after="0" w:line="240" w:lineRule="auto"/>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 xml:space="preserve">На этом этапе вы должны понять, что такое Javascript и зачем он нужен. Далее познакомиться с библиотекой jQuery и попробовать сверстать сайт с интерактивными </w:t>
      </w:r>
      <w:proofErr w:type="gramStart"/>
      <w:r w:rsidRPr="00F5542C">
        <w:rPr>
          <w:rFonts w:ascii="Helvetica" w:eastAsia="Times New Roman" w:hAnsi="Helvetica" w:cs="Helvetica"/>
          <w:color w:val="111111"/>
          <w:sz w:val="24"/>
          <w:szCs w:val="24"/>
          <w:lang w:eastAsia="ru-RU"/>
        </w:rPr>
        <w:t>элементами(</w:t>
      </w:r>
      <w:proofErr w:type="gramEnd"/>
      <w:r w:rsidRPr="00F5542C">
        <w:rPr>
          <w:rFonts w:ascii="Helvetica" w:eastAsia="Times New Roman" w:hAnsi="Helvetica" w:cs="Helvetica"/>
          <w:color w:val="111111"/>
          <w:sz w:val="24"/>
          <w:szCs w:val="24"/>
          <w:lang w:eastAsia="ru-RU"/>
        </w:rPr>
        <w:t>слайдеры, всплывающие окна, табы).</w:t>
      </w:r>
    </w:p>
    <w:p w14:paraId="160185FF" w14:textId="77777777" w:rsidR="00F5542C" w:rsidRPr="00F5542C" w:rsidRDefault="00F5542C" w:rsidP="00DD3231">
      <w:pPr>
        <w:spacing w:after="0" w:line="240" w:lineRule="auto"/>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Полезные ссылки:</w:t>
      </w:r>
    </w:p>
    <w:p w14:paraId="537E41EE" w14:textId="77777777" w:rsidR="00F5542C" w:rsidRPr="00F5542C" w:rsidRDefault="00EF507C" w:rsidP="00DD3231">
      <w:pPr>
        <w:numPr>
          <w:ilvl w:val="0"/>
          <w:numId w:val="10"/>
        </w:numPr>
        <w:spacing w:before="100" w:beforeAutospacing="1" w:after="0" w:line="240" w:lineRule="auto"/>
        <w:ind w:left="450"/>
        <w:rPr>
          <w:rFonts w:ascii="Helvetica" w:eastAsia="Times New Roman" w:hAnsi="Helvetica" w:cs="Helvetica"/>
          <w:color w:val="111111"/>
          <w:sz w:val="24"/>
          <w:szCs w:val="24"/>
          <w:lang w:eastAsia="ru-RU"/>
        </w:rPr>
      </w:pPr>
      <w:hyperlink r:id="rId237" w:tgtFrame="_blank" w:history="1">
        <w:r w:rsidR="00F5542C" w:rsidRPr="00F5542C">
          <w:rPr>
            <w:rFonts w:ascii="Helvetica" w:eastAsia="Times New Roman" w:hAnsi="Helvetica" w:cs="Helvetica"/>
            <w:color w:val="0051CC"/>
            <w:sz w:val="24"/>
            <w:szCs w:val="24"/>
            <w:u w:val="single"/>
            <w:lang w:eastAsia="ru-RU"/>
          </w:rPr>
          <w:t>Основы JS от Sorax</w:t>
        </w:r>
      </w:hyperlink>
      <w:r w:rsidR="00F5542C" w:rsidRPr="00F5542C">
        <w:rPr>
          <w:rFonts w:ascii="Helvetica" w:eastAsia="Times New Roman" w:hAnsi="Helvetica" w:cs="Helvetica"/>
          <w:color w:val="111111"/>
          <w:sz w:val="24"/>
          <w:szCs w:val="24"/>
          <w:lang w:eastAsia="ru-RU"/>
        </w:rPr>
        <w:t> (аккуратнее, может взорваться голова)</w:t>
      </w:r>
    </w:p>
    <w:p w14:paraId="2DB42D71" w14:textId="77777777" w:rsidR="00F5542C" w:rsidRPr="00F5542C" w:rsidRDefault="00EF507C" w:rsidP="00DD3231">
      <w:pPr>
        <w:numPr>
          <w:ilvl w:val="0"/>
          <w:numId w:val="10"/>
        </w:numPr>
        <w:spacing w:before="100" w:beforeAutospacing="1" w:after="0" w:line="240" w:lineRule="auto"/>
        <w:ind w:left="450"/>
        <w:rPr>
          <w:rFonts w:ascii="Helvetica" w:eastAsia="Times New Roman" w:hAnsi="Helvetica" w:cs="Helvetica"/>
          <w:color w:val="111111"/>
          <w:sz w:val="24"/>
          <w:szCs w:val="24"/>
          <w:lang w:eastAsia="ru-RU"/>
        </w:rPr>
      </w:pPr>
      <w:hyperlink r:id="rId238" w:tgtFrame="_blank" w:history="1">
        <w:r w:rsidR="00F5542C" w:rsidRPr="00F5542C">
          <w:rPr>
            <w:rFonts w:ascii="Helvetica" w:eastAsia="Times New Roman" w:hAnsi="Helvetica" w:cs="Helvetica"/>
            <w:color w:val="0051CC"/>
            <w:sz w:val="24"/>
            <w:szCs w:val="24"/>
            <w:u w:val="single"/>
            <w:lang w:eastAsia="ru-RU"/>
          </w:rPr>
          <w:t>Основы jQuery от Loftblog</w:t>
        </w:r>
      </w:hyperlink>
    </w:p>
    <w:p w14:paraId="744003B1" w14:textId="77777777" w:rsidR="00F5542C" w:rsidRPr="00F5542C" w:rsidRDefault="00EF507C" w:rsidP="00DD3231">
      <w:pPr>
        <w:numPr>
          <w:ilvl w:val="0"/>
          <w:numId w:val="10"/>
        </w:numPr>
        <w:spacing w:before="100" w:beforeAutospacing="1" w:after="0" w:line="240" w:lineRule="auto"/>
        <w:ind w:left="450"/>
        <w:rPr>
          <w:rFonts w:ascii="Helvetica" w:eastAsia="Times New Roman" w:hAnsi="Helvetica" w:cs="Helvetica"/>
          <w:color w:val="111111"/>
          <w:sz w:val="24"/>
          <w:szCs w:val="24"/>
          <w:lang w:eastAsia="ru-RU"/>
        </w:rPr>
      </w:pPr>
      <w:hyperlink r:id="rId239" w:tgtFrame="_blank" w:history="1">
        <w:r w:rsidR="00F5542C" w:rsidRPr="00F5542C">
          <w:rPr>
            <w:rFonts w:ascii="Helvetica" w:eastAsia="Times New Roman" w:hAnsi="Helvetica" w:cs="Helvetica"/>
            <w:color w:val="0051CC"/>
            <w:sz w:val="24"/>
            <w:szCs w:val="24"/>
            <w:u w:val="single"/>
            <w:lang w:eastAsia="ru-RU"/>
          </w:rPr>
          <w:t>Базовые элементы страниц от Loftblog</w:t>
        </w:r>
      </w:hyperlink>
    </w:p>
    <w:p w14:paraId="56DA8D9E" w14:textId="77777777" w:rsidR="00F5542C" w:rsidRPr="00F5542C" w:rsidRDefault="00EF507C" w:rsidP="00DD3231">
      <w:pPr>
        <w:numPr>
          <w:ilvl w:val="0"/>
          <w:numId w:val="10"/>
        </w:numPr>
        <w:spacing w:before="100" w:beforeAutospacing="1" w:after="0" w:line="240" w:lineRule="auto"/>
        <w:ind w:left="450"/>
        <w:rPr>
          <w:rFonts w:ascii="Helvetica" w:eastAsia="Times New Roman" w:hAnsi="Helvetica" w:cs="Helvetica"/>
          <w:color w:val="111111"/>
          <w:sz w:val="24"/>
          <w:szCs w:val="24"/>
          <w:lang w:eastAsia="ru-RU"/>
        </w:rPr>
      </w:pPr>
      <w:hyperlink r:id="rId240" w:tgtFrame="_blank" w:history="1">
        <w:r w:rsidR="00F5542C" w:rsidRPr="00F5542C">
          <w:rPr>
            <w:rFonts w:ascii="Helvetica" w:eastAsia="Times New Roman" w:hAnsi="Helvetica" w:cs="Helvetica"/>
            <w:color w:val="0051CC"/>
            <w:sz w:val="24"/>
            <w:szCs w:val="24"/>
            <w:u w:val="single"/>
            <w:lang w:eastAsia="ru-RU"/>
          </w:rPr>
          <w:t>Русская документация по API jQuery</w:t>
        </w:r>
      </w:hyperlink>
    </w:p>
    <w:p w14:paraId="1977CB08" w14:textId="77777777" w:rsidR="00F5542C" w:rsidRPr="00AD2D3B" w:rsidRDefault="00F5542C" w:rsidP="00DD3231">
      <w:pPr>
        <w:spacing w:after="0" w:line="240" w:lineRule="auto"/>
        <w:jc w:val="center"/>
        <w:outlineLvl w:val="1"/>
        <w:rPr>
          <w:rFonts w:ascii="Helvetica" w:eastAsia="Times New Roman" w:hAnsi="Helvetica" w:cs="Helvetica"/>
          <w:b/>
          <w:bCs/>
          <w:color w:val="111111"/>
          <w:sz w:val="24"/>
          <w:szCs w:val="24"/>
          <w:lang w:eastAsia="ru-RU"/>
        </w:rPr>
      </w:pPr>
      <w:r w:rsidRPr="00AD2D3B">
        <w:rPr>
          <w:rFonts w:ascii="Helvetica" w:eastAsia="Times New Roman" w:hAnsi="Helvetica" w:cs="Helvetica"/>
          <w:b/>
          <w:bCs/>
          <w:color w:val="111111"/>
          <w:sz w:val="24"/>
          <w:szCs w:val="24"/>
          <w:lang w:eastAsia="ru-RU"/>
        </w:rPr>
        <w:t>БЭМ</w:t>
      </w:r>
    </w:p>
    <w:p w14:paraId="23B4A336" w14:textId="77777777" w:rsidR="00F5542C" w:rsidRPr="00F5542C" w:rsidRDefault="00F5542C" w:rsidP="00DD3231">
      <w:pPr>
        <w:spacing w:after="0" w:line="240" w:lineRule="auto"/>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Изучите методологию БЭМ. Вам нужно понимать, как верстать независимыми блоками, как привнести модульность в вашу верстку. В интернете очень много информации по этому поводу. Не нужно изучать фул-стек БЕМ, просто важно понять методологию для CSS. Верстаете новый макет с применением методологий.</w:t>
      </w:r>
    </w:p>
    <w:p w14:paraId="63E61606" w14:textId="77777777" w:rsidR="00F5542C" w:rsidRPr="00F5542C" w:rsidRDefault="00F5542C" w:rsidP="00DD3231">
      <w:pPr>
        <w:spacing w:after="0" w:line="240" w:lineRule="auto"/>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Полезные ссылки:</w:t>
      </w:r>
    </w:p>
    <w:p w14:paraId="0CE7C1FE" w14:textId="77777777" w:rsidR="00F5542C" w:rsidRPr="00F5542C" w:rsidRDefault="00EF507C" w:rsidP="00DD3231">
      <w:pPr>
        <w:numPr>
          <w:ilvl w:val="0"/>
          <w:numId w:val="11"/>
        </w:numPr>
        <w:spacing w:before="100" w:beforeAutospacing="1" w:after="0" w:line="240" w:lineRule="auto"/>
        <w:ind w:left="450"/>
        <w:rPr>
          <w:rFonts w:ascii="Helvetica" w:eastAsia="Times New Roman" w:hAnsi="Helvetica" w:cs="Helvetica"/>
          <w:color w:val="111111"/>
          <w:sz w:val="24"/>
          <w:szCs w:val="24"/>
          <w:lang w:eastAsia="ru-RU"/>
        </w:rPr>
      </w:pPr>
      <w:hyperlink r:id="rId241" w:tgtFrame="_blank" w:history="1">
        <w:r w:rsidR="00F5542C" w:rsidRPr="00F5542C">
          <w:rPr>
            <w:rFonts w:ascii="Helvetica" w:eastAsia="Times New Roman" w:hAnsi="Helvetica" w:cs="Helvetica"/>
            <w:color w:val="0051CC"/>
            <w:sz w:val="24"/>
            <w:szCs w:val="24"/>
            <w:u w:val="single"/>
            <w:lang w:eastAsia="ru-RU"/>
          </w:rPr>
          <w:t xml:space="preserve">Как в glivera-team применяют </w:t>
        </w:r>
        <w:proofErr w:type="gramStart"/>
        <w:r w:rsidR="00F5542C" w:rsidRPr="00F5542C">
          <w:rPr>
            <w:rFonts w:ascii="Helvetica" w:eastAsia="Times New Roman" w:hAnsi="Helvetica" w:cs="Helvetica"/>
            <w:color w:val="0051CC"/>
            <w:sz w:val="24"/>
            <w:szCs w:val="24"/>
            <w:u w:val="single"/>
            <w:lang w:eastAsia="ru-RU"/>
          </w:rPr>
          <w:t>БЭМ(</w:t>
        </w:r>
        <w:proofErr w:type="gramEnd"/>
        <w:r w:rsidR="00F5542C" w:rsidRPr="00F5542C">
          <w:rPr>
            <w:rFonts w:ascii="Helvetica" w:eastAsia="Times New Roman" w:hAnsi="Helvetica" w:cs="Helvetica"/>
            <w:color w:val="0051CC"/>
            <w:sz w:val="24"/>
            <w:szCs w:val="24"/>
            <w:u w:val="single"/>
            <w:lang w:eastAsia="ru-RU"/>
          </w:rPr>
          <w:t>статья)</w:t>
        </w:r>
      </w:hyperlink>
    </w:p>
    <w:p w14:paraId="3209F0A3" w14:textId="77777777" w:rsidR="00F5542C" w:rsidRPr="00F5542C" w:rsidRDefault="00EF507C" w:rsidP="00DD3231">
      <w:pPr>
        <w:numPr>
          <w:ilvl w:val="0"/>
          <w:numId w:val="11"/>
        </w:numPr>
        <w:spacing w:before="100" w:beforeAutospacing="1" w:after="0" w:line="240" w:lineRule="auto"/>
        <w:ind w:left="450"/>
        <w:rPr>
          <w:rFonts w:ascii="Helvetica" w:eastAsia="Times New Roman" w:hAnsi="Helvetica" w:cs="Helvetica"/>
          <w:color w:val="111111"/>
          <w:sz w:val="24"/>
          <w:szCs w:val="24"/>
          <w:lang w:eastAsia="ru-RU"/>
        </w:rPr>
      </w:pPr>
      <w:hyperlink r:id="rId242" w:tgtFrame="_blank" w:history="1">
        <w:r w:rsidR="00F5542C" w:rsidRPr="00F5542C">
          <w:rPr>
            <w:rFonts w:ascii="Helvetica" w:eastAsia="Times New Roman" w:hAnsi="Helvetica" w:cs="Helvetica"/>
            <w:color w:val="0051CC"/>
            <w:sz w:val="24"/>
            <w:szCs w:val="24"/>
            <w:u w:val="single"/>
            <w:lang w:eastAsia="ru-RU"/>
          </w:rPr>
          <w:t>Пишем БЭМ правильно(видео)</w:t>
        </w:r>
      </w:hyperlink>
    </w:p>
    <w:p w14:paraId="42615C01" w14:textId="77777777" w:rsidR="00F5542C" w:rsidRPr="00F5542C" w:rsidRDefault="00EF507C" w:rsidP="00DD3231">
      <w:pPr>
        <w:numPr>
          <w:ilvl w:val="0"/>
          <w:numId w:val="11"/>
        </w:numPr>
        <w:spacing w:before="100" w:beforeAutospacing="1" w:after="0" w:line="240" w:lineRule="auto"/>
        <w:ind w:left="450"/>
        <w:rPr>
          <w:rFonts w:ascii="Helvetica" w:eastAsia="Times New Roman" w:hAnsi="Helvetica" w:cs="Helvetica"/>
          <w:color w:val="111111"/>
          <w:sz w:val="24"/>
          <w:szCs w:val="24"/>
          <w:lang w:eastAsia="ru-RU"/>
        </w:rPr>
      </w:pPr>
      <w:hyperlink r:id="rId243" w:tgtFrame="_blank" w:history="1">
        <w:r w:rsidR="00F5542C" w:rsidRPr="00F5542C">
          <w:rPr>
            <w:rFonts w:ascii="Helvetica" w:eastAsia="Times New Roman" w:hAnsi="Helvetica" w:cs="Helvetica"/>
            <w:color w:val="0051CC"/>
            <w:sz w:val="24"/>
            <w:szCs w:val="24"/>
            <w:u w:val="single"/>
            <w:lang w:eastAsia="ru-RU"/>
          </w:rPr>
          <w:t>BEM (БЭМ) &amp; SMACSS — Sass методологии для организации проектов(видео)</w:t>
        </w:r>
      </w:hyperlink>
    </w:p>
    <w:p w14:paraId="2C137472" w14:textId="77777777" w:rsidR="00F5542C" w:rsidRPr="00AD2D3B" w:rsidRDefault="00F5542C" w:rsidP="00DD3231">
      <w:pPr>
        <w:spacing w:after="0" w:line="240" w:lineRule="auto"/>
        <w:jc w:val="center"/>
        <w:outlineLvl w:val="1"/>
        <w:rPr>
          <w:rFonts w:ascii="Helvetica" w:eastAsia="Times New Roman" w:hAnsi="Helvetica" w:cs="Helvetica"/>
          <w:b/>
          <w:bCs/>
          <w:color w:val="111111"/>
          <w:sz w:val="24"/>
          <w:szCs w:val="24"/>
          <w:lang w:eastAsia="ru-RU"/>
        </w:rPr>
      </w:pPr>
      <w:r w:rsidRPr="00AD2D3B">
        <w:rPr>
          <w:rFonts w:ascii="Helvetica" w:eastAsia="Times New Roman" w:hAnsi="Helvetica" w:cs="Helvetica"/>
          <w:b/>
          <w:bCs/>
          <w:color w:val="111111"/>
          <w:sz w:val="24"/>
          <w:szCs w:val="24"/>
          <w:lang w:eastAsia="ru-RU"/>
        </w:rPr>
        <w:t>SASS</w:t>
      </w:r>
    </w:p>
    <w:p w14:paraId="01670A57" w14:textId="77777777" w:rsidR="00F5542C" w:rsidRPr="00F5542C" w:rsidRDefault="00F5542C" w:rsidP="00DD3231">
      <w:pPr>
        <w:spacing w:after="0" w:line="240" w:lineRule="auto"/>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Для ускорения и удобства написания стилей придумали препроцессоры. Наш выбор - Sass(.scss). Вам необходимо изучить препроцессор и сверстать с ним новый макет. Понять нужно:</w:t>
      </w:r>
    </w:p>
    <w:p w14:paraId="690465AC" w14:textId="77777777" w:rsidR="00F5542C" w:rsidRPr="00F5542C" w:rsidRDefault="00F5542C" w:rsidP="00DD3231">
      <w:pPr>
        <w:numPr>
          <w:ilvl w:val="0"/>
          <w:numId w:val="12"/>
        </w:numPr>
        <w:spacing w:before="100" w:beforeAutospacing="1" w:after="0" w:line="240" w:lineRule="auto"/>
        <w:ind w:left="450"/>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переменные</w:t>
      </w:r>
    </w:p>
    <w:p w14:paraId="68BD6EEB" w14:textId="77777777" w:rsidR="00F5542C" w:rsidRPr="00F5542C" w:rsidRDefault="00F5542C" w:rsidP="00DD3231">
      <w:pPr>
        <w:numPr>
          <w:ilvl w:val="0"/>
          <w:numId w:val="12"/>
        </w:numPr>
        <w:spacing w:before="100" w:beforeAutospacing="1" w:after="0" w:line="240" w:lineRule="auto"/>
        <w:ind w:left="450"/>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разница между миксинами и тихими классами(placeholder)</w:t>
      </w:r>
    </w:p>
    <w:p w14:paraId="46552734" w14:textId="77777777" w:rsidR="00F5542C" w:rsidRPr="00F5542C" w:rsidRDefault="00F5542C" w:rsidP="00DD3231">
      <w:pPr>
        <w:numPr>
          <w:ilvl w:val="0"/>
          <w:numId w:val="12"/>
        </w:numPr>
        <w:spacing w:before="100" w:beforeAutospacing="1" w:after="0" w:line="240" w:lineRule="auto"/>
        <w:ind w:left="450"/>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как работает ‘&amp;’</w:t>
      </w:r>
    </w:p>
    <w:p w14:paraId="4BCDDD11" w14:textId="77777777" w:rsidR="00F5542C" w:rsidRPr="00F5542C" w:rsidRDefault="00F5542C" w:rsidP="00DD3231">
      <w:pPr>
        <w:numPr>
          <w:ilvl w:val="0"/>
          <w:numId w:val="12"/>
        </w:numPr>
        <w:spacing w:before="100" w:beforeAutospacing="1" w:after="0" w:line="240" w:lineRule="auto"/>
        <w:ind w:left="450"/>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 xml:space="preserve">как разделить стили на </w:t>
      </w:r>
      <w:proofErr w:type="gramStart"/>
      <w:r w:rsidRPr="00F5542C">
        <w:rPr>
          <w:rFonts w:ascii="Helvetica" w:eastAsia="Times New Roman" w:hAnsi="Helvetica" w:cs="Helvetica"/>
          <w:color w:val="111111"/>
          <w:sz w:val="24"/>
          <w:szCs w:val="24"/>
          <w:lang w:eastAsia="ru-RU"/>
        </w:rPr>
        <w:t>несколько .scss</w:t>
      </w:r>
      <w:proofErr w:type="gramEnd"/>
      <w:r w:rsidRPr="00F5542C">
        <w:rPr>
          <w:rFonts w:ascii="Helvetica" w:eastAsia="Times New Roman" w:hAnsi="Helvetica" w:cs="Helvetica"/>
          <w:color w:val="111111"/>
          <w:sz w:val="24"/>
          <w:szCs w:val="24"/>
          <w:lang w:eastAsia="ru-RU"/>
        </w:rPr>
        <w:t xml:space="preserve"> файлов</w:t>
      </w:r>
    </w:p>
    <w:p w14:paraId="33A6B396" w14:textId="77777777" w:rsidR="00F5542C" w:rsidRPr="00F5542C" w:rsidRDefault="00F5542C" w:rsidP="00DD3231">
      <w:pPr>
        <w:spacing w:after="0" w:line="240" w:lineRule="auto"/>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На данном этапе scss в css компилируйте с помощью </w:t>
      </w:r>
      <w:hyperlink r:id="rId244" w:tgtFrame="_blank" w:history="1">
        <w:r w:rsidRPr="00F5542C">
          <w:rPr>
            <w:rFonts w:ascii="Helvetica" w:eastAsia="Times New Roman" w:hAnsi="Helvetica" w:cs="Helvetica"/>
            <w:color w:val="0051CC"/>
            <w:sz w:val="24"/>
            <w:szCs w:val="24"/>
            <w:u w:val="single"/>
            <w:lang w:eastAsia="ru-RU"/>
          </w:rPr>
          <w:t>prepros</w:t>
        </w:r>
      </w:hyperlink>
    </w:p>
    <w:p w14:paraId="1D44563D" w14:textId="77777777" w:rsidR="00F5542C" w:rsidRPr="00F5542C" w:rsidRDefault="00F5542C" w:rsidP="00DD3231">
      <w:pPr>
        <w:spacing w:after="0" w:line="240" w:lineRule="auto"/>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Полезные ссылки:</w:t>
      </w:r>
    </w:p>
    <w:p w14:paraId="61AD2658" w14:textId="77777777" w:rsidR="00F5542C" w:rsidRPr="00F5542C" w:rsidRDefault="00EF507C" w:rsidP="00DD3231">
      <w:pPr>
        <w:numPr>
          <w:ilvl w:val="0"/>
          <w:numId w:val="13"/>
        </w:numPr>
        <w:spacing w:before="100" w:beforeAutospacing="1" w:after="0" w:line="240" w:lineRule="auto"/>
        <w:ind w:left="450"/>
        <w:rPr>
          <w:rFonts w:ascii="Helvetica" w:eastAsia="Times New Roman" w:hAnsi="Helvetica" w:cs="Helvetica"/>
          <w:color w:val="111111"/>
          <w:sz w:val="24"/>
          <w:szCs w:val="24"/>
          <w:lang w:eastAsia="ru-RU"/>
        </w:rPr>
      </w:pPr>
      <w:hyperlink r:id="rId245" w:tgtFrame="_blank" w:history="1">
        <w:r w:rsidR="00F5542C" w:rsidRPr="00F5542C">
          <w:rPr>
            <w:rFonts w:ascii="Helvetica" w:eastAsia="Times New Roman" w:hAnsi="Helvetica" w:cs="Helvetica"/>
            <w:color w:val="0051CC"/>
            <w:sz w:val="24"/>
            <w:szCs w:val="24"/>
            <w:u w:val="single"/>
            <w:lang w:eastAsia="ru-RU"/>
          </w:rPr>
          <w:t>Все про Sass и Compass(видео)</w:t>
        </w:r>
      </w:hyperlink>
    </w:p>
    <w:p w14:paraId="4AA4E30C" w14:textId="77777777" w:rsidR="00F5542C" w:rsidRPr="00F5542C" w:rsidRDefault="00EF507C" w:rsidP="00DD3231">
      <w:pPr>
        <w:numPr>
          <w:ilvl w:val="0"/>
          <w:numId w:val="13"/>
        </w:numPr>
        <w:spacing w:before="100" w:beforeAutospacing="1" w:after="0" w:line="240" w:lineRule="auto"/>
        <w:ind w:left="450"/>
        <w:rPr>
          <w:rFonts w:ascii="Helvetica" w:eastAsia="Times New Roman" w:hAnsi="Helvetica" w:cs="Helvetica"/>
          <w:color w:val="111111"/>
          <w:sz w:val="24"/>
          <w:szCs w:val="24"/>
          <w:lang w:eastAsia="ru-RU"/>
        </w:rPr>
      </w:pPr>
      <w:hyperlink r:id="rId246" w:tgtFrame="_blank" w:history="1">
        <w:r w:rsidR="00F5542C" w:rsidRPr="00F5542C">
          <w:rPr>
            <w:rFonts w:ascii="Helvetica" w:eastAsia="Times New Roman" w:hAnsi="Helvetica" w:cs="Helvetica"/>
            <w:color w:val="0051CC"/>
            <w:sz w:val="24"/>
            <w:szCs w:val="24"/>
            <w:u w:val="single"/>
            <w:lang w:eastAsia="ru-RU"/>
          </w:rPr>
          <w:t>sass-lessons.ru</w:t>
        </w:r>
      </w:hyperlink>
    </w:p>
    <w:p w14:paraId="32A71E79" w14:textId="77777777" w:rsidR="00F5542C" w:rsidRPr="00AD2D3B" w:rsidRDefault="00F5542C" w:rsidP="00DD3231">
      <w:pPr>
        <w:spacing w:after="0" w:line="240" w:lineRule="auto"/>
        <w:jc w:val="center"/>
        <w:outlineLvl w:val="1"/>
        <w:rPr>
          <w:rFonts w:ascii="Helvetica" w:eastAsia="Times New Roman" w:hAnsi="Helvetica" w:cs="Helvetica"/>
          <w:b/>
          <w:bCs/>
          <w:color w:val="111111"/>
          <w:sz w:val="24"/>
          <w:szCs w:val="24"/>
          <w:lang w:eastAsia="ru-RU"/>
        </w:rPr>
      </w:pPr>
      <w:r w:rsidRPr="00AD2D3B">
        <w:rPr>
          <w:rFonts w:ascii="Helvetica" w:eastAsia="Times New Roman" w:hAnsi="Helvetica" w:cs="Helvetica"/>
          <w:b/>
          <w:bCs/>
          <w:color w:val="111111"/>
          <w:sz w:val="24"/>
          <w:szCs w:val="24"/>
          <w:lang w:eastAsia="ru-RU"/>
        </w:rPr>
        <w:t>Pug</w:t>
      </w:r>
    </w:p>
    <w:p w14:paraId="5048DD00" w14:textId="77777777" w:rsidR="00F5542C" w:rsidRPr="00F5542C" w:rsidRDefault="00F5542C" w:rsidP="00DD3231">
      <w:pPr>
        <w:spacing w:after="0" w:line="240" w:lineRule="auto"/>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Также для ускорения верстки и поддержки верстальщики используют шаблонизаторы html. Наш выбор - pug. После изучения вы должны понимать:</w:t>
      </w:r>
    </w:p>
    <w:p w14:paraId="16532910" w14:textId="77777777" w:rsidR="00F5542C" w:rsidRPr="00F5542C" w:rsidRDefault="00F5542C" w:rsidP="00DD3231">
      <w:pPr>
        <w:numPr>
          <w:ilvl w:val="0"/>
          <w:numId w:val="14"/>
        </w:numPr>
        <w:spacing w:before="100" w:beforeAutospacing="1" w:after="0" w:line="240" w:lineRule="auto"/>
        <w:ind w:left="450"/>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как делать миксины</w:t>
      </w:r>
    </w:p>
    <w:p w14:paraId="0F5AF90C" w14:textId="77777777" w:rsidR="00F5542C" w:rsidRPr="00F5542C" w:rsidRDefault="00F5542C" w:rsidP="00DD3231">
      <w:pPr>
        <w:numPr>
          <w:ilvl w:val="0"/>
          <w:numId w:val="14"/>
        </w:numPr>
        <w:spacing w:before="100" w:beforeAutospacing="1" w:after="0" w:line="240" w:lineRule="auto"/>
        <w:ind w:left="450"/>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как работает extends</w:t>
      </w:r>
    </w:p>
    <w:p w14:paraId="3010F79C" w14:textId="77777777" w:rsidR="00F5542C" w:rsidRPr="00F5542C" w:rsidRDefault="00F5542C" w:rsidP="00DD3231">
      <w:pPr>
        <w:numPr>
          <w:ilvl w:val="0"/>
          <w:numId w:val="14"/>
        </w:numPr>
        <w:spacing w:before="100" w:beforeAutospacing="1" w:after="0" w:line="240" w:lineRule="auto"/>
        <w:ind w:left="450"/>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циклы и переменные</w:t>
      </w:r>
    </w:p>
    <w:p w14:paraId="15F7E2A2" w14:textId="77777777" w:rsidR="00F5542C" w:rsidRPr="00F5542C" w:rsidRDefault="00F5542C" w:rsidP="00DD3231">
      <w:pPr>
        <w:numPr>
          <w:ilvl w:val="0"/>
          <w:numId w:val="14"/>
        </w:numPr>
        <w:spacing w:before="100" w:beforeAutospacing="1" w:after="0" w:line="240" w:lineRule="auto"/>
        <w:ind w:left="450"/>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работа с массивами</w:t>
      </w:r>
    </w:p>
    <w:p w14:paraId="61BE14DA" w14:textId="77777777" w:rsidR="00F5542C" w:rsidRPr="00F5542C" w:rsidRDefault="00F5542C" w:rsidP="00DD3231">
      <w:pPr>
        <w:spacing w:after="0" w:line="240" w:lineRule="auto"/>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Верстаете сайт с применением шаблонизатора.</w:t>
      </w:r>
    </w:p>
    <w:p w14:paraId="5432CB48" w14:textId="77777777" w:rsidR="00F5542C" w:rsidRPr="00F5542C" w:rsidRDefault="00F5542C" w:rsidP="00DD3231">
      <w:pPr>
        <w:spacing w:after="0" w:line="240" w:lineRule="auto"/>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Полезные ссылки:</w:t>
      </w:r>
    </w:p>
    <w:p w14:paraId="3BAD6C10" w14:textId="77777777" w:rsidR="00F5542C" w:rsidRPr="00F5542C" w:rsidRDefault="00EF507C" w:rsidP="00DD3231">
      <w:pPr>
        <w:numPr>
          <w:ilvl w:val="0"/>
          <w:numId w:val="15"/>
        </w:numPr>
        <w:spacing w:before="100" w:beforeAutospacing="1" w:after="0" w:line="240" w:lineRule="auto"/>
        <w:ind w:left="450"/>
        <w:rPr>
          <w:rFonts w:ascii="Helvetica" w:eastAsia="Times New Roman" w:hAnsi="Helvetica" w:cs="Helvetica"/>
          <w:color w:val="111111"/>
          <w:sz w:val="24"/>
          <w:szCs w:val="24"/>
          <w:lang w:eastAsia="ru-RU"/>
        </w:rPr>
      </w:pPr>
      <w:hyperlink r:id="rId247" w:tgtFrame="_blank" w:history="1">
        <w:r w:rsidR="00F5542C" w:rsidRPr="00F5542C">
          <w:rPr>
            <w:rFonts w:ascii="Helvetica" w:eastAsia="Times New Roman" w:hAnsi="Helvetica" w:cs="Helvetica"/>
            <w:color w:val="0051CC"/>
            <w:sz w:val="24"/>
            <w:szCs w:val="24"/>
            <w:u w:val="single"/>
            <w:lang w:eastAsia="ru-RU"/>
          </w:rPr>
          <w:t xml:space="preserve">Видео про </w:t>
        </w:r>
        <w:proofErr w:type="gramStart"/>
        <w:r w:rsidR="00F5542C" w:rsidRPr="00F5542C">
          <w:rPr>
            <w:rFonts w:ascii="Helvetica" w:eastAsia="Times New Roman" w:hAnsi="Helvetica" w:cs="Helvetica"/>
            <w:color w:val="0051CC"/>
            <w:sz w:val="24"/>
            <w:szCs w:val="24"/>
            <w:u w:val="single"/>
            <w:lang w:eastAsia="ru-RU"/>
          </w:rPr>
          <w:t>Jade(</w:t>
        </w:r>
        <w:proofErr w:type="gramEnd"/>
        <w:r w:rsidR="00F5542C" w:rsidRPr="00F5542C">
          <w:rPr>
            <w:rFonts w:ascii="Helvetica" w:eastAsia="Times New Roman" w:hAnsi="Helvetica" w:cs="Helvetica"/>
            <w:color w:val="0051CC"/>
            <w:sz w:val="24"/>
            <w:szCs w:val="24"/>
            <w:u w:val="single"/>
            <w:lang w:eastAsia="ru-RU"/>
          </w:rPr>
          <w:t>Pug) на loftblog</w:t>
        </w:r>
      </w:hyperlink>
    </w:p>
    <w:p w14:paraId="071772AA" w14:textId="77777777" w:rsidR="00F5542C" w:rsidRPr="00F5542C" w:rsidRDefault="00EF507C" w:rsidP="00DD3231">
      <w:pPr>
        <w:numPr>
          <w:ilvl w:val="0"/>
          <w:numId w:val="15"/>
        </w:numPr>
        <w:spacing w:before="100" w:beforeAutospacing="1" w:after="0" w:line="240" w:lineRule="auto"/>
        <w:ind w:left="450"/>
        <w:rPr>
          <w:rFonts w:ascii="Helvetica" w:eastAsia="Times New Roman" w:hAnsi="Helvetica" w:cs="Helvetica"/>
          <w:color w:val="111111"/>
          <w:sz w:val="24"/>
          <w:szCs w:val="24"/>
          <w:lang w:eastAsia="ru-RU"/>
        </w:rPr>
      </w:pPr>
      <w:hyperlink r:id="rId248" w:tgtFrame="_blank" w:history="1">
        <w:r w:rsidR="00F5542C" w:rsidRPr="00F5542C">
          <w:rPr>
            <w:rFonts w:ascii="Helvetica" w:eastAsia="Times New Roman" w:hAnsi="Helvetica" w:cs="Helvetica"/>
            <w:color w:val="0051CC"/>
            <w:sz w:val="24"/>
            <w:szCs w:val="24"/>
            <w:u w:val="single"/>
            <w:lang w:eastAsia="ru-RU"/>
          </w:rPr>
          <w:t>https://pugjs.org</w:t>
        </w:r>
      </w:hyperlink>
    </w:p>
    <w:p w14:paraId="299696DC" w14:textId="77777777" w:rsidR="00F5542C" w:rsidRPr="00F5542C" w:rsidRDefault="00EF507C" w:rsidP="00DD3231">
      <w:pPr>
        <w:numPr>
          <w:ilvl w:val="0"/>
          <w:numId w:val="15"/>
        </w:numPr>
        <w:spacing w:before="100" w:beforeAutospacing="1" w:after="0" w:line="240" w:lineRule="auto"/>
        <w:ind w:left="450"/>
        <w:rPr>
          <w:rFonts w:ascii="Helvetica" w:eastAsia="Times New Roman" w:hAnsi="Helvetica" w:cs="Helvetica"/>
          <w:color w:val="111111"/>
          <w:sz w:val="24"/>
          <w:szCs w:val="24"/>
          <w:lang w:eastAsia="ru-RU"/>
        </w:rPr>
      </w:pPr>
      <w:hyperlink r:id="rId249" w:tgtFrame="_blank" w:history="1">
        <w:r w:rsidR="00F5542C" w:rsidRPr="00F5542C">
          <w:rPr>
            <w:rFonts w:ascii="Helvetica" w:eastAsia="Times New Roman" w:hAnsi="Helvetica" w:cs="Helvetica"/>
            <w:color w:val="0051CC"/>
            <w:sz w:val="24"/>
            <w:szCs w:val="24"/>
            <w:u w:val="single"/>
            <w:lang w:eastAsia="ru-RU"/>
          </w:rPr>
          <w:t>Туториал по HTML препроцессору Pug (Jade)</w:t>
        </w:r>
      </w:hyperlink>
    </w:p>
    <w:p w14:paraId="67E2F135" w14:textId="77777777" w:rsidR="00AD2D3B" w:rsidRPr="00AD2D3B" w:rsidRDefault="00F5542C" w:rsidP="00DD3231">
      <w:pPr>
        <w:spacing w:after="0" w:line="240" w:lineRule="auto"/>
        <w:jc w:val="center"/>
        <w:outlineLvl w:val="1"/>
        <w:rPr>
          <w:rFonts w:ascii="Helvetica" w:eastAsia="Times New Roman" w:hAnsi="Helvetica" w:cs="Helvetica"/>
          <w:b/>
          <w:bCs/>
          <w:color w:val="111111"/>
          <w:sz w:val="24"/>
          <w:szCs w:val="24"/>
          <w:lang w:eastAsia="ru-RU"/>
        </w:rPr>
      </w:pPr>
      <w:r w:rsidRPr="00AD2D3B">
        <w:rPr>
          <w:rFonts w:ascii="Helvetica" w:eastAsia="Times New Roman" w:hAnsi="Helvetica" w:cs="Helvetica"/>
          <w:b/>
          <w:bCs/>
          <w:color w:val="111111"/>
          <w:sz w:val="24"/>
          <w:szCs w:val="24"/>
          <w:lang w:eastAsia="ru-RU"/>
        </w:rPr>
        <w:t>Адаптивность</w:t>
      </w:r>
    </w:p>
    <w:p w14:paraId="051C8589" w14:textId="5B6C6170" w:rsidR="00F5542C" w:rsidRPr="00F5542C" w:rsidRDefault="00F5542C" w:rsidP="00DD3231">
      <w:pPr>
        <w:spacing w:after="0" w:line="240" w:lineRule="auto"/>
        <w:jc w:val="center"/>
        <w:outlineLvl w:val="1"/>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Теперь вы можете начать верстать адаптивные сайты, которые подстраиваются под ширину окна браузера. Можете взять макет, где различные разрешения указаны дизайнером, а можете сами придумать, как будет перестраиваться сайт. С этого момента все сайты верстайте адаптивно.</w:t>
      </w:r>
    </w:p>
    <w:p w14:paraId="323B7EC2" w14:textId="77777777" w:rsidR="00F5542C" w:rsidRPr="00F5542C" w:rsidRDefault="00F5542C" w:rsidP="00DD3231">
      <w:pPr>
        <w:spacing w:after="0" w:line="240" w:lineRule="auto"/>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Полезные ссылки:</w:t>
      </w:r>
    </w:p>
    <w:p w14:paraId="2F7AB5D7" w14:textId="77777777" w:rsidR="00F5542C" w:rsidRPr="00F5542C" w:rsidRDefault="00EF507C" w:rsidP="00DD3231">
      <w:pPr>
        <w:numPr>
          <w:ilvl w:val="0"/>
          <w:numId w:val="16"/>
        </w:numPr>
        <w:spacing w:before="100" w:beforeAutospacing="1" w:after="0" w:line="240" w:lineRule="auto"/>
        <w:ind w:left="450"/>
        <w:rPr>
          <w:rFonts w:ascii="Helvetica" w:eastAsia="Times New Roman" w:hAnsi="Helvetica" w:cs="Helvetica"/>
          <w:color w:val="111111"/>
          <w:sz w:val="24"/>
          <w:szCs w:val="24"/>
          <w:lang w:eastAsia="ru-RU"/>
        </w:rPr>
      </w:pPr>
      <w:hyperlink r:id="rId250" w:tgtFrame="_blank" w:history="1">
        <w:r w:rsidR="00F5542C" w:rsidRPr="00F5542C">
          <w:rPr>
            <w:rFonts w:ascii="Helvetica" w:eastAsia="Times New Roman" w:hAnsi="Helvetica" w:cs="Helvetica"/>
            <w:color w:val="0051CC"/>
            <w:sz w:val="24"/>
            <w:szCs w:val="24"/>
            <w:u w:val="single"/>
            <w:lang w:eastAsia="ru-RU"/>
          </w:rPr>
          <w:t>Видеокурс по адаптивным сайтам</w:t>
        </w:r>
      </w:hyperlink>
    </w:p>
    <w:p w14:paraId="119EB906" w14:textId="77777777" w:rsidR="00F5542C" w:rsidRPr="00AD2D3B" w:rsidRDefault="00F5542C" w:rsidP="00DD3231">
      <w:pPr>
        <w:spacing w:after="0" w:line="240" w:lineRule="auto"/>
        <w:jc w:val="center"/>
        <w:outlineLvl w:val="1"/>
        <w:rPr>
          <w:rFonts w:ascii="Helvetica" w:eastAsia="Times New Roman" w:hAnsi="Helvetica" w:cs="Helvetica"/>
          <w:b/>
          <w:bCs/>
          <w:color w:val="111111"/>
          <w:sz w:val="28"/>
          <w:szCs w:val="28"/>
          <w:lang w:eastAsia="ru-RU"/>
        </w:rPr>
      </w:pPr>
      <w:r w:rsidRPr="00AD2D3B">
        <w:rPr>
          <w:rFonts w:ascii="Helvetica" w:eastAsia="Times New Roman" w:hAnsi="Helvetica" w:cs="Helvetica"/>
          <w:b/>
          <w:bCs/>
          <w:color w:val="111111"/>
          <w:sz w:val="28"/>
          <w:szCs w:val="28"/>
          <w:lang w:eastAsia="ru-RU"/>
        </w:rPr>
        <w:t>IDE PHPStorm</w:t>
      </w:r>
    </w:p>
    <w:p w14:paraId="112CCC56" w14:textId="77777777" w:rsidR="00F5542C" w:rsidRPr="00F5542C" w:rsidRDefault="00F5542C" w:rsidP="00DD3231">
      <w:pPr>
        <w:spacing w:after="0" w:line="240" w:lineRule="auto"/>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Чем раньше вы пересядете с редактора на PHPStorm - тем лучше. Эта IDE позволяет значительно ускорить разработку. Скачать бесплатную(early access) PHPStrom можно на </w:t>
      </w:r>
      <w:hyperlink r:id="rId251" w:tgtFrame="_blank" w:history="1">
        <w:r w:rsidRPr="00F5542C">
          <w:rPr>
            <w:rFonts w:ascii="Helvetica" w:eastAsia="Times New Roman" w:hAnsi="Helvetica" w:cs="Helvetica"/>
            <w:color w:val="0051CC"/>
            <w:sz w:val="24"/>
            <w:szCs w:val="24"/>
            <w:u w:val="single"/>
            <w:lang w:eastAsia="ru-RU"/>
          </w:rPr>
          <w:t>официальном сайте</w:t>
        </w:r>
      </w:hyperlink>
      <w:r w:rsidRPr="00F5542C">
        <w:rPr>
          <w:rFonts w:ascii="Helvetica" w:eastAsia="Times New Roman" w:hAnsi="Helvetica" w:cs="Helvetica"/>
          <w:color w:val="111111"/>
          <w:sz w:val="24"/>
          <w:szCs w:val="24"/>
          <w:lang w:eastAsia="ru-RU"/>
        </w:rPr>
        <w:t>, если не хотите платить - скачиваете её раз в месяц. В остальном бесплатная версия такая же, как и платная.</w:t>
      </w:r>
    </w:p>
    <w:p w14:paraId="7EA7B8B5" w14:textId="77777777" w:rsidR="00F5542C" w:rsidRPr="00F5542C" w:rsidRDefault="00F5542C" w:rsidP="00DD3231">
      <w:pPr>
        <w:spacing w:after="0" w:line="240" w:lineRule="auto"/>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Полезные ссылки:</w:t>
      </w:r>
    </w:p>
    <w:p w14:paraId="0366042C" w14:textId="77777777" w:rsidR="00F5542C" w:rsidRPr="00F5542C" w:rsidRDefault="00EF507C" w:rsidP="00DD3231">
      <w:pPr>
        <w:numPr>
          <w:ilvl w:val="0"/>
          <w:numId w:val="17"/>
        </w:numPr>
        <w:spacing w:before="100" w:beforeAutospacing="1" w:after="0" w:line="240" w:lineRule="auto"/>
        <w:ind w:left="450"/>
        <w:rPr>
          <w:rFonts w:ascii="Helvetica" w:eastAsia="Times New Roman" w:hAnsi="Helvetica" w:cs="Helvetica"/>
          <w:color w:val="111111"/>
          <w:sz w:val="24"/>
          <w:szCs w:val="24"/>
          <w:lang w:eastAsia="ru-RU"/>
        </w:rPr>
      </w:pPr>
      <w:hyperlink r:id="rId252" w:tgtFrame="_blank" w:history="1">
        <w:r w:rsidR="00F5542C" w:rsidRPr="00F5542C">
          <w:rPr>
            <w:rFonts w:ascii="Helvetica" w:eastAsia="Times New Roman" w:hAnsi="Helvetica" w:cs="Helvetica"/>
            <w:color w:val="0051CC"/>
            <w:sz w:val="24"/>
            <w:szCs w:val="24"/>
            <w:u w:val="single"/>
            <w:lang w:eastAsia="ru-RU"/>
          </w:rPr>
          <w:t>Настройка PhpStorm для вёрстки на ОС Windows(хабр)</w:t>
        </w:r>
      </w:hyperlink>
    </w:p>
    <w:p w14:paraId="7BBACEBE" w14:textId="77777777" w:rsidR="00F5542C" w:rsidRPr="00F5542C" w:rsidRDefault="00EF507C" w:rsidP="00DD3231">
      <w:pPr>
        <w:numPr>
          <w:ilvl w:val="0"/>
          <w:numId w:val="17"/>
        </w:numPr>
        <w:spacing w:before="100" w:beforeAutospacing="1" w:after="0" w:line="240" w:lineRule="auto"/>
        <w:ind w:left="450"/>
        <w:rPr>
          <w:rFonts w:ascii="Helvetica" w:eastAsia="Times New Roman" w:hAnsi="Helvetica" w:cs="Helvetica"/>
          <w:color w:val="111111"/>
          <w:sz w:val="24"/>
          <w:szCs w:val="24"/>
          <w:lang w:eastAsia="ru-RU"/>
        </w:rPr>
      </w:pPr>
      <w:hyperlink r:id="rId253" w:tgtFrame="_blank" w:history="1">
        <w:r w:rsidR="00F5542C" w:rsidRPr="00F5542C">
          <w:rPr>
            <w:rFonts w:ascii="Helvetica" w:eastAsia="Times New Roman" w:hAnsi="Helvetica" w:cs="Helvetica"/>
            <w:color w:val="0051CC"/>
            <w:sz w:val="24"/>
            <w:szCs w:val="24"/>
            <w:u w:val="single"/>
            <w:lang w:eastAsia="ru-RU"/>
          </w:rPr>
          <w:t>PhpStorm Video Tutorials</w:t>
        </w:r>
      </w:hyperlink>
    </w:p>
    <w:p w14:paraId="489A4928" w14:textId="77777777" w:rsidR="00F5542C" w:rsidRPr="00DD3231" w:rsidRDefault="00F5542C" w:rsidP="00DD3231">
      <w:pPr>
        <w:spacing w:after="0" w:line="240" w:lineRule="auto"/>
        <w:jc w:val="center"/>
        <w:outlineLvl w:val="1"/>
        <w:rPr>
          <w:rFonts w:ascii="Helvetica" w:eastAsia="Times New Roman" w:hAnsi="Helvetica" w:cs="Helvetica"/>
          <w:b/>
          <w:bCs/>
          <w:color w:val="111111"/>
          <w:sz w:val="24"/>
          <w:szCs w:val="24"/>
          <w:lang w:eastAsia="ru-RU"/>
        </w:rPr>
      </w:pPr>
      <w:r w:rsidRPr="00DD3231">
        <w:rPr>
          <w:rFonts w:ascii="Helvetica" w:eastAsia="Times New Roman" w:hAnsi="Helvetica" w:cs="Helvetica"/>
          <w:b/>
          <w:bCs/>
          <w:color w:val="111111"/>
          <w:sz w:val="24"/>
          <w:szCs w:val="24"/>
          <w:lang w:eastAsia="ru-RU"/>
        </w:rPr>
        <w:t>Git</w:t>
      </w:r>
    </w:p>
    <w:p w14:paraId="61F5605E" w14:textId="77777777" w:rsidR="00F5542C" w:rsidRPr="00F5542C" w:rsidRDefault="00F5542C" w:rsidP="00DD3231">
      <w:pPr>
        <w:spacing w:after="0" w:line="240" w:lineRule="auto"/>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Любой разработчик должен уметь работать с системами контроля версий, и верстальщик - не исключение. Мы, как и большинство выбрали Git. Вы должны уметь следующее:</w:t>
      </w:r>
    </w:p>
    <w:p w14:paraId="1D7ED203" w14:textId="77777777" w:rsidR="00F5542C" w:rsidRPr="00F5542C" w:rsidRDefault="00F5542C" w:rsidP="00DD3231">
      <w:pPr>
        <w:numPr>
          <w:ilvl w:val="0"/>
          <w:numId w:val="18"/>
        </w:numPr>
        <w:spacing w:before="100" w:beforeAutospacing="1" w:after="0" w:line="240" w:lineRule="auto"/>
        <w:ind w:left="450"/>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работать с интерфейсом github</w:t>
      </w:r>
    </w:p>
    <w:p w14:paraId="254B8B18" w14:textId="77777777" w:rsidR="00F5542C" w:rsidRPr="00F5542C" w:rsidRDefault="00F5542C" w:rsidP="00DD3231">
      <w:pPr>
        <w:numPr>
          <w:ilvl w:val="0"/>
          <w:numId w:val="18"/>
        </w:numPr>
        <w:spacing w:before="100" w:beforeAutospacing="1" w:after="0" w:line="240" w:lineRule="auto"/>
        <w:ind w:left="450"/>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уметь клонировать репозитории на компьютер</w:t>
      </w:r>
    </w:p>
    <w:p w14:paraId="5E23CE91" w14:textId="77777777" w:rsidR="00F5542C" w:rsidRPr="00F5542C" w:rsidRDefault="00F5542C" w:rsidP="00DD3231">
      <w:pPr>
        <w:numPr>
          <w:ilvl w:val="0"/>
          <w:numId w:val="18"/>
        </w:numPr>
        <w:spacing w:before="100" w:beforeAutospacing="1" w:after="0" w:line="240" w:lineRule="auto"/>
        <w:ind w:left="450"/>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делать commit, push, merge</w:t>
      </w:r>
    </w:p>
    <w:p w14:paraId="1EB86905" w14:textId="77777777" w:rsidR="00F5542C" w:rsidRPr="00F5542C" w:rsidRDefault="00F5542C" w:rsidP="00DD3231">
      <w:pPr>
        <w:numPr>
          <w:ilvl w:val="0"/>
          <w:numId w:val="18"/>
        </w:numPr>
        <w:spacing w:before="100" w:beforeAutospacing="1" w:after="0" w:line="240" w:lineRule="auto"/>
        <w:ind w:left="450"/>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делать pull request</w:t>
      </w:r>
    </w:p>
    <w:p w14:paraId="1CF19A54" w14:textId="77777777" w:rsidR="00AD2D3B" w:rsidRDefault="00F5542C" w:rsidP="00DD3231">
      <w:pPr>
        <w:spacing w:after="0" w:line="240" w:lineRule="auto"/>
        <w:rPr>
          <w:rFonts w:ascii="Helvetica" w:eastAsia="Times New Roman" w:hAnsi="Helvetica" w:cs="Helvetica"/>
          <w:color w:val="111111"/>
          <w:sz w:val="24"/>
          <w:szCs w:val="24"/>
          <w:lang w:eastAsia="ru-RU"/>
        </w:rPr>
      </w:pPr>
      <w:r w:rsidRPr="00F5542C">
        <w:rPr>
          <w:rFonts w:ascii="Helvetica" w:eastAsia="Times New Roman" w:hAnsi="Helvetica" w:cs="Helvetica"/>
          <w:color w:val="111111"/>
          <w:sz w:val="24"/>
          <w:szCs w:val="24"/>
          <w:lang w:eastAsia="ru-RU"/>
        </w:rPr>
        <w:t>Полезные ссылки:</w:t>
      </w:r>
    </w:p>
    <w:p w14:paraId="354A9E30" w14:textId="77777777" w:rsidR="00AD2D3B" w:rsidRDefault="00EF507C" w:rsidP="00DD3231">
      <w:pPr>
        <w:spacing w:after="0" w:line="240" w:lineRule="auto"/>
        <w:rPr>
          <w:rFonts w:ascii="Helvetica" w:eastAsia="Times New Roman" w:hAnsi="Helvetica" w:cs="Helvetica"/>
          <w:color w:val="0051CC"/>
          <w:sz w:val="24"/>
          <w:szCs w:val="24"/>
          <w:u w:val="single"/>
          <w:lang w:eastAsia="ru-RU"/>
        </w:rPr>
      </w:pPr>
      <w:hyperlink r:id="rId254" w:tgtFrame="_blank" w:history="1">
        <w:r w:rsidR="00F5542C" w:rsidRPr="00F5542C">
          <w:rPr>
            <w:rFonts w:ascii="Helvetica" w:eastAsia="Times New Roman" w:hAnsi="Helvetica" w:cs="Helvetica"/>
            <w:color w:val="0051CC"/>
            <w:sz w:val="24"/>
            <w:szCs w:val="24"/>
            <w:u w:val="single"/>
            <w:lang w:eastAsia="ru-RU"/>
          </w:rPr>
          <w:t>Git для новичков(видео)</w:t>
        </w:r>
      </w:hyperlink>
    </w:p>
    <w:p w14:paraId="3BD42C20" w14:textId="359BCE6B" w:rsidR="00F5542C" w:rsidRPr="00F5542C" w:rsidRDefault="00EF507C" w:rsidP="00AD2D3B">
      <w:pPr>
        <w:spacing w:after="0" w:line="240" w:lineRule="auto"/>
        <w:rPr>
          <w:rFonts w:ascii="Helvetica" w:eastAsia="Times New Roman" w:hAnsi="Helvetica" w:cs="Helvetica"/>
          <w:color w:val="111111"/>
          <w:sz w:val="24"/>
          <w:szCs w:val="24"/>
          <w:lang w:eastAsia="ru-RU"/>
        </w:rPr>
      </w:pPr>
      <w:hyperlink r:id="rId255" w:tgtFrame="_blank" w:history="1">
        <w:r w:rsidR="00F5542C" w:rsidRPr="00F5542C">
          <w:rPr>
            <w:rFonts w:ascii="Helvetica" w:eastAsia="Times New Roman" w:hAnsi="Helvetica" w:cs="Helvetica"/>
            <w:color w:val="0051CC"/>
            <w:sz w:val="24"/>
            <w:szCs w:val="24"/>
            <w:u w:val="single"/>
            <w:lang w:eastAsia="ru-RU"/>
          </w:rPr>
          <w:t>Шпаргалка по git</w:t>
        </w:r>
      </w:hyperlink>
    </w:p>
    <w:p w14:paraId="55AD8D15" w14:textId="77777777" w:rsidR="00F5542C" w:rsidRPr="00AD2D3B" w:rsidRDefault="00F5542C" w:rsidP="00AD2D3B">
      <w:pPr>
        <w:spacing w:after="0" w:line="240" w:lineRule="auto"/>
        <w:jc w:val="center"/>
        <w:outlineLvl w:val="1"/>
        <w:rPr>
          <w:rFonts w:ascii="Helvetica" w:eastAsia="Times New Roman" w:hAnsi="Helvetica" w:cs="Helvetica"/>
          <w:b/>
          <w:bCs/>
          <w:color w:val="111111"/>
          <w:sz w:val="24"/>
          <w:szCs w:val="24"/>
          <w:lang w:eastAsia="ru-RU"/>
        </w:rPr>
      </w:pPr>
      <w:r w:rsidRPr="00AD2D3B">
        <w:rPr>
          <w:rFonts w:ascii="Helvetica" w:eastAsia="Times New Roman" w:hAnsi="Helvetica" w:cs="Helvetica"/>
          <w:b/>
          <w:bCs/>
          <w:color w:val="111111"/>
          <w:sz w:val="24"/>
          <w:szCs w:val="24"/>
          <w:lang w:eastAsia="ru-RU"/>
        </w:rPr>
        <w:t>Практика</w:t>
      </w:r>
    </w:p>
    <w:p w14:paraId="7E0A4713" w14:textId="77777777" w:rsidR="00F5542C" w:rsidRPr="00AD2D3B" w:rsidRDefault="00F5542C" w:rsidP="00AD2D3B">
      <w:pPr>
        <w:spacing w:after="0" w:line="240" w:lineRule="auto"/>
        <w:rPr>
          <w:rFonts w:ascii="Helvetica" w:eastAsia="Times New Roman" w:hAnsi="Helvetica" w:cs="Helvetica"/>
          <w:color w:val="111111"/>
          <w:sz w:val="24"/>
          <w:szCs w:val="24"/>
          <w:lang w:eastAsia="ru-RU"/>
        </w:rPr>
      </w:pPr>
      <w:r w:rsidRPr="00AD2D3B">
        <w:rPr>
          <w:rFonts w:ascii="Helvetica" w:eastAsia="Times New Roman" w:hAnsi="Helvetica" w:cs="Helvetica"/>
          <w:color w:val="111111"/>
          <w:sz w:val="24"/>
          <w:szCs w:val="24"/>
          <w:lang w:eastAsia="ru-RU"/>
        </w:rPr>
        <w:t>Дальше вам необходимо верстать и набивать руку, каждый макет прогоняя через код-ревью и найти первый заказ. Затем второй, третий и т.д.</w:t>
      </w:r>
    </w:p>
    <w:p w14:paraId="6B55AC0B" w14:textId="5446711B" w:rsidR="00F5542C" w:rsidRDefault="00F5542C" w:rsidP="00AD2D3B">
      <w:pPr>
        <w:spacing w:after="0" w:line="240" w:lineRule="auto"/>
        <w:rPr>
          <w:rFonts w:ascii="Helvetica" w:eastAsia="Times New Roman" w:hAnsi="Helvetica" w:cs="Helvetica"/>
          <w:color w:val="111111"/>
          <w:sz w:val="24"/>
          <w:szCs w:val="24"/>
          <w:lang w:eastAsia="ru-RU"/>
        </w:rPr>
      </w:pPr>
      <w:r w:rsidRPr="00AD2D3B">
        <w:rPr>
          <w:rFonts w:ascii="Helvetica" w:eastAsia="Times New Roman" w:hAnsi="Helvetica" w:cs="Helvetica"/>
          <w:color w:val="111111"/>
          <w:sz w:val="24"/>
          <w:szCs w:val="24"/>
          <w:lang w:eastAsia="ru-RU"/>
        </w:rPr>
        <w:t>На этом все.</w:t>
      </w:r>
    </w:p>
    <w:p w14:paraId="2D6E0A40" w14:textId="718C133C" w:rsidR="006A7657" w:rsidRDefault="006A7657" w:rsidP="00AD2D3B">
      <w:pPr>
        <w:spacing w:after="0" w:line="240" w:lineRule="auto"/>
        <w:rPr>
          <w:rFonts w:ascii="Helvetica" w:eastAsia="Times New Roman" w:hAnsi="Helvetica" w:cs="Helvetica"/>
          <w:color w:val="111111"/>
          <w:sz w:val="24"/>
          <w:szCs w:val="24"/>
          <w:lang w:eastAsia="ru-RU"/>
        </w:rPr>
      </w:pPr>
    </w:p>
    <w:p w14:paraId="25CAEAC5" w14:textId="5DF4A710" w:rsidR="006A7657" w:rsidRDefault="00A450C4" w:rsidP="006A7657">
      <w:pPr>
        <w:spacing w:after="0" w:line="240" w:lineRule="auto"/>
        <w:jc w:val="center"/>
        <w:rPr>
          <w:rFonts w:ascii="Helvetica" w:eastAsia="Times New Roman" w:hAnsi="Helvetica" w:cs="Helvetica"/>
          <w:b/>
          <w:color w:val="FF0000"/>
          <w:sz w:val="24"/>
          <w:szCs w:val="24"/>
          <w:highlight w:val="yellow"/>
          <w:lang w:eastAsia="ru-RU"/>
        </w:rPr>
      </w:pPr>
      <w:bookmarkStart w:id="319" w:name="СЕТИ_VPN_DDNS_SSB"/>
      <w:r>
        <w:rPr>
          <w:rFonts w:ascii="Helvetica" w:eastAsia="Times New Roman" w:hAnsi="Helvetica" w:cs="Helvetica"/>
          <w:b/>
          <w:color w:val="FF0000"/>
          <w:sz w:val="24"/>
          <w:szCs w:val="24"/>
          <w:highlight w:val="yellow"/>
          <w:lang w:eastAsia="ru-RU"/>
        </w:rPr>
        <w:t xml:space="preserve">Сети </w:t>
      </w:r>
      <w:r>
        <w:rPr>
          <w:rFonts w:ascii="Helvetica" w:eastAsia="Times New Roman" w:hAnsi="Helvetica" w:cs="Helvetica"/>
          <w:b/>
          <w:color w:val="FF0000"/>
          <w:sz w:val="24"/>
          <w:szCs w:val="24"/>
          <w:highlight w:val="yellow"/>
          <w:lang w:val="en-US" w:eastAsia="ru-RU"/>
        </w:rPr>
        <w:t>VPN</w:t>
      </w:r>
      <w:r w:rsidRPr="00802B4E">
        <w:rPr>
          <w:rFonts w:ascii="Helvetica" w:eastAsia="Times New Roman" w:hAnsi="Helvetica" w:cs="Helvetica"/>
          <w:b/>
          <w:color w:val="FF0000"/>
          <w:sz w:val="24"/>
          <w:szCs w:val="24"/>
          <w:highlight w:val="yellow"/>
          <w:lang w:eastAsia="ru-RU"/>
        </w:rPr>
        <w:t xml:space="preserve"> </w:t>
      </w:r>
      <w:r>
        <w:rPr>
          <w:rFonts w:ascii="Helvetica" w:eastAsia="Times New Roman" w:hAnsi="Helvetica" w:cs="Helvetica"/>
          <w:b/>
          <w:color w:val="FF0000"/>
          <w:sz w:val="24"/>
          <w:szCs w:val="24"/>
          <w:highlight w:val="yellow"/>
          <w:lang w:val="en-US" w:eastAsia="ru-RU"/>
        </w:rPr>
        <w:t>D</w:t>
      </w:r>
      <w:r w:rsidR="006A7657" w:rsidRPr="006A7657">
        <w:rPr>
          <w:rFonts w:ascii="Helvetica" w:eastAsia="Times New Roman" w:hAnsi="Helvetica" w:cs="Helvetica"/>
          <w:b/>
          <w:color w:val="FF0000"/>
          <w:sz w:val="24"/>
          <w:szCs w:val="24"/>
          <w:highlight w:val="yellow"/>
          <w:lang w:eastAsia="ru-RU"/>
        </w:rPr>
        <w:t>DNS</w:t>
      </w:r>
    </w:p>
    <w:p w14:paraId="0DB9EA6E" w14:textId="34A28729" w:rsidR="004B0D78" w:rsidRDefault="004B0D78" w:rsidP="006A7657">
      <w:pPr>
        <w:spacing w:after="0" w:line="240" w:lineRule="auto"/>
        <w:jc w:val="center"/>
        <w:rPr>
          <w:rFonts w:ascii="Helvetica" w:eastAsia="Times New Roman" w:hAnsi="Helvetica" w:cs="Helvetica"/>
          <w:b/>
          <w:color w:val="FF0000"/>
          <w:sz w:val="24"/>
          <w:szCs w:val="24"/>
          <w:highlight w:val="yellow"/>
          <w:lang w:eastAsia="ru-RU"/>
        </w:rPr>
      </w:pPr>
      <w:r w:rsidRPr="004B0D78">
        <w:rPr>
          <w:rFonts w:ascii="Helvetica" w:eastAsia="Times New Roman" w:hAnsi="Helvetica" w:cs="Helvetica"/>
          <w:b/>
          <w:color w:val="FF0000"/>
          <w:sz w:val="24"/>
          <w:szCs w:val="24"/>
          <w:highlight w:val="yellow"/>
          <w:lang w:eastAsia="ru-RU"/>
        </w:rPr>
        <w:t xml:space="preserve">VVPN (англ. Virtual Private </w:t>
      </w:r>
      <w:proofErr w:type="gramStart"/>
      <w:r w:rsidRPr="004B0D78">
        <w:rPr>
          <w:rFonts w:ascii="Helvetica" w:eastAsia="Times New Roman" w:hAnsi="Helvetica" w:cs="Helvetica"/>
          <w:b/>
          <w:color w:val="FF0000"/>
          <w:sz w:val="24"/>
          <w:szCs w:val="24"/>
          <w:highlight w:val="yellow"/>
          <w:lang w:eastAsia="ru-RU"/>
        </w:rPr>
        <w:t>Network )</w:t>
      </w:r>
      <w:proofErr w:type="gramEnd"/>
      <w:r w:rsidRPr="004B0D78">
        <w:rPr>
          <w:rFonts w:ascii="Helvetica" w:eastAsia="Times New Roman" w:hAnsi="Helvetica" w:cs="Helvetica"/>
          <w:b/>
          <w:color w:val="FF0000"/>
          <w:sz w:val="24"/>
          <w:szCs w:val="24"/>
          <w:highlight w:val="yellow"/>
          <w:lang w:eastAsia="ru-RU"/>
        </w:rPr>
        <w:t xml:space="preserve"> – виртуальная частная сеть </w:t>
      </w:r>
    </w:p>
    <w:p w14:paraId="362F0364" w14:textId="66B9DCF5" w:rsidR="004B0D78" w:rsidRDefault="004B0D78" w:rsidP="004B0D78">
      <w:pPr>
        <w:spacing w:after="0" w:line="240" w:lineRule="auto"/>
        <w:rPr>
          <w:b/>
          <w:sz w:val="24"/>
          <w:szCs w:val="24"/>
        </w:rPr>
      </w:pPr>
      <w:r w:rsidRPr="004B0D78">
        <w:rPr>
          <w:b/>
          <w:sz w:val="24"/>
          <w:szCs w:val="24"/>
        </w:rPr>
        <w:t>Домашний VPN предоставляет вам зашифрованный туннель – соединение, позволяющее вам использовать открытые публичные сети Wi-Fi для создания подключения к нужной VPN –сети.</w:t>
      </w:r>
    </w:p>
    <w:p w14:paraId="035E7F65" w14:textId="5B49F7BE" w:rsidR="00D6640F" w:rsidRDefault="00D6640F" w:rsidP="004B0D78">
      <w:pPr>
        <w:spacing w:after="0" w:line="240" w:lineRule="auto"/>
        <w:rPr>
          <w:b/>
          <w:sz w:val="24"/>
          <w:szCs w:val="24"/>
        </w:rPr>
      </w:pPr>
    </w:p>
    <w:p w14:paraId="3FB21AC0" w14:textId="4F0330A5" w:rsidR="00D6640F" w:rsidRPr="00802B4E" w:rsidRDefault="00D6640F" w:rsidP="00D6640F">
      <w:pPr>
        <w:spacing w:after="0" w:line="240" w:lineRule="auto"/>
        <w:jc w:val="center"/>
        <w:rPr>
          <w:rFonts w:ascii="Helvetica" w:eastAsia="Times New Roman" w:hAnsi="Helvetica" w:cs="Helvetica"/>
          <w:b/>
          <w:color w:val="FF0000"/>
          <w:sz w:val="24"/>
          <w:szCs w:val="24"/>
          <w:highlight w:val="yellow"/>
          <w:lang w:eastAsia="ru-RU"/>
        </w:rPr>
      </w:pPr>
      <w:r w:rsidRPr="00802B4E">
        <w:rPr>
          <w:rFonts w:ascii="Helvetica" w:eastAsia="Times New Roman" w:hAnsi="Helvetica" w:cs="Helvetica"/>
          <w:b/>
          <w:color w:val="FF0000"/>
          <w:sz w:val="24"/>
          <w:szCs w:val="24"/>
          <w:highlight w:val="yellow"/>
          <w:lang w:eastAsia="ru-RU"/>
        </w:rPr>
        <w:t>динамической системы доменных имен (</w:t>
      </w:r>
      <w:r w:rsidRPr="00D6640F">
        <w:rPr>
          <w:rFonts w:ascii="Helvetica" w:eastAsia="Times New Roman" w:hAnsi="Helvetica" w:cs="Helvetica"/>
          <w:b/>
          <w:color w:val="FF0000"/>
          <w:sz w:val="24"/>
          <w:szCs w:val="24"/>
          <w:highlight w:val="yellow"/>
          <w:lang w:val="en-US" w:eastAsia="ru-RU"/>
        </w:rPr>
        <w:t>DDNS</w:t>
      </w:r>
      <w:r w:rsidRPr="00802B4E">
        <w:rPr>
          <w:rFonts w:ascii="Helvetica" w:eastAsia="Times New Roman" w:hAnsi="Helvetica" w:cs="Helvetica"/>
          <w:b/>
          <w:color w:val="FF0000"/>
          <w:sz w:val="24"/>
          <w:szCs w:val="24"/>
          <w:highlight w:val="yellow"/>
          <w:lang w:eastAsia="ru-RU"/>
        </w:rPr>
        <w:t>)</w:t>
      </w:r>
    </w:p>
    <w:p w14:paraId="1D1CBC1D" w14:textId="77777777" w:rsidR="00CB084C" w:rsidRDefault="00D6640F" w:rsidP="00D6640F">
      <w:pPr>
        <w:spacing w:after="0" w:line="240" w:lineRule="auto"/>
        <w:jc w:val="center"/>
        <w:rPr>
          <w:rFonts w:ascii="pt_sansregular" w:hAnsi="pt_sansregular"/>
          <w:color w:val="454545"/>
          <w:shd w:val="clear" w:color="auto" w:fill="FFFFFF"/>
        </w:rPr>
      </w:pPr>
      <w:r w:rsidRPr="00D6640F">
        <w:rPr>
          <w:b/>
          <w:sz w:val="24"/>
          <w:szCs w:val="24"/>
        </w:rPr>
        <w:t>Функция "Динамический DNS" (Dynamic DNS) позволяет присвоить постоянное доменное имя (адрес для доступа из интернета) публичному, динамическому IP-адресу, который роутер получает от провайдера</w:t>
      </w:r>
      <w:r>
        <w:rPr>
          <w:rFonts w:ascii="pt_sansregular" w:hAnsi="pt_sansregular"/>
          <w:color w:val="454545"/>
          <w:shd w:val="clear" w:color="auto" w:fill="FFFFFF"/>
        </w:rPr>
        <w:t>.</w:t>
      </w:r>
    </w:p>
    <w:p w14:paraId="486E0820" w14:textId="04F3EECC" w:rsidR="00D6640F" w:rsidRPr="00D6640F" w:rsidRDefault="00D6640F" w:rsidP="00D6640F">
      <w:pPr>
        <w:spacing w:after="0" w:line="240" w:lineRule="auto"/>
        <w:jc w:val="center"/>
        <w:rPr>
          <w:rFonts w:ascii="Helvetica" w:eastAsia="Times New Roman" w:hAnsi="Helvetica" w:cs="Helvetica"/>
          <w:b/>
          <w:color w:val="FF0000"/>
          <w:sz w:val="24"/>
          <w:szCs w:val="24"/>
          <w:highlight w:val="yellow"/>
          <w:lang w:eastAsia="ru-RU"/>
        </w:rPr>
      </w:pPr>
      <w:r>
        <w:rPr>
          <w:rFonts w:ascii="pt_sansregular" w:hAnsi="pt_sansregular"/>
          <w:color w:val="454545"/>
          <w:shd w:val="clear" w:color="auto" w:fill="FFFFFF"/>
        </w:rPr>
        <w:t> </w:t>
      </w:r>
    </w:p>
    <w:p w14:paraId="232C2A91" w14:textId="099DF834" w:rsidR="00D6640F" w:rsidRPr="00CB084C" w:rsidRDefault="00EF507C" w:rsidP="00D6640F">
      <w:pPr>
        <w:spacing w:after="0" w:line="240" w:lineRule="auto"/>
        <w:jc w:val="center"/>
        <w:rPr>
          <w:rFonts w:ascii="Helvetica" w:eastAsia="Times New Roman" w:hAnsi="Helvetica" w:cs="Helvetica"/>
          <w:b/>
          <w:color w:val="FF0000"/>
          <w:sz w:val="24"/>
          <w:szCs w:val="24"/>
          <w:lang w:eastAsia="ru-RU"/>
        </w:rPr>
      </w:pPr>
      <w:hyperlink r:id="rId256" w:history="1">
        <w:r w:rsidR="00662D45" w:rsidRPr="00936BDA">
          <w:rPr>
            <w:rStyle w:val="a4"/>
            <w:rFonts w:ascii="Helvetica" w:eastAsia="Times New Roman" w:hAnsi="Helvetica" w:cs="Helvetica"/>
            <w:b/>
            <w:sz w:val="24"/>
            <w:szCs w:val="24"/>
            <w:lang w:eastAsia="ru-RU"/>
          </w:rPr>
          <w:t>https://2ip.ru</w:t>
        </w:r>
      </w:hyperlink>
    </w:p>
    <w:p w14:paraId="053918C8" w14:textId="09FF96D5" w:rsidR="00662D45" w:rsidRPr="00CB084C" w:rsidRDefault="00662D45" w:rsidP="00662D45">
      <w:pPr>
        <w:spacing w:after="0" w:line="240" w:lineRule="auto"/>
        <w:rPr>
          <w:rFonts w:ascii="Helvetica" w:eastAsia="Times New Roman" w:hAnsi="Helvetica" w:cs="Helvetica"/>
          <w:b/>
          <w:color w:val="FF0000"/>
          <w:sz w:val="24"/>
          <w:szCs w:val="24"/>
          <w:lang w:eastAsia="ru-RU"/>
        </w:rPr>
      </w:pPr>
      <w:r w:rsidRPr="00CB084C">
        <w:rPr>
          <w:rFonts w:ascii="Helvetica" w:eastAsia="Times New Roman" w:hAnsi="Helvetica" w:cs="Helvetica"/>
          <w:b/>
          <w:color w:val="FF0000"/>
          <w:sz w:val="24"/>
          <w:szCs w:val="24"/>
          <w:lang w:eastAsia="ru-RU"/>
        </w:rPr>
        <w:t>46.147.99.26 25/03/2020</w:t>
      </w:r>
    </w:p>
    <w:p w14:paraId="2D4A1E0E" w14:textId="3C8B0941" w:rsidR="00CB084C" w:rsidRDefault="00CB084C" w:rsidP="00662D45">
      <w:pPr>
        <w:spacing w:after="0" w:line="240" w:lineRule="auto"/>
        <w:rPr>
          <w:rFonts w:ascii="pt_sansregular" w:hAnsi="pt_sansregular"/>
          <w:color w:val="454545"/>
          <w:shd w:val="clear" w:color="auto" w:fill="FFFFFF"/>
        </w:rPr>
      </w:pPr>
      <w:r>
        <w:rPr>
          <w:rFonts w:ascii="pt_sansregular" w:hAnsi="pt_sansregular"/>
          <w:color w:val="454545"/>
          <w:shd w:val="clear" w:color="auto" w:fill="FFFFFF"/>
        </w:rPr>
        <w:t>Белый, публичный IP-адрес</w:t>
      </w:r>
      <w:r>
        <w:rPr>
          <w:rFonts w:ascii="pt_sansregular" w:hAnsi="pt_sansregular"/>
          <w:color w:val="808080"/>
          <w:shd w:val="clear" w:color="auto" w:fill="FFFFFF"/>
        </w:rPr>
        <w:t> (даже если он динамический)</w:t>
      </w:r>
      <w:r>
        <w:rPr>
          <w:rFonts w:ascii="pt_sansregular" w:hAnsi="pt_sansregular"/>
          <w:color w:val="454545"/>
          <w:shd w:val="clear" w:color="auto" w:fill="FFFFFF"/>
        </w:rPr>
        <w:t> позволяет получить доступ к нашему роутеру из интернета. То есть, этот адрес обеспечивает прямую связь из сети интернет и маршрутизатором.</w:t>
      </w:r>
    </w:p>
    <w:p w14:paraId="3CEEDC3A" w14:textId="32838034" w:rsidR="00CB084C" w:rsidRDefault="00CB084C" w:rsidP="00662D45">
      <w:pPr>
        <w:spacing w:after="0" w:line="240" w:lineRule="auto"/>
        <w:rPr>
          <w:rFonts w:ascii="pt_sansregular" w:hAnsi="pt_sansregular"/>
          <w:color w:val="454545"/>
          <w:shd w:val="clear" w:color="auto" w:fill="FFFFFF"/>
        </w:rPr>
      </w:pPr>
    </w:p>
    <w:p w14:paraId="79DA0A47" w14:textId="1C6F743A" w:rsidR="00CB084C" w:rsidRDefault="00CB084C" w:rsidP="00662D45">
      <w:pPr>
        <w:spacing w:after="0" w:line="240" w:lineRule="auto"/>
        <w:rPr>
          <w:rFonts w:ascii="pt_sansregular" w:hAnsi="pt_sansregular"/>
          <w:color w:val="454545"/>
          <w:shd w:val="clear" w:color="auto" w:fill="FFFFFF"/>
        </w:rPr>
      </w:pPr>
      <w:r>
        <w:rPr>
          <w:rFonts w:ascii="pt_sansregular" w:hAnsi="pt_sansregular"/>
          <w:color w:val="454545"/>
          <w:shd w:val="clear" w:color="auto" w:fill="FFFFFF"/>
        </w:rPr>
        <w:t>Так как белых IP-адресов на все устройства в сети интернет не хватает </w:t>
      </w:r>
      <w:r>
        <w:rPr>
          <w:rFonts w:ascii="pt_sansregular" w:hAnsi="pt_sansregular"/>
          <w:color w:val="808080"/>
          <w:shd w:val="clear" w:color="auto" w:fill="FFFFFF"/>
        </w:rPr>
        <w:t>(возможно, это не основная причина)</w:t>
      </w:r>
      <w:r>
        <w:rPr>
          <w:rFonts w:ascii="pt_sansregular" w:hAnsi="pt_sansregular"/>
          <w:color w:val="454545"/>
          <w:shd w:val="clear" w:color="auto" w:fill="FFFFFF"/>
        </w:rPr>
        <w:t>, то интернет-провайдеры очень часто выдают своим клиента </w:t>
      </w:r>
      <w:r>
        <w:rPr>
          <w:rFonts w:ascii="pt_sansregular" w:hAnsi="pt_sansregular"/>
          <w:color w:val="808080"/>
          <w:shd w:val="clear" w:color="auto" w:fill="FFFFFF"/>
        </w:rPr>
        <w:t>(роутерам, устройствам)</w:t>
      </w:r>
      <w:r>
        <w:rPr>
          <w:rFonts w:ascii="pt_sansregular" w:hAnsi="pt_sansregular"/>
          <w:color w:val="454545"/>
          <w:shd w:val="clear" w:color="auto" w:fill="FFFFFF"/>
        </w:rPr>
        <w:t> </w:t>
      </w:r>
      <w:r w:rsidRPr="00B726CA">
        <w:rPr>
          <w:rFonts w:ascii="pt_sansregular" w:hAnsi="pt_sansregular"/>
          <w:b/>
          <w:color w:val="454545"/>
          <w:highlight w:val="yellow"/>
          <w:shd w:val="clear" w:color="auto" w:fill="FFFFFF"/>
        </w:rPr>
        <w:t>серые IP-адреса </w:t>
      </w:r>
      <w:r w:rsidRPr="00B726CA">
        <w:rPr>
          <w:rFonts w:ascii="pt_sansregular" w:hAnsi="pt_sansregular"/>
          <w:b/>
          <w:color w:val="808080"/>
          <w:highlight w:val="yellow"/>
          <w:shd w:val="clear" w:color="auto" w:fill="FFFFFF"/>
        </w:rPr>
        <w:t>(они же приватные, или частные)</w:t>
      </w:r>
      <w:r w:rsidRPr="00B726CA">
        <w:rPr>
          <w:rFonts w:ascii="pt_sansregular" w:hAnsi="pt_sansregular"/>
          <w:b/>
          <w:color w:val="454545"/>
          <w:highlight w:val="yellow"/>
          <w:shd w:val="clear" w:color="auto" w:fill="FFFFFF"/>
        </w:rPr>
        <w:t>.</w:t>
      </w:r>
      <w:r>
        <w:rPr>
          <w:rFonts w:ascii="pt_sansregular" w:hAnsi="pt_sansregular"/>
          <w:color w:val="454545"/>
          <w:shd w:val="clear" w:color="auto" w:fill="FFFFFF"/>
        </w:rPr>
        <w:t xml:space="preserve"> Это адреса из локальной </w:t>
      </w:r>
      <w:r>
        <w:rPr>
          <w:rFonts w:ascii="pt_sansregular" w:hAnsi="pt_sansregular"/>
          <w:color w:val="808080"/>
          <w:shd w:val="clear" w:color="auto" w:fill="FFFFFF"/>
        </w:rPr>
        <w:t>(частной)</w:t>
      </w:r>
      <w:r>
        <w:rPr>
          <w:rFonts w:ascii="pt_sansregular" w:hAnsi="pt_sansregular"/>
          <w:color w:val="454545"/>
          <w:shd w:val="clear" w:color="auto" w:fill="FFFFFF"/>
        </w:rPr>
        <w:t> сети интернет-провайдера. А уже из локальной сети провайдера идет выход в интернет через один внешний IP-адрес. Он может быть общим для определенного количества клиентов.</w:t>
      </w:r>
    </w:p>
    <w:p w14:paraId="7ACA920F" w14:textId="016F5AC3" w:rsidR="00DC536F" w:rsidRPr="00CB084C" w:rsidRDefault="00DC536F" w:rsidP="00662D45">
      <w:pPr>
        <w:spacing w:after="0" w:line="240" w:lineRule="auto"/>
        <w:rPr>
          <w:rFonts w:ascii="Helvetica" w:eastAsia="Times New Roman" w:hAnsi="Helvetica" w:cs="Helvetica"/>
          <w:b/>
          <w:color w:val="FF0000"/>
          <w:sz w:val="24"/>
          <w:szCs w:val="24"/>
          <w:lang w:eastAsia="ru-RU"/>
        </w:rPr>
      </w:pPr>
      <w:r w:rsidRPr="00DC536F">
        <w:rPr>
          <w:rFonts w:ascii="Helvetica" w:eastAsia="Times New Roman" w:hAnsi="Helvetica" w:cs="Helvetica"/>
          <w:b/>
          <w:color w:val="FF0000"/>
          <w:sz w:val="24"/>
          <w:szCs w:val="24"/>
          <w:lang w:eastAsia="ru-RU"/>
        </w:rPr>
        <w:t>функция DDNS через серый IP-адрес работать не будет. Чтобы настроить динамический DNS, необходимо, чтобы провайдер выдавал вам белый, публичный IP-адрес.</w:t>
      </w:r>
    </w:p>
    <w:p w14:paraId="3029F3CA" w14:textId="0FFF92A3" w:rsidR="00662D45" w:rsidRDefault="00CD2150" w:rsidP="00D6640F">
      <w:pPr>
        <w:spacing w:after="0" w:line="240" w:lineRule="auto"/>
        <w:jc w:val="center"/>
        <w:rPr>
          <w:rFonts w:ascii="Helvetica" w:eastAsia="Times New Roman" w:hAnsi="Helvetica" w:cs="Helvetica"/>
          <w:b/>
          <w:color w:val="FF0000"/>
          <w:sz w:val="24"/>
          <w:szCs w:val="24"/>
          <w:highlight w:val="yellow"/>
          <w:lang w:eastAsia="ru-RU"/>
        </w:rPr>
      </w:pPr>
      <w:r>
        <w:rPr>
          <w:rFonts w:ascii="Helvetica" w:eastAsia="Times New Roman" w:hAnsi="Helvetica" w:cs="Helvetica"/>
          <w:b/>
          <w:color w:val="FF0000"/>
          <w:sz w:val="24"/>
          <w:szCs w:val="24"/>
          <w:highlight w:val="yellow"/>
          <w:lang w:eastAsia="ru-RU"/>
        </w:rPr>
        <w:t xml:space="preserve">Опеределение Белого или Серого </w:t>
      </w:r>
      <w:r>
        <w:rPr>
          <w:rFonts w:ascii="Helvetica" w:eastAsia="Times New Roman" w:hAnsi="Helvetica" w:cs="Helvetica"/>
          <w:b/>
          <w:color w:val="FF0000"/>
          <w:sz w:val="24"/>
          <w:szCs w:val="24"/>
          <w:highlight w:val="yellow"/>
          <w:lang w:val="en-US" w:eastAsia="ru-RU"/>
        </w:rPr>
        <w:t>IP</w:t>
      </w:r>
      <w:r w:rsidRPr="00CD2150">
        <w:rPr>
          <w:rFonts w:ascii="Helvetica" w:eastAsia="Times New Roman" w:hAnsi="Helvetica" w:cs="Helvetica"/>
          <w:b/>
          <w:color w:val="FF0000"/>
          <w:sz w:val="24"/>
          <w:szCs w:val="24"/>
          <w:highlight w:val="yellow"/>
          <w:lang w:eastAsia="ru-RU"/>
        </w:rPr>
        <w:t xml:space="preserve"> </w:t>
      </w:r>
      <w:r>
        <w:rPr>
          <w:rFonts w:ascii="Helvetica" w:eastAsia="Times New Roman" w:hAnsi="Helvetica" w:cs="Helvetica"/>
          <w:b/>
          <w:color w:val="FF0000"/>
          <w:sz w:val="24"/>
          <w:szCs w:val="24"/>
          <w:highlight w:val="yellow"/>
          <w:lang w:eastAsia="ru-RU"/>
        </w:rPr>
        <w:t>адреса</w:t>
      </w:r>
    </w:p>
    <w:p w14:paraId="5AA94164" w14:textId="17B984F0" w:rsidR="00CD2150" w:rsidRPr="00CD2150" w:rsidRDefault="00CD2150" w:rsidP="00CD2150">
      <w:pPr>
        <w:pStyle w:val="a3"/>
        <w:numPr>
          <w:ilvl w:val="1"/>
          <w:numId w:val="6"/>
        </w:numPr>
        <w:spacing w:after="0" w:line="240" w:lineRule="auto"/>
        <w:jc w:val="center"/>
        <w:rPr>
          <w:rFonts w:ascii="Helvetica" w:eastAsia="Times New Roman" w:hAnsi="Helvetica" w:cs="Helvetica"/>
          <w:b/>
          <w:color w:val="FF0000"/>
          <w:sz w:val="24"/>
          <w:szCs w:val="24"/>
          <w:highlight w:val="yellow"/>
          <w:lang w:eastAsia="ru-RU"/>
        </w:rPr>
      </w:pPr>
      <w:r>
        <w:rPr>
          <w:rFonts w:ascii="Helvetica" w:eastAsia="Times New Roman" w:hAnsi="Helvetica" w:cs="Helvetica"/>
          <w:b/>
          <w:color w:val="FF0000"/>
          <w:sz w:val="24"/>
          <w:szCs w:val="24"/>
          <w:highlight w:val="yellow"/>
          <w:lang w:eastAsia="ru-RU"/>
        </w:rPr>
        <w:t xml:space="preserve">Зайти в настройки роутера и узнать внешний </w:t>
      </w:r>
      <w:r>
        <w:rPr>
          <w:rFonts w:ascii="Helvetica" w:eastAsia="Times New Roman" w:hAnsi="Helvetica" w:cs="Helvetica"/>
          <w:b/>
          <w:color w:val="FF0000"/>
          <w:sz w:val="24"/>
          <w:szCs w:val="24"/>
          <w:highlight w:val="yellow"/>
          <w:lang w:val="en-US" w:eastAsia="ru-RU"/>
        </w:rPr>
        <w:t>IP</w:t>
      </w:r>
      <w:r w:rsidRPr="00CD2150">
        <w:rPr>
          <w:rFonts w:ascii="Helvetica" w:eastAsia="Times New Roman" w:hAnsi="Helvetica" w:cs="Helvetica"/>
          <w:b/>
          <w:color w:val="FF0000"/>
          <w:sz w:val="24"/>
          <w:szCs w:val="24"/>
          <w:highlight w:val="yellow"/>
          <w:lang w:eastAsia="ru-RU"/>
        </w:rPr>
        <w:t xml:space="preserve"> </w:t>
      </w:r>
      <w:r>
        <w:rPr>
          <w:rFonts w:ascii="Helvetica" w:eastAsia="Times New Roman" w:hAnsi="Helvetica" w:cs="Helvetica"/>
          <w:b/>
          <w:color w:val="FF0000"/>
          <w:sz w:val="24"/>
          <w:szCs w:val="24"/>
          <w:highlight w:val="yellow"/>
          <w:lang w:eastAsia="ru-RU"/>
        </w:rPr>
        <w:t>адрес</w:t>
      </w:r>
      <w:r w:rsidRPr="00CD2150">
        <w:rPr>
          <w:rFonts w:ascii="Helvetica" w:eastAsia="Times New Roman" w:hAnsi="Helvetica" w:cs="Helvetica"/>
          <w:b/>
          <w:color w:val="FF0000"/>
          <w:sz w:val="24"/>
          <w:szCs w:val="24"/>
          <w:highlight w:val="yellow"/>
          <w:lang w:eastAsia="ru-RU"/>
        </w:rPr>
        <w:t xml:space="preserve"> (</w:t>
      </w:r>
      <w:r>
        <w:rPr>
          <w:rFonts w:ascii="Helvetica" w:eastAsia="Times New Roman" w:hAnsi="Helvetica" w:cs="Helvetica"/>
          <w:b/>
          <w:color w:val="FF0000"/>
          <w:sz w:val="24"/>
          <w:szCs w:val="24"/>
          <w:highlight w:val="yellow"/>
          <w:lang w:eastAsia="ru-RU"/>
        </w:rPr>
        <w:t xml:space="preserve">пример </w:t>
      </w:r>
      <w:r w:rsidRPr="00CD2150">
        <w:rPr>
          <w:rFonts w:ascii="Tahoma" w:hAnsi="Tahoma" w:cs="Tahoma"/>
          <w:b/>
          <w:color w:val="777777"/>
          <w:sz w:val="24"/>
          <w:szCs w:val="24"/>
          <w:shd w:val="clear" w:color="auto" w:fill="FFFFFF"/>
        </w:rPr>
        <w:t>100.104.144.16</w:t>
      </w:r>
      <w:r>
        <w:rPr>
          <w:rFonts w:ascii="Tahoma" w:hAnsi="Tahoma" w:cs="Tahoma"/>
          <w:color w:val="777777"/>
          <w:sz w:val="20"/>
          <w:szCs w:val="20"/>
          <w:shd w:val="clear" w:color="auto" w:fill="FFFFFF"/>
        </w:rPr>
        <w:t>)</w:t>
      </w:r>
    </w:p>
    <w:p w14:paraId="432D9EAA" w14:textId="3067D14A" w:rsidR="00CD2150" w:rsidRPr="00CD2150" w:rsidRDefault="00CD2150" w:rsidP="00CD2150">
      <w:pPr>
        <w:pStyle w:val="a3"/>
        <w:numPr>
          <w:ilvl w:val="1"/>
          <w:numId w:val="6"/>
        </w:numPr>
        <w:spacing w:after="0" w:line="240" w:lineRule="auto"/>
        <w:jc w:val="center"/>
        <w:rPr>
          <w:rFonts w:ascii="Helvetica" w:eastAsia="Times New Roman" w:hAnsi="Helvetica" w:cs="Helvetica"/>
          <w:b/>
          <w:color w:val="FF0000"/>
          <w:sz w:val="24"/>
          <w:szCs w:val="24"/>
          <w:highlight w:val="yellow"/>
          <w:lang w:eastAsia="ru-RU"/>
        </w:rPr>
      </w:pPr>
      <w:r>
        <w:rPr>
          <w:rFonts w:ascii="Helvetica" w:eastAsia="Times New Roman" w:hAnsi="Helvetica" w:cs="Helvetica"/>
          <w:b/>
          <w:color w:val="FF0000"/>
          <w:sz w:val="24"/>
          <w:szCs w:val="24"/>
          <w:highlight w:val="yellow"/>
          <w:lang w:eastAsia="ru-RU"/>
        </w:rPr>
        <w:t xml:space="preserve">Зайти на сайт </w:t>
      </w:r>
      <w:hyperlink r:id="rId257" w:history="1">
        <w:r w:rsidRPr="00936BDA">
          <w:rPr>
            <w:rStyle w:val="a4"/>
            <w:rFonts w:ascii="Helvetica" w:eastAsia="Times New Roman" w:hAnsi="Helvetica" w:cs="Helvetica"/>
            <w:b/>
            <w:sz w:val="24"/>
            <w:szCs w:val="24"/>
            <w:lang w:eastAsia="ru-RU"/>
          </w:rPr>
          <w:t>https://2ip.ru</w:t>
        </w:r>
      </w:hyperlink>
      <w:r>
        <w:rPr>
          <w:rFonts w:ascii="Helvetica" w:eastAsia="Times New Roman" w:hAnsi="Helvetica" w:cs="Helvetica"/>
          <w:b/>
          <w:color w:val="FF0000"/>
          <w:sz w:val="24"/>
          <w:szCs w:val="24"/>
          <w:lang w:eastAsia="ru-RU"/>
        </w:rPr>
        <w:t xml:space="preserve"> и узнать свой </w:t>
      </w:r>
      <w:r>
        <w:rPr>
          <w:rFonts w:ascii="Helvetica" w:eastAsia="Times New Roman" w:hAnsi="Helvetica" w:cs="Helvetica"/>
          <w:b/>
          <w:color w:val="FF0000"/>
          <w:sz w:val="24"/>
          <w:szCs w:val="24"/>
          <w:lang w:val="en-US" w:eastAsia="ru-RU"/>
        </w:rPr>
        <w:t>IP</w:t>
      </w:r>
      <w:r w:rsidRPr="00CD2150">
        <w:rPr>
          <w:rFonts w:ascii="Helvetica" w:eastAsia="Times New Roman" w:hAnsi="Helvetica" w:cs="Helvetica"/>
          <w:b/>
          <w:color w:val="FF0000"/>
          <w:sz w:val="24"/>
          <w:szCs w:val="24"/>
          <w:lang w:eastAsia="ru-RU"/>
        </w:rPr>
        <w:t xml:space="preserve"> </w:t>
      </w:r>
      <w:r>
        <w:rPr>
          <w:rFonts w:ascii="Helvetica" w:eastAsia="Times New Roman" w:hAnsi="Helvetica" w:cs="Helvetica"/>
          <w:b/>
          <w:color w:val="FF0000"/>
          <w:sz w:val="24"/>
          <w:szCs w:val="24"/>
          <w:lang w:eastAsia="ru-RU"/>
        </w:rPr>
        <w:t xml:space="preserve">адрес </w:t>
      </w:r>
      <w:r w:rsidRPr="00CD2150">
        <w:rPr>
          <w:rFonts w:ascii="Tahoma" w:hAnsi="Tahoma" w:cs="Tahoma"/>
          <w:b/>
          <w:color w:val="777777"/>
          <w:sz w:val="24"/>
          <w:szCs w:val="24"/>
          <w:shd w:val="clear" w:color="auto" w:fill="FFFFFF"/>
        </w:rPr>
        <w:t>46.147.99.26</w:t>
      </w:r>
    </w:p>
    <w:p w14:paraId="729E1CBE" w14:textId="1A55DE8E" w:rsidR="00CD2150" w:rsidRPr="00CD2150" w:rsidRDefault="00CD2150" w:rsidP="00CD2150">
      <w:pPr>
        <w:pStyle w:val="a3"/>
        <w:numPr>
          <w:ilvl w:val="1"/>
          <w:numId w:val="6"/>
        </w:numPr>
        <w:spacing w:after="0" w:line="240" w:lineRule="auto"/>
        <w:jc w:val="center"/>
        <w:rPr>
          <w:rFonts w:ascii="Helvetica" w:eastAsia="Times New Roman" w:hAnsi="Helvetica" w:cs="Helvetica"/>
          <w:b/>
          <w:color w:val="FF0000"/>
          <w:sz w:val="24"/>
          <w:szCs w:val="24"/>
          <w:highlight w:val="yellow"/>
          <w:lang w:eastAsia="ru-RU"/>
        </w:rPr>
      </w:pPr>
      <w:r>
        <w:rPr>
          <w:rFonts w:ascii="Helvetica" w:eastAsia="Times New Roman" w:hAnsi="Helvetica" w:cs="Helvetica"/>
          <w:b/>
          <w:color w:val="FF0000"/>
          <w:sz w:val="24"/>
          <w:szCs w:val="24"/>
          <w:lang w:eastAsia="ru-RU"/>
        </w:rPr>
        <w:t>Если не совпадет значит вы подключены через сеть провайдера</w:t>
      </w:r>
    </w:p>
    <w:p w14:paraId="231BA862" w14:textId="77177DCE" w:rsidR="00D6640F" w:rsidRPr="00D6640F" w:rsidRDefault="00D6640F" w:rsidP="00D6640F">
      <w:pPr>
        <w:spacing w:after="0" w:line="240" w:lineRule="auto"/>
        <w:jc w:val="center"/>
        <w:rPr>
          <w:rFonts w:ascii="Helvetica" w:eastAsia="Times New Roman" w:hAnsi="Helvetica" w:cs="Helvetica"/>
          <w:b/>
          <w:color w:val="FF0000"/>
          <w:sz w:val="24"/>
          <w:szCs w:val="24"/>
          <w:highlight w:val="yellow"/>
          <w:lang w:eastAsia="ru-RU"/>
        </w:rPr>
      </w:pPr>
    </w:p>
    <w:p w14:paraId="5B424F9B" w14:textId="77777777" w:rsidR="00D6640F" w:rsidRPr="00D6640F" w:rsidRDefault="00D6640F" w:rsidP="00D6640F">
      <w:pPr>
        <w:spacing w:after="0" w:line="240" w:lineRule="auto"/>
        <w:jc w:val="center"/>
        <w:rPr>
          <w:rFonts w:ascii="Helvetica" w:eastAsia="Times New Roman" w:hAnsi="Helvetica" w:cs="Helvetica"/>
          <w:b/>
          <w:color w:val="FF0000"/>
          <w:sz w:val="24"/>
          <w:szCs w:val="24"/>
          <w:highlight w:val="yellow"/>
          <w:lang w:eastAsia="ru-RU"/>
        </w:rPr>
      </w:pPr>
    </w:p>
    <w:p w14:paraId="1B7FB8E8" w14:textId="77777777" w:rsidR="006C7275" w:rsidRPr="006C7275" w:rsidRDefault="006C7275" w:rsidP="006C7275">
      <w:pPr>
        <w:spacing w:after="0"/>
        <w:jc w:val="center"/>
        <w:rPr>
          <w:b/>
          <w:color w:val="FF0000"/>
          <w:sz w:val="28"/>
          <w:szCs w:val="28"/>
          <w:highlight w:val="yellow"/>
        </w:rPr>
      </w:pPr>
      <w:r w:rsidRPr="006C7275">
        <w:rPr>
          <w:b/>
          <w:color w:val="FF0000"/>
          <w:sz w:val="28"/>
          <w:szCs w:val="28"/>
          <w:highlight w:val="yellow"/>
        </w:rPr>
        <w:t>Протоколы</w:t>
      </w:r>
    </w:p>
    <w:p w14:paraId="0DE55528" w14:textId="77777777" w:rsidR="006C7275" w:rsidRPr="00272822" w:rsidRDefault="006C7275" w:rsidP="006C7275">
      <w:pPr>
        <w:spacing w:after="0"/>
        <w:jc w:val="center"/>
        <w:rPr>
          <w:b/>
          <w:color w:val="FF0000"/>
          <w:sz w:val="28"/>
          <w:szCs w:val="28"/>
          <w:highlight w:val="yellow"/>
        </w:rPr>
      </w:pPr>
      <w:bookmarkStart w:id="320" w:name="SSH"/>
      <w:r w:rsidRPr="00272822">
        <w:rPr>
          <w:b/>
          <w:color w:val="FF0000"/>
          <w:sz w:val="28"/>
          <w:szCs w:val="28"/>
          <w:highlight w:val="yellow"/>
        </w:rPr>
        <w:t xml:space="preserve">SSH </w:t>
      </w:r>
      <w:bookmarkEnd w:id="320"/>
      <w:r w:rsidRPr="00272822">
        <w:rPr>
          <w:b/>
          <w:color w:val="FF0000"/>
          <w:highlight w:val="yellow"/>
        </w:rPr>
        <w:t>(Secure Shell — «безопасная оболочка»)</w:t>
      </w:r>
    </w:p>
    <w:p w14:paraId="32008DD7" w14:textId="77777777" w:rsidR="006C7275" w:rsidRPr="00272822" w:rsidRDefault="006C7275" w:rsidP="006C7275">
      <w:pPr>
        <w:spacing w:after="0"/>
        <w:ind w:firstLine="709"/>
        <w:rPr>
          <w:sz w:val="24"/>
          <w:szCs w:val="24"/>
        </w:rPr>
      </w:pPr>
      <w:r w:rsidRPr="00272822">
        <w:rPr>
          <w:b/>
          <w:sz w:val="28"/>
          <w:szCs w:val="28"/>
        </w:rPr>
        <w:t xml:space="preserve">SSH </w:t>
      </w:r>
      <w:r w:rsidRPr="00272822">
        <w:rPr>
          <w:b/>
        </w:rPr>
        <w:t>(</w:t>
      </w:r>
      <w:r w:rsidRPr="00272822">
        <w:rPr>
          <w:sz w:val="24"/>
          <w:szCs w:val="24"/>
        </w:rPr>
        <w:t>Secure Shell — «безопасная оболочка») —сетевой протокол прикладного уровня, позволяющий производить удалённое управление операционной системой и туннелирование TCP-соединений (например, для передачи файлов). Схож по функциональности с протоколами Telnet и rlogin, но, в отличие от них, шифрует весь трафик, включая и передаваемые пароли. SSH допускает выбор различных алгоритмов шифрования. SSH-клиенты и SSH-серверы доступны для большинства сетевых операционных систем.</w:t>
      </w:r>
    </w:p>
    <w:p w14:paraId="5A4E2E52" w14:textId="77777777" w:rsidR="006C7275" w:rsidRDefault="006C7275" w:rsidP="006C7275">
      <w:pPr>
        <w:spacing w:after="0"/>
        <w:ind w:firstLine="709"/>
        <w:rPr>
          <w:b/>
        </w:rPr>
      </w:pPr>
      <w:r w:rsidRPr="00272822">
        <w:rPr>
          <w:sz w:val="24"/>
          <w:szCs w:val="24"/>
        </w:rPr>
        <w:t xml:space="preserve">SSH позволяет безопасно передавать в незащищённой среде практически любой другой сетевой </w:t>
      </w:r>
      <w:proofErr w:type="gramStart"/>
      <w:r w:rsidRPr="00272822">
        <w:rPr>
          <w:sz w:val="24"/>
          <w:szCs w:val="24"/>
        </w:rPr>
        <w:t>протокол.</w:t>
      </w:r>
      <w:r w:rsidRPr="00272822">
        <w:rPr>
          <w:b/>
        </w:rPr>
        <w:t>.</w:t>
      </w:r>
      <w:proofErr w:type="gramEnd"/>
    </w:p>
    <w:p w14:paraId="0453E8FE" w14:textId="77777777" w:rsidR="006C7275" w:rsidRPr="00CB76C5" w:rsidRDefault="00EF507C" w:rsidP="006C7275">
      <w:pPr>
        <w:spacing w:after="0"/>
        <w:ind w:firstLine="709"/>
        <w:rPr>
          <w:b/>
        </w:rPr>
      </w:pPr>
      <w:hyperlink r:id="rId258" w:history="1">
        <w:r w:rsidR="006C7275" w:rsidRPr="00C078C2">
          <w:rPr>
            <w:rStyle w:val="a4"/>
            <w:b/>
          </w:rPr>
          <w:t>https://www.opennet.ru/cgi-bin/opennet/man.cgi?topic=ssh&amp;category=1</w:t>
        </w:r>
      </w:hyperlink>
      <w:r w:rsidR="006C7275" w:rsidRPr="004E33F5">
        <w:rPr>
          <w:b/>
        </w:rPr>
        <w:t xml:space="preserve"> </w:t>
      </w:r>
      <w:r w:rsidR="006C7275">
        <w:rPr>
          <w:b/>
        </w:rPr>
        <w:t>протокол подключения</w:t>
      </w:r>
    </w:p>
    <w:p w14:paraId="143F2397" w14:textId="2168D9D9" w:rsidR="006C7275" w:rsidRDefault="006C7275" w:rsidP="006A7657">
      <w:pPr>
        <w:spacing w:after="0" w:line="240" w:lineRule="auto"/>
        <w:jc w:val="center"/>
        <w:rPr>
          <w:rFonts w:ascii="Helvetica" w:eastAsia="Times New Roman" w:hAnsi="Helvetica" w:cs="Helvetica"/>
          <w:b/>
          <w:color w:val="FF0000"/>
          <w:sz w:val="24"/>
          <w:szCs w:val="24"/>
          <w:highlight w:val="yellow"/>
          <w:lang w:eastAsia="ru-RU"/>
        </w:rPr>
      </w:pPr>
    </w:p>
    <w:p w14:paraId="4E7A1FD1" w14:textId="77777777" w:rsidR="006C7275" w:rsidRPr="006A7657" w:rsidRDefault="006C7275" w:rsidP="006A7657">
      <w:pPr>
        <w:spacing w:after="0" w:line="240" w:lineRule="auto"/>
        <w:jc w:val="center"/>
        <w:rPr>
          <w:rFonts w:ascii="Helvetica" w:eastAsia="Times New Roman" w:hAnsi="Helvetica" w:cs="Helvetica"/>
          <w:b/>
          <w:color w:val="FF0000"/>
          <w:sz w:val="24"/>
          <w:szCs w:val="24"/>
          <w:highlight w:val="yellow"/>
          <w:lang w:eastAsia="ru-RU"/>
        </w:rPr>
      </w:pPr>
    </w:p>
    <w:bookmarkEnd w:id="319"/>
    <w:p w14:paraId="50B623D9" w14:textId="77777777" w:rsidR="00C448D0" w:rsidRDefault="00C448D0" w:rsidP="00AD2D3B">
      <w:pPr>
        <w:spacing w:after="0" w:line="240" w:lineRule="auto"/>
        <w:rPr>
          <w:rFonts w:ascii="Helvetica" w:eastAsia="Times New Roman" w:hAnsi="Helvetica" w:cs="Helvetica"/>
          <w:color w:val="111111"/>
          <w:sz w:val="24"/>
          <w:szCs w:val="24"/>
          <w:lang w:eastAsia="ru-RU"/>
        </w:rPr>
      </w:pPr>
    </w:p>
    <w:p w14:paraId="768A0D6D" w14:textId="77777777" w:rsidR="00C448D0" w:rsidRPr="00C448D0" w:rsidRDefault="00C448D0" w:rsidP="00C448D0">
      <w:pPr>
        <w:spacing w:line="240" w:lineRule="auto"/>
        <w:jc w:val="center"/>
        <w:rPr>
          <w:rFonts w:ascii="Helvetica" w:eastAsia="Times New Roman" w:hAnsi="Helvetica" w:cs="Helvetica"/>
          <w:b/>
          <w:color w:val="FF0000"/>
          <w:sz w:val="24"/>
          <w:szCs w:val="24"/>
          <w:lang w:eastAsia="ru-RU"/>
        </w:rPr>
      </w:pPr>
      <w:bookmarkStart w:id="321" w:name="Контакты_WEB_разработчиков"/>
      <w:r w:rsidRPr="00C448D0">
        <w:rPr>
          <w:rFonts w:ascii="Helvetica" w:eastAsia="Times New Roman" w:hAnsi="Helvetica" w:cs="Helvetica"/>
          <w:b/>
          <w:color w:val="FF0000"/>
          <w:sz w:val="24"/>
          <w:szCs w:val="24"/>
          <w:highlight w:val="yellow"/>
          <w:lang w:eastAsia="ru-RU"/>
        </w:rPr>
        <w:t xml:space="preserve">Контакты </w:t>
      </w:r>
      <w:r w:rsidRPr="00C448D0">
        <w:rPr>
          <w:rFonts w:ascii="Helvetica" w:eastAsia="Times New Roman" w:hAnsi="Helvetica" w:cs="Helvetica"/>
          <w:b/>
          <w:color w:val="FF0000"/>
          <w:sz w:val="24"/>
          <w:szCs w:val="24"/>
          <w:highlight w:val="yellow"/>
          <w:lang w:val="en-US" w:eastAsia="ru-RU"/>
        </w:rPr>
        <w:t>WEB</w:t>
      </w:r>
      <w:r w:rsidRPr="00724957">
        <w:rPr>
          <w:rFonts w:ascii="Helvetica" w:eastAsia="Times New Roman" w:hAnsi="Helvetica" w:cs="Helvetica"/>
          <w:b/>
          <w:color w:val="FF0000"/>
          <w:sz w:val="24"/>
          <w:szCs w:val="24"/>
          <w:highlight w:val="yellow"/>
          <w:lang w:eastAsia="ru-RU"/>
        </w:rPr>
        <w:t xml:space="preserve"> </w:t>
      </w:r>
      <w:r w:rsidRPr="00C448D0">
        <w:rPr>
          <w:rFonts w:ascii="Helvetica" w:eastAsia="Times New Roman" w:hAnsi="Helvetica" w:cs="Helvetica"/>
          <w:b/>
          <w:color w:val="FF0000"/>
          <w:sz w:val="24"/>
          <w:szCs w:val="24"/>
          <w:highlight w:val="yellow"/>
          <w:lang w:eastAsia="ru-RU"/>
        </w:rPr>
        <w:t>разработчиков</w:t>
      </w:r>
    </w:p>
    <w:bookmarkEnd w:id="321"/>
    <w:p w14:paraId="29320762" w14:textId="77777777" w:rsidR="00C448D0" w:rsidRPr="00C448D0" w:rsidRDefault="00C448D0" w:rsidP="00C448D0">
      <w:pPr>
        <w:spacing w:after="0" w:line="240" w:lineRule="auto"/>
        <w:rPr>
          <w:rFonts w:ascii="Helvetica" w:eastAsia="Times New Roman" w:hAnsi="Helvetica" w:cs="Helvetica"/>
          <w:b/>
          <w:color w:val="111111"/>
          <w:sz w:val="24"/>
          <w:szCs w:val="24"/>
          <w:lang w:eastAsia="ru-RU"/>
        </w:rPr>
      </w:pPr>
      <w:r w:rsidRPr="00C448D0">
        <w:rPr>
          <w:rFonts w:ascii="Helvetica" w:eastAsia="Times New Roman" w:hAnsi="Helvetica" w:cs="Helvetica"/>
          <w:color w:val="111111"/>
          <w:sz w:val="24"/>
          <w:szCs w:val="24"/>
          <w:lang w:eastAsia="ru-RU"/>
        </w:rPr>
        <w:t>Sorax</w:t>
      </w:r>
    </w:p>
    <w:p w14:paraId="7F520CF2" w14:textId="77777777" w:rsidR="00C448D0" w:rsidRPr="00C448D0" w:rsidRDefault="00C448D0" w:rsidP="00C448D0">
      <w:pPr>
        <w:spacing w:after="0" w:line="240" w:lineRule="auto"/>
        <w:rPr>
          <w:rFonts w:ascii="Helvetica" w:eastAsia="Times New Roman" w:hAnsi="Helvetica" w:cs="Helvetica"/>
          <w:color w:val="111111"/>
          <w:sz w:val="24"/>
          <w:szCs w:val="24"/>
          <w:lang w:eastAsia="ru-RU"/>
        </w:rPr>
      </w:pPr>
      <w:r w:rsidRPr="00C448D0">
        <w:rPr>
          <w:rFonts w:ascii="Helvetica" w:eastAsia="Times New Roman" w:hAnsi="Helvetica" w:cs="Helvetica"/>
          <w:color w:val="111111"/>
          <w:sz w:val="24"/>
          <w:szCs w:val="24"/>
          <w:lang w:eastAsia="ru-RU"/>
        </w:rPr>
        <w:t>Группа ВК: http://vk.com/soraxcss</w:t>
      </w:r>
    </w:p>
    <w:p w14:paraId="09C791A9" w14:textId="77777777" w:rsidR="00C448D0" w:rsidRPr="00C448D0" w:rsidRDefault="00C448D0" w:rsidP="00C448D0">
      <w:pPr>
        <w:spacing w:after="0" w:line="240" w:lineRule="auto"/>
        <w:rPr>
          <w:rFonts w:ascii="Helvetica" w:eastAsia="Times New Roman" w:hAnsi="Helvetica" w:cs="Helvetica"/>
          <w:color w:val="111111"/>
          <w:sz w:val="24"/>
          <w:szCs w:val="24"/>
          <w:lang w:eastAsia="ru-RU"/>
        </w:rPr>
      </w:pPr>
      <w:r w:rsidRPr="00C448D0">
        <w:rPr>
          <w:rFonts w:ascii="Helvetica" w:eastAsia="Times New Roman" w:hAnsi="Helvetica" w:cs="Helvetica"/>
          <w:color w:val="111111"/>
          <w:sz w:val="24"/>
          <w:szCs w:val="24"/>
          <w:lang w:eastAsia="ru-RU"/>
        </w:rPr>
        <w:t>Я ВК: http://vk.com/art.sorax</w:t>
      </w:r>
    </w:p>
    <w:p w14:paraId="482BA9AE" w14:textId="77777777" w:rsidR="00C448D0" w:rsidRPr="00C448D0" w:rsidRDefault="00C448D0" w:rsidP="00C448D0">
      <w:pPr>
        <w:spacing w:after="0" w:line="240" w:lineRule="auto"/>
        <w:rPr>
          <w:rFonts w:ascii="Helvetica" w:eastAsia="Times New Roman" w:hAnsi="Helvetica" w:cs="Helvetica"/>
          <w:color w:val="111111"/>
          <w:sz w:val="24"/>
          <w:szCs w:val="24"/>
          <w:lang w:eastAsia="ru-RU"/>
        </w:rPr>
      </w:pPr>
      <w:r w:rsidRPr="00C448D0">
        <w:rPr>
          <w:rFonts w:ascii="Helvetica" w:eastAsia="Times New Roman" w:hAnsi="Helvetica" w:cs="Helvetica"/>
          <w:color w:val="111111"/>
          <w:sz w:val="24"/>
          <w:szCs w:val="24"/>
          <w:lang w:eastAsia="ru-RU"/>
        </w:rPr>
        <w:t>Я на FB: http://www.fb.com/art.sorax</w:t>
      </w:r>
    </w:p>
    <w:p w14:paraId="4E195545" w14:textId="77777777" w:rsidR="00C448D0" w:rsidRPr="00C448D0" w:rsidRDefault="00C448D0" w:rsidP="00C448D0">
      <w:pPr>
        <w:spacing w:after="0" w:line="240" w:lineRule="auto"/>
        <w:rPr>
          <w:rFonts w:ascii="Helvetica" w:eastAsia="Times New Roman" w:hAnsi="Helvetica" w:cs="Helvetica"/>
          <w:color w:val="111111"/>
          <w:sz w:val="24"/>
          <w:szCs w:val="24"/>
          <w:lang w:eastAsia="ru-RU"/>
        </w:rPr>
      </w:pPr>
      <w:r w:rsidRPr="00C448D0">
        <w:rPr>
          <w:rFonts w:ascii="Helvetica" w:eastAsia="Times New Roman" w:hAnsi="Helvetica" w:cs="Helvetica"/>
          <w:color w:val="111111"/>
          <w:sz w:val="24"/>
          <w:szCs w:val="24"/>
          <w:lang w:eastAsia="ru-RU"/>
        </w:rPr>
        <w:t>Я на Formspring: http://www.formspring.me/artsorax</w:t>
      </w:r>
    </w:p>
    <w:p w14:paraId="3CE928D6" w14:textId="77777777" w:rsidR="00C448D0" w:rsidRPr="00C448D0" w:rsidRDefault="00C448D0" w:rsidP="00C448D0">
      <w:pPr>
        <w:spacing w:after="0" w:line="240" w:lineRule="auto"/>
        <w:rPr>
          <w:rFonts w:ascii="Helvetica" w:eastAsia="Times New Roman" w:hAnsi="Helvetica" w:cs="Helvetica"/>
          <w:color w:val="111111"/>
          <w:sz w:val="24"/>
          <w:szCs w:val="24"/>
          <w:lang w:eastAsia="ru-RU"/>
        </w:rPr>
      </w:pPr>
    </w:p>
    <w:p w14:paraId="57D05B61" w14:textId="77777777" w:rsidR="00C448D0" w:rsidRPr="00C448D0" w:rsidRDefault="00C448D0" w:rsidP="00C448D0">
      <w:pPr>
        <w:spacing w:after="0" w:line="240" w:lineRule="auto"/>
        <w:rPr>
          <w:rFonts w:ascii="Helvetica" w:eastAsia="Times New Roman" w:hAnsi="Helvetica" w:cs="Helvetica"/>
          <w:color w:val="111111"/>
          <w:sz w:val="24"/>
          <w:szCs w:val="24"/>
          <w:lang w:eastAsia="ru-RU"/>
        </w:rPr>
      </w:pPr>
      <w:r w:rsidRPr="00C448D0">
        <w:rPr>
          <w:rFonts w:ascii="Helvetica" w:eastAsia="Times New Roman" w:hAnsi="Helvetica" w:cs="Helvetica"/>
          <w:color w:val="111111"/>
          <w:sz w:val="24"/>
          <w:szCs w:val="24"/>
          <w:lang w:eastAsia="ru-RU"/>
        </w:rPr>
        <w:t>loftblog</w:t>
      </w:r>
    </w:p>
    <w:p w14:paraId="6F4E7692" w14:textId="77777777" w:rsidR="00C448D0" w:rsidRPr="00C448D0" w:rsidRDefault="00C448D0" w:rsidP="00C448D0">
      <w:pPr>
        <w:spacing w:after="0" w:line="240" w:lineRule="auto"/>
        <w:rPr>
          <w:rFonts w:ascii="Helvetica" w:eastAsia="Times New Roman" w:hAnsi="Helvetica" w:cs="Helvetica"/>
          <w:color w:val="111111"/>
          <w:sz w:val="24"/>
          <w:szCs w:val="24"/>
          <w:lang w:eastAsia="ru-RU"/>
        </w:rPr>
      </w:pPr>
      <w:r w:rsidRPr="00C448D0">
        <w:rPr>
          <w:rFonts w:ascii="Helvetica" w:eastAsia="Times New Roman" w:hAnsi="Helvetica" w:cs="Helvetica"/>
          <w:color w:val="111111"/>
          <w:sz w:val="24"/>
          <w:szCs w:val="24"/>
          <w:lang w:eastAsia="ru-RU"/>
        </w:rPr>
        <w:t>Telegram: https://telegram.me/loftblog</w:t>
      </w:r>
    </w:p>
    <w:p w14:paraId="3027B32E" w14:textId="77777777" w:rsidR="00C448D0" w:rsidRPr="00C448D0" w:rsidRDefault="00C448D0" w:rsidP="00C448D0">
      <w:pPr>
        <w:spacing w:after="0" w:line="240" w:lineRule="auto"/>
        <w:rPr>
          <w:rFonts w:ascii="Helvetica" w:eastAsia="Times New Roman" w:hAnsi="Helvetica" w:cs="Helvetica"/>
          <w:color w:val="111111"/>
          <w:sz w:val="24"/>
          <w:szCs w:val="24"/>
          <w:lang w:eastAsia="ru-RU"/>
        </w:rPr>
      </w:pPr>
      <w:r w:rsidRPr="00C448D0">
        <w:rPr>
          <w:rFonts w:ascii="Helvetica" w:eastAsia="Times New Roman" w:hAnsi="Helvetica" w:cs="Helvetica"/>
          <w:color w:val="111111"/>
          <w:sz w:val="24"/>
          <w:szCs w:val="24"/>
          <w:lang w:eastAsia="ru-RU"/>
        </w:rPr>
        <w:t>Slack: http://slack.loftblog.ru/</w:t>
      </w:r>
    </w:p>
    <w:p w14:paraId="7E11B42A" w14:textId="77777777" w:rsidR="00C448D0" w:rsidRPr="00C448D0" w:rsidRDefault="00C448D0" w:rsidP="00C448D0">
      <w:pPr>
        <w:spacing w:after="0" w:line="240" w:lineRule="auto"/>
        <w:rPr>
          <w:rFonts w:ascii="Helvetica" w:eastAsia="Times New Roman" w:hAnsi="Helvetica" w:cs="Helvetica"/>
          <w:color w:val="111111"/>
          <w:sz w:val="24"/>
          <w:szCs w:val="24"/>
          <w:lang w:eastAsia="ru-RU"/>
        </w:rPr>
      </w:pPr>
      <w:r w:rsidRPr="00C448D0">
        <w:rPr>
          <w:rFonts w:ascii="Helvetica" w:eastAsia="Times New Roman" w:hAnsi="Helvetica" w:cs="Helvetica"/>
          <w:color w:val="111111"/>
          <w:sz w:val="24"/>
          <w:szCs w:val="24"/>
          <w:lang w:eastAsia="ru-RU"/>
        </w:rPr>
        <w:t xml:space="preserve">Наш сайт: http://loftblog.ru/ </w:t>
      </w:r>
    </w:p>
    <w:p w14:paraId="0839A1E7" w14:textId="77777777" w:rsidR="00C448D0" w:rsidRPr="00C448D0" w:rsidRDefault="00C448D0" w:rsidP="00C448D0">
      <w:pPr>
        <w:spacing w:after="0" w:line="240" w:lineRule="auto"/>
        <w:rPr>
          <w:rFonts w:ascii="Helvetica" w:eastAsia="Times New Roman" w:hAnsi="Helvetica" w:cs="Helvetica"/>
          <w:color w:val="111111"/>
          <w:sz w:val="24"/>
          <w:szCs w:val="24"/>
          <w:lang w:val="en-US" w:eastAsia="ru-RU"/>
        </w:rPr>
      </w:pPr>
      <w:r w:rsidRPr="00C448D0">
        <w:rPr>
          <w:rFonts w:ascii="Helvetica" w:eastAsia="Times New Roman" w:hAnsi="Helvetica" w:cs="Helvetica"/>
          <w:color w:val="111111"/>
          <w:sz w:val="24"/>
          <w:szCs w:val="24"/>
          <w:lang w:val="en-US" w:eastAsia="ru-RU"/>
        </w:rPr>
        <w:t>Instagram: https://www.instagram.com/loftblog/</w:t>
      </w:r>
    </w:p>
    <w:p w14:paraId="2604CB19" w14:textId="77777777" w:rsidR="00C448D0" w:rsidRPr="00C448D0" w:rsidRDefault="00C448D0" w:rsidP="00C448D0">
      <w:pPr>
        <w:spacing w:after="0" w:line="240" w:lineRule="auto"/>
        <w:rPr>
          <w:rFonts w:ascii="Helvetica" w:eastAsia="Times New Roman" w:hAnsi="Helvetica" w:cs="Helvetica"/>
          <w:color w:val="111111"/>
          <w:sz w:val="24"/>
          <w:szCs w:val="24"/>
          <w:lang w:eastAsia="ru-RU"/>
        </w:rPr>
      </w:pPr>
      <w:r w:rsidRPr="00C448D0">
        <w:rPr>
          <w:rFonts w:ascii="Helvetica" w:eastAsia="Times New Roman" w:hAnsi="Helvetica" w:cs="Helvetica"/>
          <w:color w:val="111111"/>
          <w:sz w:val="24"/>
          <w:szCs w:val="24"/>
          <w:lang w:eastAsia="ru-RU"/>
        </w:rPr>
        <w:t xml:space="preserve">ВКонтакте: http://vk.com/loftblog </w:t>
      </w:r>
    </w:p>
    <w:p w14:paraId="20F0500E" w14:textId="77777777" w:rsidR="00C448D0" w:rsidRPr="00C448D0" w:rsidRDefault="00C448D0" w:rsidP="00C448D0">
      <w:pPr>
        <w:spacing w:after="0" w:line="240" w:lineRule="auto"/>
        <w:rPr>
          <w:rFonts w:ascii="Helvetica" w:eastAsia="Times New Roman" w:hAnsi="Helvetica" w:cs="Helvetica"/>
          <w:color w:val="111111"/>
          <w:sz w:val="24"/>
          <w:szCs w:val="24"/>
          <w:lang w:eastAsia="ru-RU"/>
        </w:rPr>
      </w:pPr>
      <w:r w:rsidRPr="00C448D0">
        <w:rPr>
          <w:rFonts w:ascii="Helvetica" w:eastAsia="Times New Roman" w:hAnsi="Helvetica" w:cs="Helvetica"/>
          <w:color w:val="111111"/>
          <w:sz w:val="24"/>
          <w:szCs w:val="24"/>
          <w:lang w:eastAsia="ru-RU"/>
        </w:rPr>
        <w:t xml:space="preserve">facebook: http://www.facebook.com/loftblog </w:t>
      </w:r>
    </w:p>
    <w:p w14:paraId="3E3BF7FC" w14:textId="77777777" w:rsidR="00C448D0" w:rsidRPr="00C448D0" w:rsidRDefault="00C448D0" w:rsidP="00C448D0">
      <w:pPr>
        <w:spacing w:after="0" w:line="240" w:lineRule="auto"/>
        <w:rPr>
          <w:rFonts w:ascii="Helvetica" w:eastAsia="Times New Roman" w:hAnsi="Helvetica" w:cs="Helvetica"/>
          <w:color w:val="111111"/>
          <w:sz w:val="24"/>
          <w:szCs w:val="24"/>
          <w:lang w:val="en-US" w:eastAsia="ru-RU"/>
        </w:rPr>
      </w:pPr>
      <w:r w:rsidRPr="00C448D0">
        <w:rPr>
          <w:rFonts w:ascii="Helvetica" w:eastAsia="Times New Roman" w:hAnsi="Helvetica" w:cs="Helvetica"/>
          <w:color w:val="111111"/>
          <w:sz w:val="24"/>
          <w:szCs w:val="24"/>
          <w:lang w:val="en-US" w:eastAsia="ru-RU"/>
        </w:rPr>
        <w:t>twitter: http://twitter.com/loft_blog</w:t>
      </w:r>
    </w:p>
    <w:p w14:paraId="1DA562A7" w14:textId="77777777" w:rsidR="00C448D0" w:rsidRPr="00C448D0" w:rsidRDefault="00C448D0" w:rsidP="00C448D0">
      <w:pPr>
        <w:spacing w:after="0" w:line="240" w:lineRule="auto"/>
        <w:rPr>
          <w:rFonts w:ascii="Helvetica" w:eastAsia="Times New Roman" w:hAnsi="Helvetica" w:cs="Helvetica"/>
          <w:color w:val="111111"/>
          <w:sz w:val="24"/>
          <w:szCs w:val="24"/>
          <w:lang w:val="en-US" w:eastAsia="ru-RU"/>
        </w:rPr>
      </w:pPr>
    </w:p>
    <w:p w14:paraId="6CC66DEB" w14:textId="77777777" w:rsidR="00F5542C" w:rsidRPr="00C448D0" w:rsidRDefault="00F5542C" w:rsidP="002B3FE1">
      <w:pPr>
        <w:spacing w:after="0"/>
        <w:rPr>
          <w:b/>
          <w:sz w:val="24"/>
          <w:szCs w:val="24"/>
          <w:lang w:val="en-US"/>
        </w:rPr>
      </w:pPr>
    </w:p>
    <w:p w14:paraId="1373B4A1" w14:textId="77777777" w:rsidR="00F5542C" w:rsidRPr="00C448D0" w:rsidRDefault="00F5542C" w:rsidP="002B3FE1">
      <w:pPr>
        <w:spacing w:after="0"/>
        <w:rPr>
          <w:b/>
          <w:sz w:val="24"/>
          <w:szCs w:val="24"/>
          <w:lang w:val="en-US"/>
        </w:rPr>
      </w:pPr>
    </w:p>
    <w:p w14:paraId="58E53976" w14:textId="77777777" w:rsidR="00F5542C" w:rsidRPr="00C448D0" w:rsidRDefault="00F5542C" w:rsidP="002B3FE1">
      <w:pPr>
        <w:spacing w:after="0"/>
        <w:rPr>
          <w:b/>
          <w:sz w:val="24"/>
          <w:szCs w:val="24"/>
          <w:lang w:val="en-US"/>
        </w:rPr>
      </w:pPr>
    </w:p>
    <w:sectPr w:rsidR="00F5542C" w:rsidRPr="00C448D0" w:rsidSect="009E1B09">
      <w:type w:val="continuous"/>
      <w:pgSz w:w="11906" w:h="16838"/>
      <w:pgMar w:top="232" w:right="232" w:bottom="232" w:left="23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CC"/>
    <w:family w:val="swiss"/>
    <w:pitch w:val="variable"/>
    <w:sig w:usb0="A10006FF" w:usb1="4000205B" w:usb2="00000010" w:usb3="00000000" w:csb0="0000019F" w:csb1="00000000"/>
  </w:font>
  <w:font w:name="Helvetica">
    <w:panose1 w:val="020B0604020202020204"/>
    <w:charset w:val="CC"/>
    <w:family w:val="swiss"/>
    <w:pitch w:val="variable"/>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robotolight">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PFDinTextCondPro-Regular">
    <w:altName w:val="Cambria"/>
    <w:panose1 w:val="00000000000000000000"/>
    <w:charset w:val="00"/>
    <w:family w:val="roman"/>
    <w:notTrueType/>
    <w:pitch w:val="default"/>
  </w:font>
  <w:font w:name="pt_sansregular">
    <w:altName w:val="Arial"/>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C5E69"/>
    <w:multiLevelType w:val="multilevel"/>
    <w:tmpl w:val="354E5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A13FC"/>
    <w:multiLevelType w:val="multilevel"/>
    <w:tmpl w:val="A7B6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540501"/>
    <w:multiLevelType w:val="multilevel"/>
    <w:tmpl w:val="5802A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CB2720"/>
    <w:multiLevelType w:val="multilevel"/>
    <w:tmpl w:val="6E7C17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D44AAB"/>
    <w:multiLevelType w:val="multilevel"/>
    <w:tmpl w:val="90080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627F49"/>
    <w:multiLevelType w:val="multilevel"/>
    <w:tmpl w:val="E1B43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78330A"/>
    <w:multiLevelType w:val="multilevel"/>
    <w:tmpl w:val="A0F2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1D631A"/>
    <w:multiLevelType w:val="multilevel"/>
    <w:tmpl w:val="34E6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220B71"/>
    <w:multiLevelType w:val="multilevel"/>
    <w:tmpl w:val="5CC8C7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DF7012"/>
    <w:multiLevelType w:val="hybridMultilevel"/>
    <w:tmpl w:val="7A28CF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4E6004F"/>
    <w:multiLevelType w:val="multilevel"/>
    <w:tmpl w:val="19BC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9D504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B71ECA"/>
    <w:multiLevelType w:val="multilevel"/>
    <w:tmpl w:val="FCA4DF82"/>
    <w:lvl w:ilvl="0">
      <w:start w:val="1"/>
      <w:numFmt w:val="decimal"/>
      <w:lvlText w:val="%1."/>
      <w:lvlJc w:val="left"/>
      <w:pPr>
        <w:ind w:left="360" w:hanging="360"/>
      </w:pPr>
    </w:lvl>
    <w:lvl w:ilvl="1">
      <w:start w:val="1"/>
      <w:numFmt w:val="decimal"/>
      <w:lvlText w:val="%1.%2."/>
      <w:lvlJc w:val="left"/>
      <w:pPr>
        <w:ind w:left="858" w:hanging="432"/>
      </w:pPr>
      <w:rPr>
        <w:b w:val="0"/>
        <w:color w:val="auto"/>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23166BF"/>
    <w:multiLevelType w:val="multilevel"/>
    <w:tmpl w:val="CEEA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6F2DB2"/>
    <w:multiLevelType w:val="multilevel"/>
    <w:tmpl w:val="7890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4E2965"/>
    <w:multiLevelType w:val="multilevel"/>
    <w:tmpl w:val="74289D92"/>
    <w:lvl w:ilvl="0">
      <w:start w:val="1"/>
      <w:numFmt w:val="bullet"/>
      <w:lvlText w:val=""/>
      <w:lvlJc w:val="left"/>
      <w:pPr>
        <w:tabs>
          <w:tab w:val="num" w:pos="928"/>
        </w:tabs>
        <w:ind w:left="928" w:hanging="360"/>
      </w:pPr>
      <w:rPr>
        <w:rFonts w:ascii="Symbol" w:hAnsi="Symbol" w:hint="default"/>
        <w:sz w:val="20"/>
      </w:rPr>
    </w:lvl>
    <w:lvl w:ilvl="1" w:tentative="1">
      <w:start w:val="1"/>
      <w:numFmt w:val="bullet"/>
      <w:lvlText w:val="o"/>
      <w:lvlJc w:val="left"/>
      <w:pPr>
        <w:tabs>
          <w:tab w:val="num" w:pos="1648"/>
        </w:tabs>
        <w:ind w:left="1648" w:hanging="360"/>
      </w:pPr>
      <w:rPr>
        <w:rFonts w:ascii="Courier New" w:hAnsi="Courier New" w:hint="default"/>
        <w:sz w:val="20"/>
      </w:rPr>
    </w:lvl>
    <w:lvl w:ilvl="2" w:tentative="1">
      <w:start w:val="1"/>
      <w:numFmt w:val="bullet"/>
      <w:lvlText w:val=""/>
      <w:lvlJc w:val="left"/>
      <w:pPr>
        <w:tabs>
          <w:tab w:val="num" w:pos="2368"/>
        </w:tabs>
        <w:ind w:left="2368" w:hanging="360"/>
      </w:pPr>
      <w:rPr>
        <w:rFonts w:ascii="Wingdings" w:hAnsi="Wingdings" w:hint="default"/>
        <w:sz w:val="20"/>
      </w:rPr>
    </w:lvl>
    <w:lvl w:ilvl="3" w:tentative="1">
      <w:start w:val="1"/>
      <w:numFmt w:val="bullet"/>
      <w:lvlText w:val=""/>
      <w:lvlJc w:val="left"/>
      <w:pPr>
        <w:tabs>
          <w:tab w:val="num" w:pos="3088"/>
        </w:tabs>
        <w:ind w:left="3088" w:hanging="360"/>
      </w:pPr>
      <w:rPr>
        <w:rFonts w:ascii="Wingdings" w:hAnsi="Wingdings" w:hint="default"/>
        <w:sz w:val="20"/>
      </w:rPr>
    </w:lvl>
    <w:lvl w:ilvl="4" w:tentative="1">
      <w:start w:val="1"/>
      <w:numFmt w:val="bullet"/>
      <w:lvlText w:val=""/>
      <w:lvlJc w:val="left"/>
      <w:pPr>
        <w:tabs>
          <w:tab w:val="num" w:pos="3808"/>
        </w:tabs>
        <w:ind w:left="3808" w:hanging="360"/>
      </w:pPr>
      <w:rPr>
        <w:rFonts w:ascii="Wingdings" w:hAnsi="Wingdings" w:hint="default"/>
        <w:sz w:val="20"/>
      </w:rPr>
    </w:lvl>
    <w:lvl w:ilvl="5" w:tentative="1">
      <w:start w:val="1"/>
      <w:numFmt w:val="bullet"/>
      <w:lvlText w:val=""/>
      <w:lvlJc w:val="left"/>
      <w:pPr>
        <w:tabs>
          <w:tab w:val="num" w:pos="4528"/>
        </w:tabs>
        <w:ind w:left="4528" w:hanging="360"/>
      </w:pPr>
      <w:rPr>
        <w:rFonts w:ascii="Wingdings" w:hAnsi="Wingdings" w:hint="default"/>
        <w:sz w:val="20"/>
      </w:rPr>
    </w:lvl>
    <w:lvl w:ilvl="6" w:tentative="1">
      <w:start w:val="1"/>
      <w:numFmt w:val="bullet"/>
      <w:lvlText w:val=""/>
      <w:lvlJc w:val="left"/>
      <w:pPr>
        <w:tabs>
          <w:tab w:val="num" w:pos="5248"/>
        </w:tabs>
        <w:ind w:left="5248" w:hanging="360"/>
      </w:pPr>
      <w:rPr>
        <w:rFonts w:ascii="Wingdings" w:hAnsi="Wingdings" w:hint="default"/>
        <w:sz w:val="20"/>
      </w:rPr>
    </w:lvl>
    <w:lvl w:ilvl="7" w:tentative="1">
      <w:start w:val="1"/>
      <w:numFmt w:val="bullet"/>
      <w:lvlText w:val=""/>
      <w:lvlJc w:val="left"/>
      <w:pPr>
        <w:tabs>
          <w:tab w:val="num" w:pos="5968"/>
        </w:tabs>
        <w:ind w:left="5968" w:hanging="360"/>
      </w:pPr>
      <w:rPr>
        <w:rFonts w:ascii="Wingdings" w:hAnsi="Wingdings" w:hint="default"/>
        <w:sz w:val="20"/>
      </w:rPr>
    </w:lvl>
    <w:lvl w:ilvl="8" w:tentative="1">
      <w:start w:val="1"/>
      <w:numFmt w:val="bullet"/>
      <w:lvlText w:val=""/>
      <w:lvlJc w:val="left"/>
      <w:pPr>
        <w:tabs>
          <w:tab w:val="num" w:pos="6688"/>
        </w:tabs>
        <w:ind w:left="6688" w:hanging="360"/>
      </w:pPr>
      <w:rPr>
        <w:rFonts w:ascii="Wingdings" w:hAnsi="Wingdings" w:hint="default"/>
        <w:sz w:val="20"/>
      </w:rPr>
    </w:lvl>
  </w:abstractNum>
  <w:abstractNum w:abstractNumId="16" w15:restartNumberingAfterBreak="0">
    <w:nsid w:val="23DE4177"/>
    <w:multiLevelType w:val="multilevel"/>
    <w:tmpl w:val="871C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5E4E18"/>
    <w:multiLevelType w:val="multilevel"/>
    <w:tmpl w:val="80641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CA5EAF"/>
    <w:multiLevelType w:val="multilevel"/>
    <w:tmpl w:val="362C9E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72071D"/>
    <w:multiLevelType w:val="multilevel"/>
    <w:tmpl w:val="3C34F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2A6FC3"/>
    <w:multiLevelType w:val="multilevel"/>
    <w:tmpl w:val="ADF2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4779E5"/>
    <w:multiLevelType w:val="multilevel"/>
    <w:tmpl w:val="91FCE63A"/>
    <w:lvl w:ilvl="0">
      <w:start w:val="1"/>
      <w:numFmt w:val="decimal"/>
      <w:lvlText w:val="%1."/>
      <w:lvlJc w:val="left"/>
      <w:pPr>
        <w:ind w:left="360" w:hanging="360"/>
      </w:pPr>
      <w:rPr>
        <w:b/>
        <w:color w:val="auto"/>
        <w:sz w:val="20"/>
        <w:szCs w:val="20"/>
      </w:rPr>
    </w:lvl>
    <w:lvl w:ilvl="1">
      <w:start w:val="1"/>
      <w:numFmt w:val="decimal"/>
      <w:lvlText w:val="%1.%2."/>
      <w:lvlJc w:val="left"/>
      <w:pPr>
        <w:ind w:left="716" w:hanging="432"/>
      </w:pPr>
      <w:rPr>
        <w:color w:val="auto"/>
        <w:sz w:val="22"/>
        <w:szCs w:val="22"/>
      </w:rPr>
    </w:lvl>
    <w:lvl w:ilvl="2">
      <w:start w:val="1"/>
      <w:numFmt w:val="decimal"/>
      <w:lvlText w:val="%1.%2.%3."/>
      <w:lvlJc w:val="left"/>
      <w:pPr>
        <w:ind w:left="1781" w:hanging="504"/>
      </w:pPr>
      <w:rPr>
        <w:color w:val="auto"/>
        <w:sz w:val="22"/>
        <w:szCs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EB86428"/>
    <w:multiLevelType w:val="multilevel"/>
    <w:tmpl w:val="594E9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F62AE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1866859"/>
    <w:multiLevelType w:val="multilevel"/>
    <w:tmpl w:val="F89A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340A2A"/>
    <w:multiLevelType w:val="multilevel"/>
    <w:tmpl w:val="293C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F31218"/>
    <w:multiLevelType w:val="multilevel"/>
    <w:tmpl w:val="90AC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2E0440"/>
    <w:multiLevelType w:val="hybridMultilevel"/>
    <w:tmpl w:val="9DFA20FA"/>
    <w:lvl w:ilvl="0" w:tplc="223E2944">
      <w:numFmt w:val="bullet"/>
      <w:lvlText w:val="-"/>
      <w:lvlJc w:val="left"/>
      <w:pPr>
        <w:ind w:left="1211" w:hanging="360"/>
      </w:pPr>
      <w:rPr>
        <w:rFonts w:ascii="Calibri" w:eastAsiaTheme="minorHAnsi" w:hAnsi="Calibri" w:cs="Calibri" w:hint="default"/>
        <w:b/>
        <w:color w:val="FF0000"/>
      </w:rPr>
    </w:lvl>
    <w:lvl w:ilvl="1" w:tplc="04190003">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8" w15:restartNumberingAfterBreak="0">
    <w:nsid w:val="519D445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25145A0"/>
    <w:multiLevelType w:val="multilevel"/>
    <w:tmpl w:val="BFF24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4E264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93C2804"/>
    <w:multiLevelType w:val="multilevel"/>
    <w:tmpl w:val="D3D6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2727A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6AF0A9A"/>
    <w:multiLevelType w:val="multilevel"/>
    <w:tmpl w:val="EFC4D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AE2F46"/>
    <w:multiLevelType w:val="hybridMultilevel"/>
    <w:tmpl w:val="733A16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F49181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18F4B72"/>
    <w:multiLevelType w:val="multilevel"/>
    <w:tmpl w:val="359A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9948CD"/>
    <w:multiLevelType w:val="multilevel"/>
    <w:tmpl w:val="FC00422E"/>
    <w:lvl w:ilvl="0">
      <w:start w:val="1"/>
      <w:numFmt w:val="decimal"/>
      <w:lvlText w:val="%1."/>
      <w:lvlJc w:val="left"/>
      <w:pPr>
        <w:ind w:left="643" w:hanging="360"/>
      </w:pPr>
      <w:rPr>
        <w:b w:val="0"/>
        <w:color w:val="auto"/>
        <w:sz w:val="24"/>
        <w:szCs w:val="24"/>
      </w:rPr>
    </w:lvl>
    <w:lvl w:ilvl="1">
      <w:start w:val="1"/>
      <w:numFmt w:val="decimal"/>
      <w:lvlText w:val="%1.%2."/>
      <w:lvlJc w:val="left"/>
      <w:pPr>
        <w:ind w:left="715" w:hanging="432"/>
      </w:pPr>
      <w:rPr>
        <w:b w:val="0"/>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6D17E4A"/>
    <w:multiLevelType w:val="multilevel"/>
    <w:tmpl w:val="5B52C1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6B1AC9"/>
    <w:multiLevelType w:val="hybridMultilevel"/>
    <w:tmpl w:val="7B4CB066"/>
    <w:lvl w:ilvl="0" w:tplc="93884F80">
      <w:start w:val="1"/>
      <w:numFmt w:val="decimal"/>
      <w:lvlText w:val="%1."/>
      <w:lvlJc w:val="left"/>
      <w:pPr>
        <w:ind w:left="1211" w:hanging="360"/>
      </w:pPr>
      <w:rPr>
        <w:rFonts w:hint="default"/>
        <w:b w:val="0"/>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0" w15:restartNumberingAfterBreak="0">
    <w:nsid w:val="7D8D6ED8"/>
    <w:multiLevelType w:val="multilevel"/>
    <w:tmpl w:val="3002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EA050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5"/>
  </w:num>
  <w:num w:numId="2">
    <w:abstractNumId w:val="21"/>
  </w:num>
  <w:num w:numId="3">
    <w:abstractNumId w:val="29"/>
  </w:num>
  <w:num w:numId="4">
    <w:abstractNumId w:val="0"/>
  </w:num>
  <w:num w:numId="5">
    <w:abstractNumId w:val="36"/>
  </w:num>
  <w:num w:numId="6">
    <w:abstractNumId w:val="38"/>
  </w:num>
  <w:num w:numId="7">
    <w:abstractNumId w:val="7"/>
  </w:num>
  <w:num w:numId="8">
    <w:abstractNumId w:val="10"/>
  </w:num>
  <w:num w:numId="9">
    <w:abstractNumId w:val="6"/>
  </w:num>
  <w:num w:numId="10">
    <w:abstractNumId w:val="20"/>
  </w:num>
  <w:num w:numId="11">
    <w:abstractNumId w:val="24"/>
  </w:num>
  <w:num w:numId="12">
    <w:abstractNumId w:val="16"/>
  </w:num>
  <w:num w:numId="13">
    <w:abstractNumId w:val="22"/>
  </w:num>
  <w:num w:numId="14">
    <w:abstractNumId w:val="4"/>
  </w:num>
  <w:num w:numId="15">
    <w:abstractNumId w:val="5"/>
  </w:num>
  <w:num w:numId="16">
    <w:abstractNumId w:val="33"/>
  </w:num>
  <w:num w:numId="17">
    <w:abstractNumId w:val="26"/>
  </w:num>
  <w:num w:numId="18">
    <w:abstractNumId w:val="25"/>
  </w:num>
  <w:num w:numId="19">
    <w:abstractNumId w:val="14"/>
  </w:num>
  <w:num w:numId="20">
    <w:abstractNumId w:val="17"/>
  </w:num>
  <w:num w:numId="21">
    <w:abstractNumId w:val="11"/>
  </w:num>
  <w:num w:numId="22">
    <w:abstractNumId w:val="12"/>
  </w:num>
  <w:num w:numId="23">
    <w:abstractNumId w:val="41"/>
  </w:num>
  <w:num w:numId="24">
    <w:abstractNumId w:val="28"/>
  </w:num>
  <w:num w:numId="25">
    <w:abstractNumId w:val="30"/>
  </w:num>
  <w:num w:numId="26">
    <w:abstractNumId w:val="1"/>
  </w:num>
  <w:num w:numId="27">
    <w:abstractNumId w:val="34"/>
  </w:num>
  <w:num w:numId="28">
    <w:abstractNumId w:val="9"/>
  </w:num>
  <w:num w:numId="29">
    <w:abstractNumId w:val="23"/>
  </w:num>
  <w:num w:numId="30">
    <w:abstractNumId w:val="2"/>
  </w:num>
  <w:num w:numId="31">
    <w:abstractNumId w:val="37"/>
  </w:num>
  <w:num w:numId="32">
    <w:abstractNumId w:val="40"/>
  </w:num>
  <w:num w:numId="33">
    <w:abstractNumId w:val="15"/>
  </w:num>
  <w:num w:numId="34">
    <w:abstractNumId w:val="27"/>
  </w:num>
  <w:num w:numId="35">
    <w:abstractNumId w:val="39"/>
  </w:num>
  <w:num w:numId="36">
    <w:abstractNumId w:val="8"/>
  </w:num>
  <w:num w:numId="37">
    <w:abstractNumId w:val="19"/>
  </w:num>
  <w:num w:numId="38">
    <w:abstractNumId w:val="3"/>
  </w:num>
  <w:num w:numId="39">
    <w:abstractNumId w:val="18"/>
  </w:num>
  <w:num w:numId="40">
    <w:abstractNumId w:val="13"/>
  </w:num>
  <w:num w:numId="41">
    <w:abstractNumId w:val="31"/>
  </w:num>
  <w:num w:numId="42">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Евгений Мироевский">
    <w15:presenceInfo w15:providerId="Windows Live" w15:userId="87e31b3e65231b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A53"/>
    <w:rsid w:val="00005C97"/>
    <w:rsid w:val="00007637"/>
    <w:rsid w:val="00010123"/>
    <w:rsid w:val="00014911"/>
    <w:rsid w:val="0002467B"/>
    <w:rsid w:val="000250C4"/>
    <w:rsid w:val="00027646"/>
    <w:rsid w:val="00030471"/>
    <w:rsid w:val="0003314F"/>
    <w:rsid w:val="000333BE"/>
    <w:rsid w:val="00037CAF"/>
    <w:rsid w:val="00040FEF"/>
    <w:rsid w:val="00042AAB"/>
    <w:rsid w:val="00043267"/>
    <w:rsid w:val="00052D4C"/>
    <w:rsid w:val="00053968"/>
    <w:rsid w:val="00054CD7"/>
    <w:rsid w:val="00055CFD"/>
    <w:rsid w:val="000563C7"/>
    <w:rsid w:val="00057235"/>
    <w:rsid w:val="00064575"/>
    <w:rsid w:val="000664C6"/>
    <w:rsid w:val="00066647"/>
    <w:rsid w:val="00082C4F"/>
    <w:rsid w:val="00082F40"/>
    <w:rsid w:val="00085477"/>
    <w:rsid w:val="00087D34"/>
    <w:rsid w:val="000915C7"/>
    <w:rsid w:val="00093F12"/>
    <w:rsid w:val="0009534D"/>
    <w:rsid w:val="000A2941"/>
    <w:rsid w:val="000A3FF5"/>
    <w:rsid w:val="000A432D"/>
    <w:rsid w:val="000B0BD0"/>
    <w:rsid w:val="000B5A9B"/>
    <w:rsid w:val="000C1F61"/>
    <w:rsid w:val="000C4BC1"/>
    <w:rsid w:val="000D5CBA"/>
    <w:rsid w:val="000F2273"/>
    <w:rsid w:val="001038D5"/>
    <w:rsid w:val="00104088"/>
    <w:rsid w:val="00107DA0"/>
    <w:rsid w:val="001237F6"/>
    <w:rsid w:val="0013152A"/>
    <w:rsid w:val="00135CFD"/>
    <w:rsid w:val="001362BD"/>
    <w:rsid w:val="00140841"/>
    <w:rsid w:val="001462A2"/>
    <w:rsid w:val="001465BB"/>
    <w:rsid w:val="001534FD"/>
    <w:rsid w:val="00160955"/>
    <w:rsid w:val="001627EA"/>
    <w:rsid w:val="00163BBB"/>
    <w:rsid w:val="00176210"/>
    <w:rsid w:val="00177BB0"/>
    <w:rsid w:val="00181626"/>
    <w:rsid w:val="0018629F"/>
    <w:rsid w:val="001B7008"/>
    <w:rsid w:val="001C3356"/>
    <w:rsid w:val="001C5522"/>
    <w:rsid w:val="001C77FB"/>
    <w:rsid w:val="001D1C68"/>
    <w:rsid w:val="001E2135"/>
    <w:rsid w:val="001E69DA"/>
    <w:rsid w:val="001F2D74"/>
    <w:rsid w:val="001F4133"/>
    <w:rsid w:val="001F5184"/>
    <w:rsid w:val="001F7E21"/>
    <w:rsid w:val="00205C8E"/>
    <w:rsid w:val="00210C1E"/>
    <w:rsid w:val="00215B34"/>
    <w:rsid w:val="00215F9E"/>
    <w:rsid w:val="00225257"/>
    <w:rsid w:val="00225EBB"/>
    <w:rsid w:val="00226E01"/>
    <w:rsid w:val="00227C50"/>
    <w:rsid w:val="00230681"/>
    <w:rsid w:val="0023379F"/>
    <w:rsid w:val="00237735"/>
    <w:rsid w:val="00242384"/>
    <w:rsid w:val="002443D2"/>
    <w:rsid w:val="00250DB0"/>
    <w:rsid w:val="00254CE9"/>
    <w:rsid w:val="002556CA"/>
    <w:rsid w:val="00257002"/>
    <w:rsid w:val="00270FD1"/>
    <w:rsid w:val="00272822"/>
    <w:rsid w:val="0028068E"/>
    <w:rsid w:val="002817F3"/>
    <w:rsid w:val="00281F72"/>
    <w:rsid w:val="00283447"/>
    <w:rsid w:val="002843BB"/>
    <w:rsid w:val="00286D22"/>
    <w:rsid w:val="00287FDA"/>
    <w:rsid w:val="00291749"/>
    <w:rsid w:val="00291CCC"/>
    <w:rsid w:val="00295294"/>
    <w:rsid w:val="00295ADE"/>
    <w:rsid w:val="002960CB"/>
    <w:rsid w:val="002A5A2E"/>
    <w:rsid w:val="002B3FE1"/>
    <w:rsid w:val="002B4DC7"/>
    <w:rsid w:val="002B600C"/>
    <w:rsid w:val="002B6428"/>
    <w:rsid w:val="002B669A"/>
    <w:rsid w:val="002E20B6"/>
    <w:rsid w:val="00305FFB"/>
    <w:rsid w:val="003069E8"/>
    <w:rsid w:val="00307C31"/>
    <w:rsid w:val="003207D2"/>
    <w:rsid w:val="0032317B"/>
    <w:rsid w:val="003354F0"/>
    <w:rsid w:val="00336347"/>
    <w:rsid w:val="0035277C"/>
    <w:rsid w:val="00357B47"/>
    <w:rsid w:val="00357C95"/>
    <w:rsid w:val="00371A49"/>
    <w:rsid w:val="0037581C"/>
    <w:rsid w:val="003764A7"/>
    <w:rsid w:val="00391EB3"/>
    <w:rsid w:val="00396FB3"/>
    <w:rsid w:val="003A384C"/>
    <w:rsid w:val="003B2D9D"/>
    <w:rsid w:val="003B3F40"/>
    <w:rsid w:val="003B7D64"/>
    <w:rsid w:val="003D052A"/>
    <w:rsid w:val="003E5F76"/>
    <w:rsid w:val="003E66FC"/>
    <w:rsid w:val="003F7045"/>
    <w:rsid w:val="00400F35"/>
    <w:rsid w:val="00402001"/>
    <w:rsid w:val="00405715"/>
    <w:rsid w:val="004154E1"/>
    <w:rsid w:val="00416E0B"/>
    <w:rsid w:val="0042127C"/>
    <w:rsid w:val="004221F4"/>
    <w:rsid w:val="004321F6"/>
    <w:rsid w:val="004452B0"/>
    <w:rsid w:val="0046132B"/>
    <w:rsid w:val="004632C6"/>
    <w:rsid w:val="00472E14"/>
    <w:rsid w:val="00482D90"/>
    <w:rsid w:val="00487B3E"/>
    <w:rsid w:val="004948D2"/>
    <w:rsid w:val="004A25DE"/>
    <w:rsid w:val="004A5162"/>
    <w:rsid w:val="004A5947"/>
    <w:rsid w:val="004A62BE"/>
    <w:rsid w:val="004A737E"/>
    <w:rsid w:val="004B0D78"/>
    <w:rsid w:val="004B329F"/>
    <w:rsid w:val="004B5BB4"/>
    <w:rsid w:val="004C744C"/>
    <w:rsid w:val="004D30D0"/>
    <w:rsid w:val="004E0BD6"/>
    <w:rsid w:val="004E2A52"/>
    <w:rsid w:val="004E33F5"/>
    <w:rsid w:val="004E50C6"/>
    <w:rsid w:val="004E624E"/>
    <w:rsid w:val="005012ED"/>
    <w:rsid w:val="00501E62"/>
    <w:rsid w:val="00503370"/>
    <w:rsid w:val="005063F3"/>
    <w:rsid w:val="005115F9"/>
    <w:rsid w:val="00520D63"/>
    <w:rsid w:val="005268EC"/>
    <w:rsid w:val="005366A2"/>
    <w:rsid w:val="005426C2"/>
    <w:rsid w:val="00542B93"/>
    <w:rsid w:val="0054487F"/>
    <w:rsid w:val="00545A90"/>
    <w:rsid w:val="0054714A"/>
    <w:rsid w:val="00551BA5"/>
    <w:rsid w:val="00557129"/>
    <w:rsid w:val="005626CD"/>
    <w:rsid w:val="005627BA"/>
    <w:rsid w:val="00567393"/>
    <w:rsid w:val="00571AE0"/>
    <w:rsid w:val="005809B6"/>
    <w:rsid w:val="00584D28"/>
    <w:rsid w:val="00586A53"/>
    <w:rsid w:val="00591DFE"/>
    <w:rsid w:val="00592544"/>
    <w:rsid w:val="0059755D"/>
    <w:rsid w:val="005B2196"/>
    <w:rsid w:val="005B328B"/>
    <w:rsid w:val="005C0A8F"/>
    <w:rsid w:val="005C0D21"/>
    <w:rsid w:val="005C3088"/>
    <w:rsid w:val="005D019F"/>
    <w:rsid w:val="005D5E88"/>
    <w:rsid w:val="005F50E3"/>
    <w:rsid w:val="005F520D"/>
    <w:rsid w:val="0060081A"/>
    <w:rsid w:val="00612475"/>
    <w:rsid w:val="00614701"/>
    <w:rsid w:val="00617839"/>
    <w:rsid w:val="00617B9E"/>
    <w:rsid w:val="0062534C"/>
    <w:rsid w:val="00625B6B"/>
    <w:rsid w:val="00626DAE"/>
    <w:rsid w:val="00632232"/>
    <w:rsid w:val="00634890"/>
    <w:rsid w:val="00650762"/>
    <w:rsid w:val="00653EFC"/>
    <w:rsid w:val="00656436"/>
    <w:rsid w:val="00656D65"/>
    <w:rsid w:val="00660702"/>
    <w:rsid w:val="00662D45"/>
    <w:rsid w:val="0066334E"/>
    <w:rsid w:val="006718AA"/>
    <w:rsid w:val="00674752"/>
    <w:rsid w:val="0068128D"/>
    <w:rsid w:val="0068291C"/>
    <w:rsid w:val="006836E6"/>
    <w:rsid w:val="00685CD4"/>
    <w:rsid w:val="00685D11"/>
    <w:rsid w:val="00686BED"/>
    <w:rsid w:val="00687FB7"/>
    <w:rsid w:val="00691DAD"/>
    <w:rsid w:val="00693C48"/>
    <w:rsid w:val="00695743"/>
    <w:rsid w:val="00697BFA"/>
    <w:rsid w:val="006A1A0C"/>
    <w:rsid w:val="006A67CE"/>
    <w:rsid w:val="006A707D"/>
    <w:rsid w:val="006A7657"/>
    <w:rsid w:val="006B14DF"/>
    <w:rsid w:val="006B4C94"/>
    <w:rsid w:val="006B50C0"/>
    <w:rsid w:val="006B5778"/>
    <w:rsid w:val="006C6724"/>
    <w:rsid w:val="006C7275"/>
    <w:rsid w:val="006D4554"/>
    <w:rsid w:val="006E44A9"/>
    <w:rsid w:val="006E4745"/>
    <w:rsid w:val="006F309E"/>
    <w:rsid w:val="006F479F"/>
    <w:rsid w:val="006F4FDA"/>
    <w:rsid w:val="006F5E40"/>
    <w:rsid w:val="00700CDB"/>
    <w:rsid w:val="007109D7"/>
    <w:rsid w:val="007126CB"/>
    <w:rsid w:val="00713E06"/>
    <w:rsid w:val="007169DD"/>
    <w:rsid w:val="00724957"/>
    <w:rsid w:val="007269A6"/>
    <w:rsid w:val="00731A97"/>
    <w:rsid w:val="007327A4"/>
    <w:rsid w:val="00744A36"/>
    <w:rsid w:val="00750426"/>
    <w:rsid w:val="00755BB8"/>
    <w:rsid w:val="0076344A"/>
    <w:rsid w:val="00774C12"/>
    <w:rsid w:val="007821C1"/>
    <w:rsid w:val="0078364F"/>
    <w:rsid w:val="0078555D"/>
    <w:rsid w:val="0079092E"/>
    <w:rsid w:val="00790C36"/>
    <w:rsid w:val="00796FFC"/>
    <w:rsid w:val="007A1715"/>
    <w:rsid w:val="007A3616"/>
    <w:rsid w:val="007B6E03"/>
    <w:rsid w:val="007C5BE1"/>
    <w:rsid w:val="007E31CC"/>
    <w:rsid w:val="007E3282"/>
    <w:rsid w:val="007E4695"/>
    <w:rsid w:val="007E4B65"/>
    <w:rsid w:val="007E4FDD"/>
    <w:rsid w:val="007F3180"/>
    <w:rsid w:val="00802B4E"/>
    <w:rsid w:val="00805B7F"/>
    <w:rsid w:val="008128C0"/>
    <w:rsid w:val="00833652"/>
    <w:rsid w:val="00836C1E"/>
    <w:rsid w:val="00840420"/>
    <w:rsid w:val="008449FB"/>
    <w:rsid w:val="00846556"/>
    <w:rsid w:val="0084741A"/>
    <w:rsid w:val="0085596C"/>
    <w:rsid w:val="00862DFE"/>
    <w:rsid w:val="00865951"/>
    <w:rsid w:val="008671B3"/>
    <w:rsid w:val="008726C0"/>
    <w:rsid w:val="008729AB"/>
    <w:rsid w:val="00874D7E"/>
    <w:rsid w:val="008816DF"/>
    <w:rsid w:val="0088343A"/>
    <w:rsid w:val="00883D6B"/>
    <w:rsid w:val="008936C2"/>
    <w:rsid w:val="00893713"/>
    <w:rsid w:val="0089375D"/>
    <w:rsid w:val="00897BEE"/>
    <w:rsid w:val="008A42F3"/>
    <w:rsid w:val="008B0CD1"/>
    <w:rsid w:val="008B453B"/>
    <w:rsid w:val="008B68CD"/>
    <w:rsid w:val="008C04F4"/>
    <w:rsid w:val="008D7672"/>
    <w:rsid w:val="008E0601"/>
    <w:rsid w:val="008E154C"/>
    <w:rsid w:val="008E26A2"/>
    <w:rsid w:val="008E5EE8"/>
    <w:rsid w:val="008E638A"/>
    <w:rsid w:val="008F20E6"/>
    <w:rsid w:val="0090146F"/>
    <w:rsid w:val="00906B73"/>
    <w:rsid w:val="00910FB5"/>
    <w:rsid w:val="009140B2"/>
    <w:rsid w:val="009201C2"/>
    <w:rsid w:val="009254A6"/>
    <w:rsid w:val="0092551C"/>
    <w:rsid w:val="00931D88"/>
    <w:rsid w:val="00932006"/>
    <w:rsid w:val="00937DEF"/>
    <w:rsid w:val="009456DA"/>
    <w:rsid w:val="00954D65"/>
    <w:rsid w:val="0096224B"/>
    <w:rsid w:val="0096252B"/>
    <w:rsid w:val="0096545D"/>
    <w:rsid w:val="00965476"/>
    <w:rsid w:val="00971E54"/>
    <w:rsid w:val="0097352F"/>
    <w:rsid w:val="00975687"/>
    <w:rsid w:val="009759C0"/>
    <w:rsid w:val="009806EF"/>
    <w:rsid w:val="00983252"/>
    <w:rsid w:val="00984E35"/>
    <w:rsid w:val="00992EE3"/>
    <w:rsid w:val="00994733"/>
    <w:rsid w:val="00997423"/>
    <w:rsid w:val="009A094D"/>
    <w:rsid w:val="009B2626"/>
    <w:rsid w:val="009B5137"/>
    <w:rsid w:val="009B5B3E"/>
    <w:rsid w:val="009C5221"/>
    <w:rsid w:val="009C597B"/>
    <w:rsid w:val="009D1BB6"/>
    <w:rsid w:val="009D4028"/>
    <w:rsid w:val="009D483C"/>
    <w:rsid w:val="009E1B09"/>
    <w:rsid w:val="009F06B8"/>
    <w:rsid w:val="009F24D1"/>
    <w:rsid w:val="00A04F68"/>
    <w:rsid w:val="00A07B63"/>
    <w:rsid w:val="00A126C0"/>
    <w:rsid w:val="00A247EF"/>
    <w:rsid w:val="00A27B49"/>
    <w:rsid w:val="00A319E6"/>
    <w:rsid w:val="00A335DE"/>
    <w:rsid w:val="00A401E5"/>
    <w:rsid w:val="00A40458"/>
    <w:rsid w:val="00A44A7A"/>
    <w:rsid w:val="00A450C4"/>
    <w:rsid w:val="00A47C82"/>
    <w:rsid w:val="00A505D9"/>
    <w:rsid w:val="00A531D8"/>
    <w:rsid w:val="00A55F3B"/>
    <w:rsid w:val="00A56747"/>
    <w:rsid w:val="00A56FC2"/>
    <w:rsid w:val="00A611EA"/>
    <w:rsid w:val="00A65805"/>
    <w:rsid w:val="00A72A04"/>
    <w:rsid w:val="00A77ECA"/>
    <w:rsid w:val="00A84517"/>
    <w:rsid w:val="00A9215F"/>
    <w:rsid w:val="00A92296"/>
    <w:rsid w:val="00A9482B"/>
    <w:rsid w:val="00A97C9F"/>
    <w:rsid w:val="00AA36E9"/>
    <w:rsid w:val="00AC428E"/>
    <w:rsid w:val="00AC48CA"/>
    <w:rsid w:val="00AC74A8"/>
    <w:rsid w:val="00AD2D3B"/>
    <w:rsid w:val="00AE2051"/>
    <w:rsid w:val="00AE6ED7"/>
    <w:rsid w:val="00AF21A1"/>
    <w:rsid w:val="00AF2710"/>
    <w:rsid w:val="00AF2EF8"/>
    <w:rsid w:val="00AF65DA"/>
    <w:rsid w:val="00B0300F"/>
    <w:rsid w:val="00B038FE"/>
    <w:rsid w:val="00B11F08"/>
    <w:rsid w:val="00B14B13"/>
    <w:rsid w:val="00B209DF"/>
    <w:rsid w:val="00B231E0"/>
    <w:rsid w:val="00B30CBE"/>
    <w:rsid w:val="00B32105"/>
    <w:rsid w:val="00B3353D"/>
    <w:rsid w:val="00B33CD8"/>
    <w:rsid w:val="00B373DA"/>
    <w:rsid w:val="00B40B59"/>
    <w:rsid w:val="00B41F09"/>
    <w:rsid w:val="00B44280"/>
    <w:rsid w:val="00B5342D"/>
    <w:rsid w:val="00B57209"/>
    <w:rsid w:val="00B6105B"/>
    <w:rsid w:val="00B70F9C"/>
    <w:rsid w:val="00B726CA"/>
    <w:rsid w:val="00B73744"/>
    <w:rsid w:val="00B74E60"/>
    <w:rsid w:val="00B81F37"/>
    <w:rsid w:val="00B94172"/>
    <w:rsid w:val="00BA4F94"/>
    <w:rsid w:val="00BA5789"/>
    <w:rsid w:val="00BA6920"/>
    <w:rsid w:val="00BA7094"/>
    <w:rsid w:val="00BB68F4"/>
    <w:rsid w:val="00BB6E7F"/>
    <w:rsid w:val="00BC1F51"/>
    <w:rsid w:val="00BD05A2"/>
    <w:rsid w:val="00BD3A8F"/>
    <w:rsid w:val="00BD510A"/>
    <w:rsid w:val="00BD7CFE"/>
    <w:rsid w:val="00BE5330"/>
    <w:rsid w:val="00C00A2F"/>
    <w:rsid w:val="00C03EF6"/>
    <w:rsid w:val="00C06765"/>
    <w:rsid w:val="00C21120"/>
    <w:rsid w:val="00C21684"/>
    <w:rsid w:val="00C22E1E"/>
    <w:rsid w:val="00C257A2"/>
    <w:rsid w:val="00C33C29"/>
    <w:rsid w:val="00C347F8"/>
    <w:rsid w:val="00C407C3"/>
    <w:rsid w:val="00C448D0"/>
    <w:rsid w:val="00C501E0"/>
    <w:rsid w:val="00C525B8"/>
    <w:rsid w:val="00C52860"/>
    <w:rsid w:val="00C5522D"/>
    <w:rsid w:val="00C55C4B"/>
    <w:rsid w:val="00C56B4E"/>
    <w:rsid w:val="00C6269C"/>
    <w:rsid w:val="00C635D8"/>
    <w:rsid w:val="00C637F6"/>
    <w:rsid w:val="00C7192F"/>
    <w:rsid w:val="00C74DDB"/>
    <w:rsid w:val="00C86BE5"/>
    <w:rsid w:val="00C90260"/>
    <w:rsid w:val="00CA2408"/>
    <w:rsid w:val="00CA2903"/>
    <w:rsid w:val="00CB084C"/>
    <w:rsid w:val="00CB33C6"/>
    <w:rsid w:val="00CB6D54"/>
    <w:rsid w:val="00CB76C5"/>
    <w:rsid w:val="00CC2393"/>
    <w:rsid w:val="00CD2150"/>
    <w:rsid w:val="00CD2177"/>
    <w:rsid w:val="00CE1CBD"/>
    <w:rsid w:val="00CE60CC"/>
    <w:rsid w:val="00CF06E3"/>
    <w:rsid w:val="00CF3AC1"/>
    <w:rsid w:val="00CF684D"/>
    <w:rsid w:val="00D003B5"/>
    <w:rsid w:val="00D00F79"/>
    <w:rsid w:val="00D013ED"/>
    <w:rsid w:val="00D174B7"/>
    <w:rsid w:val="00D20332"/>
    <w:rsid w:val="00D24980"/>
    <w:rsid w:val="00D40970"/>
    <w:rsid w:val="00D411BC"/>
    <w:rsid w:val="00D42DE6"/>
    <w:rsid w:val="00D46780"/>
    <w:rsid w:val="00D47C98"/>
    <w:rsid w:val="00D55C12"/>
    <w:rsid w:val="00D656AF"/>
    <w:rsid w:val="00D6640F"/>
    <w:rsid w:val="00D66647"/>
    <w:rsid w:val="00D66B0E"/>
    <w:rsid w:val="00D715F4"/>
    <w:rsid w:val="00D73458"/>
    <w:rsid w:val="00D73718"/>
    <w:rsid w:val="00D8123D"/>
    <w:rsid w:val="00DA34F3"/>
    <w:rsid w:val="00DA3F6E"/>
    <w:rsid w:val="00DA7471"/>
    <w:rsid w:val="00DB21F7"/>
    <w:rsid w:val="00DB46D3"/>
    <w:rsid w:val="00DB6316"/>
    <w:rsid w:val="00DC103A"/>
    <w:rsid w:val="00DC16E1"/>
    <w:rsid w:val="00DC536F"/>
    <w:rsid w:val="00DD3231"/>
    <w:rsid w:val="00DE6CE7"/>
    <w:rsid w:val="00DE71B7"/>
    <w:rsid w:val="00DF3527"/>
    <w:rsid w:val="00DF4B07"/>
    <w:rsid w:val="00E07EA2"/>
    <w:rsid w:val="00E10BB1"/>
    <w:rsid w:val="00E129ED"/>
    <w:rsid w:val="00E23D03"/>
    <w:rsid w:val="00E3676A"/>
    <w:rsid w:val="00E43D31"/>
    <w:rsid w:val="00E461A7"/>
    <w:rsid w:val="00E57C3A"/>
    <w:rsid w:val="00E63474"/>
    <w:rsid w:val="00E64FC5"/>
    <w:rsid w:val="00E751BD"/>
    <w:rsid w:val="00E815BA"/>
    <w:rsid w:val="00E82B97"/>
    <w:rsid w:val="00E82E23"/>
    <w:rsid w:val="00E85394"/>
    <w:rsid w:val="00E85EEA"/>
    <w:rsid w:val="00E904BC"/>
    <w:rsid w:val="00E906AD"/>
    <w:rsid w:val="00E96958"/>
    <w:rsid w:val="00EA579E"/>
    <w:rsid w:val="00EB36B5"/>
    <w:rsid w:val="00EB656A"/>
    <w:rsid w:val="00EC3A61"/>
    <w:rsid w:val="00ED206E"/>
    <w:rsid w:val="00ED60AB"/>
    <w:rsid w:val="00ED6405"/>
    <w:rsid w:val="00ED7221"/>
    <w:rsid w:val="00EE50BC"/>
    <w:rsid w:val="00EE642A"/>
    <w:rsid w:val="00EE69E8"/>
    <w:rsid w:val="00EF3DE7"/>
    <w:rsid w:val="00EF507C"/>
    <w:rsid w:val="00F004A3"/>
    <w:rsid w:val="00F058C1"/>
    <w:rsid w:val="00F1434E"/>
    <w:rsid w:val="00F16E6E"/>
    <w:rsid w:val="00F211CC"/>
    <w:rsid w:val="00F25C84"/>
    <w:rsid w:val="00F320E4"/>
    <w:rsid w:val="00F32AB1"/>
    <w:rsid w:val="00F349D8"/>
    <w:rsid w:val="00F35197"/>
    <w:rsid w:val="00F3729F"/>
    <w:rsid w:val="00F37C04"/>
    <w:rsid w:val="00F400C7"/>
    <w:rsid w:val="00F4406F"/>
    <w:rsid w:val="00F4493C"/>
    <w:rsid w:val="00F503C8"/>
    <w:rsid w:val="00F5504C"/>
    <w:rsid w:val="00F5542C"/>
    <w:rsid w:val="00F60140"/>
    <w:rsid w:val="00F6341B"/>
    <w:rsid w:val="00F641FD"/>
    <w:rsid w:val="00F752D5"/>
    <w:rsid w:val="00F75AB3"/>
    <w:rsid w:val="00F82379"/>
    <w:rsid w:val="00F82C18"/>
    <w:rsid w:val="00F83693"/>
    <w:rsid w:val="00F83830"/>
    <w:rsid w:val="00FA2740"/>
    <w:rsid w:val="00FA65C1"/>
    <w:rsid w:val="00FA70E9"/>
    <w:rsid w:val="00FB1EBA"/>
    <w:rsid w:val="00FB5A24"/>
    <w:rsid w:val="00FB6099"/>
    <w:rsid w:val="00FB7287"/>
    <w:rsid w:val="00FD45A0"/>
    <w:rsid w:val="00FE4645"/>
    <w:rsid w:val="00FE553D"/>
    <w:rsid w:val="00FE75D4"/>
    <w:rsid w:val="00FE7E8F"/>
    <w:rsid w:val="00FF05FD"/>
    <w:rsid w:val="00FF1395"/>
    <w:rsid w:val="00FF21D7"/>
    <w:rsid w:val="00FF3296"/>
    <w:rsid w:val="00FF3C2B"/>
    <w:rsid w:val="00FF446A"/>
    <w:rsid w:val="00FF489D"/>
    <w:rsid w:val="00FF798D"/>
    <w:rsid w:val="00FF7F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0D10B"/>
  <w15:chartTrackingRefBased/>
  <w15:docId w15:val="{A36B2476-B482-4512-B719-A75C69ADF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66B0E"/>
  </w:style>
  <w:style w:type="paragraph" w:styleId="1">
    <w:name w:val="heading 1"/>
    <w:basedOn w:val="a"/>
    <w:link w:val="10"/>
    <w:uiPriority w:val="9"/>
    <w:qFormat/>
    <w:rsid w:val="00305F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CB6D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8A42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6E03"/>
    <w:pPr>
      <w:ind w:left="720"/>
      <w:contextualSpacing/>
    </w:pPr>
  </w:style>
  <w:style w:type="character" w:styleId="a4">
    <w:name w:val="Hyperlink"/>
    <w:basedOn w:val="a0"/>
    <w:uiPriority w:val="99"/>
    <w:unhideWhenUsed/>
    <w:rsid w:val="007B6E03"/>
    <w:rPr>
      <w:color w:val="0563C1" w:themeColor="hyperlink"/>
      <w:u w:val="single"/>
    </w:rPr>
  </w:style>
  <w:style w:type="character" w:styleId="a5">
    <w:name w:val="FollowedHyperlink"/>
    <w:basedOn w:val="a0"/>
    <w:uiPriority w:val="99"/>
    <w:semiHidden/>
    <w:unhideWhenUsed/>
    <w:rsid w:val="00674752"/>
    <w:rPr>
      <w:color w:val="954F72" w:themeColor="followedHyperlink"/>
      <w:u w:val="single"/>
    </w:rPr>
  </w:style>
  <w:style w:type="paragraph" w:styleId="a6">
    <w:name w:val="Balloon Text"/>
    <w:basedOn w:val="a"/>
    <w:link w:val="a7"/>
    <w:uiPriority w:val="99"/>
    <w:semiHidden/>
    <w:unhideWhenUsed/>
    <w:rsid w:val="00482D90"/>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482D90"/>
    <w:rPr>
      <w:rFonts w:ascii="Segoe UI" w:hAnsi="Segoe UI" w:cs="Segoe UI"/>
      <w:sz w:val="18"/>
      <w:szCs w:val="18"/>
    </w:rPr>
  </w:style>
  <w:style w:type="character" w:styleId="a8">
    <w:name w:val="Strong"/>
    <w:basedOn w:val="a0"/>
    <w:uiPriority w:val="22"/>
    <w:qFormat/>
    <w:rsid w:val="00A247EF"/>
    <w:rPr>
      <w:b/>
      <w:bCs/>
    </w:rPr>
  </w:style>
  <w:style w:type="character" w:styleId="a9">
    <w:name w:val="Emphasis"/>
    <w:basedOn w:val="a0"/>
    <w:uiPriority w:val="20"/>
    <w:qFormat/>
    <w:rsid w:val="009F06B8"/>
    <w:rPr>
      <w:i/>
      <w:iCs/>
    </w:rPr>
  </w:style>
  <w:style w:type="character" w:styleId="HTML">
    <w:name w:val="HTML Acronym"/>
    <w:basedOn w:val="a0"/>
    <w:uiPriority w:val="99"/>
    <w:semiHidden/>
    <w:unhideWhenUsed/>
    <w:rsid w:val="009F06B8"/>
  </w:style>
  <w:style w:type="character" w:customStyle="1" w:styleId="10">
    <w:name w:val="Заголовок 1 Знак"/>
    <w:basedOn w:val="a0"/>
    <w:link w:val="1"/>
    <w:uiPriority w:val="9"/>
    <w:rsid w:val="00305FFB"/>
    <w:rPr>
      <w:rFonts w:ascii="Times New Roman" w:eastAsia="Times New Roman" w:hAnsi="Times New Roman" w:cs="Times New Roman"/>
      <w:b/>
      <w:bCs/>
      <w:kern w:val="36"/>
      <w:sz w:val="48"/>
      <w:szCs w:val="48"/>
      <w:lang w:eastAsia="ru-RU"/>
    </w:rPr>
  </w:style>
  <w:style w:type="character" w:customStyle="1" w:styleId="posttitle-text">
    <w:name w:val="post__title-text"/>
    <w:basedOn w:val="a0"/>
    <w:rsid w:val="00305FFB"/>
  </w:style>
  <w:style w:type="paragraph" w:styleId="aa">
    <w:name w:val="Normal (Web)"/>
    <w:basedOn w:val="a"/>
    <w:uiPriority w:val="99"/>
    <w:unhideWhenUsed/>
    <w:rsid w:val="0097352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0">
    <w:name w:val="HTML Code"/>
    <w:basedOn w:val="a0"/>
    <w:uiPriority w:val="99"/>
    <w:semiHidden/>
    <w:unhideWhenUsed/>
    <w:rsid w:val="00CE1CBD"/>
    <w:rPr>
      <w:rFonts w:ascii="Courier New" w:eastAsia="Times New Roman" w:hAnsi="Courier New" w:cs="Courier New"/>
      <w:sz w:val="20"/>
      <w:szCs w:val="20"/>
    </w:rPr>
  </w:style>
  <w:style w:type="character" w:customStyle="1" w:styleId="ipa">
    <w:name w:val="ipa"/>
    <w:basedOn w:val="a0"/>
    <w:rsid w:val="00082C4F"/>
  </w:style>
  <w:style w:type="table" w:styleId="ab">
    <w:name w:val="Table Grid"/>
    <w:basedOn w:val="a1"/>
    <w:uiPriority w:val="39"/>
    <w:rsid w:val="00544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basedOn w:val="a0"/>
    <w:uiPriority w:val="99"/>
    <w:semiHidden/>
    <w:unhideWhenUsed/>
    <w:rsid w:val="00CF3AC1"/>
    <w:rPr>
      <w:sz w:val="16"/>
      <w:szCs w:val="16"/>
    </w:rPr>
  </w:style>
  <w:style w:type="paragraph" w:styleId="ad">
    <w:name w:val="annotation text"/>
    <w:basedOn w:val="a"/>
    <w:link w:val="ae"/>
    <w:uiPriority w:val="99"/>
    <w:semiHidden/>
    <w:unhideWhenUsed/>
    <w:rsid w:val="00CF3AC1"/>
    <w:pPr>
      <w:spacing w:line="240" w:lineRule="auto"/>
    </w:pPr>
    <w:rPr>
      <w:sz w:val="20"/>
      <w:szCs w:val="20"/>
    </w:rPr>
  </w:style>
  <w:style w:type="character" w:customStyle="1" w:styleId="ae">
    <w:name w:val="Текст примечания Знак"/>
    <w:basedOn w:val="a0"/>
    <w:link w:val="ad"/>
    <w:uiPriority w:val="99"/>
    <w:semiHidden/>
    <w:rsid w:val="00CF3AC1"/>
    <w:rPr>
      <w:sz w:val="20"/>
      <w:szCs w:val="20"/>
    </w:rPr>
  </w:style>
  <w:style w:type="paragraph" w:styleId="af">
    <w:name w:val="annotation subject"/>
    <w:basedOn w:val="ad"/>
    <w:next w:val="ad"/>
    <w:link w:val="af0"/>
    <w:uiPriority w:val="99"/>
    <w:semiHidden/>
    <w:unhideWhenUsed/>
    <w:rsid w:val="00CF3AC1"/>
    <w:rPr>
      <w:b/>
      <w:bCs/>
    </w:rPr>
  </w:style>
  <w:style w:type="character" w:customStyle="1" w:styleId="af0">
    <w:name w:val="Тема примечания Знак"/>
    <w:basedOn w:val="ae"/>
    <w:link w:val="af"/>
    <w:uiPriority w:val="99"/>
    <w:semiHidden/>
    <w:rsid w:val="00CF3AC1"/>
    <w:rPr>
      <w:b/>
      <w:bCs/>
      <w:sz w:val="20"/>
      <w:szCs w:val="20"/>
    </w:rPr>
  </w:style>
  <w:style w:type="character" w:customStyle="1" w:styleId="20">
    <w:name w:val="Заголовок 2 Знак"/>
    <w:basedOn w:val="a0"/>
    <w:link w:val="2"/>
    <w:uiPriority w:val="9"/>
    <w:rsid w:val="00CB6D54"/>
    <w:rPr>
      <w:rFonts w:asciiTheme="majorHAnsi" w:eastAsiaTheme="majorEastAsia" w:hAnsiTheme="majorHAnsi" w:cstheme="majorBidi"/>
      <w:color w:val="2E74B5" w:themeColor="accent1" w:themeShade="BF"/>
      <w:sz w:val="26"/>
      <w:szCs w:val="26"/>
    </w:rPr>
  </w:style>
  <w:style w:type="paragraph" w:customStyle="1" w:styleId="example">
    <w:name w:val="example"/>
    <w:basedOn w:val="a"/>
    <w:rsid w:val="0060081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1">
    <w:name w:val="Неразрешенное упоминание1"/>
    <w:basedOn w:val="a0"/>
    <w:uiPriority w:val="99"/>
    <w:semiHidden/>
    <w:unhideWhenUsed/>
    <w:rsid w:val="0092551C"/>
    <w:rPr>
      <w:color w:val="605E5C"/>
      <w:shd w:val="clear" w:color="auto" w:fill="E1DFDD"/>
    </w:rPr>
  </w:style>
  <w:style w:type="character" w:customStyle="1" w:styleId="21">
    <w:name w:val="Неразрешенное упоминание2"/>
    <w:basedOn w:val="a0"/>
    <w:uiPriority w:val="99"/>
    <w:semiHidden/>
    <w:unhideWhenUsed/>
    <w:rsid w:val="001B7008"/>
    <w:rPr>
      <w:color w:val="605E5C"/>
      <w:shd w:val="clear" w:color="auto" w:fill="E1DFDD"/>
    </w:rPr>
  </w:style>
  <w:style w:type="paragraph" w:styleId="HTML1">
    <w:name w:val="HTML Preformatted"/>
    <w:basedOn w:val="a"/>
    <w:link w:val="HTML2"/>
    <w:uiPriority w:val="99"/>
    <w:semiHidden/>
    <w:unhideWhenUsed/>
    <w:rsid w:val="00DA7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2">
    <w:name w:val="Стандартный HTML Знак"/>
    <w:basedOn w:val="a0"/>
    <w:link w:val="HTML1"/>
    <w:uiPriority w:val="99"/>
    <w:semiHidden/>
    <w:rsid w:val="00DA7471"/>
    <w:rPr>
      <w:rFonts w:ascii="Courier New" w:eastAsia="Times New Roman" w:hAnsi="Courier New" w:cs="Courier New"/>
      <w:sz w:val="20"/>
      <w:szCs w:val="20"/>
      <w:lang w:eastAsia="ru-RU"/>
    </w:rPr>
  </w:style>
  <w:style w:type="character" w:customStyle="1" w:styleId="31">
    <w:name w:val="Неразрешенное упоминание3"/>
    <w:basedOn w:val="a0"/>
    <w:uiPriority w:val="99"/>
    <w:semiHidden/>
    <w:unhideWhenUsed/>
    <w:rsid w:val="00ED206E"/>
    <w:rPr>
      <w:color w:val="605E5C"/>
      <w:shd w:val="clear" w:color="auto" w:fill="E1DFDD"/>
    </w:rPr>
  </w:style>
  <w:style w:type="character" w:styleId="af1">
    <w:name w:val="Unresolved Mention"/>
    <w:basedOn w:val="a0"/>
    <w:uiPriority w:val="99"/>
    <w:semiHidden/>
    <w:unhideWhenUsed/>
    <w:rsid w:val="00FE7E8F"/>
    <w:rPr>
      <w:color w:val="605E5C"/>
      <w:shd w:val="clear" w:color="auto" w:fill="E1DFDD"/>
    </w:rPr>
  </w:style>
  <w:style w:type="character" w:customStyle="1" w:styleId="mw-redirect">
    <w:name w:val="mw-redirect"/>
    <w:basedOn w:val="a0"/>
    <w:rsid w:val="008936C2"/>
  </w:style>
  <w:style w:type="character" w:customStyle="1" w:styleId="number">
    <w:name w:val="number"/>
    <w:basedOn w:val="a0"/>
    <w:rsid w:val="009456DA"/>
  </w:style>
  <w:style w:type="paragraph" w:styleId="af2">
    <w:name w:val="Subtitle"/>
    <w:basedOn w:val="a"/>
    <w:next w:val="a"/>
    <w:link w:val="af3"/>
    <w:uiPriority w:val="11"/>
    <w:qFormat/>
    <w:rsid w:val="00F5504C"/>
    <w:pPr>
      <w:numPr>
        <w:ilvl w:val="1"/>
      </w:numPr>
    </w:pPr>
    <w:rPr>
      <w:rFonts w:eastAsiaTheme="minorEastAsia"/>
      <w:color w:val="5A5A5A" w:themeColor="text1" w:themeTint="A5"/>
      <w:spacing w:val="15"/>
    </w:rPr>
  </w:style>
  <w:style w:type="character" w:customStyle="1" w:styleId="af3">
    <w:name w:val="Подзаголовок Знак"/>
    <w:basedOn w:val="a0"/>
    <w:link w:val="af2"/>
    <w:uiPriority w:val="11"/>
    <w:rsid w:val="00F5504C"/>
    <w:rPr>
      <w:rFonts w:eastAsiaTheme="minorEastAsia"/>
      <w:color w:val="5A5A5A" w:themeColor="text1" w:themeTint="A5"/>
      <w:spacing w:val="15"/>
    </w:rPr>
  </w:style>
  <w:style w:type="paragraph" w:styleId="af4">
    <w:name w:val="Title"/>
    <w:basedOn w:val="a"/>
    <w:next w:val="a"/>
    <w:link w:val="af5"/>
    <w:uiPriority w:val="10"/>
    <w:qFormat/>
    <w:rsid w:val="008A42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5">
    <w:name w:val="Заголовок Знак"/>
    <w:basedOn w:val="a0"/>
    <w:link w:val="af4"/>
    <w:uiPriority w:val="10"/>
    <w:rsid w:val="008A42F3"/>
    <w:rPr>
      <w:rFonts w:asciiTheme="majorHAnsi" w:eastAsiaTheme="majorEastAsia" w:hAnsiTheme="majorHAnsi" w:cstheme="majorBidi"/>
      <w:spacing w:val="-10"/>
      <w:kern w:val="28"/>
      <w:sz w:val="56"/>
      <w:szCs w:val="56"/>
    </w:rPr>
  </w:style>
  <w:style w:type="character" w:customStyle="1" w:styleId="30">
    <w:name w:val="Заголовок 3 Знак"/>
    <w:basedOn w:val="a0"/>
    <w:link w:val="3"/>
    <w:uiPriority w:val="9"/>
    <w:rsid w:val="008A42F3"/>
    <w:rPr>
      <w:rFonts w:asciiTheme="majorHAnsi" w:eastAsiaTheme="majorEastAsia" w:hAnsiTheme="majorHAnsi" w:cstheme="majorBidi"/>
      <w:color w:val="1F4D78" w:themeColor="accent1" w:themeShade="7F"/>
      <w:sz w:val="24"/>
      <w:szCs w:val="24"/>
    </w:rPr>
  </w:style>
  <w:style w:type="paragraph" w:styleId="af6">
    <w:name w:val="No Spacing"/>
    <w:uiPriority w:val="1"/>
    <w:qFormat/>
    <w:rsid w:val="008A42F3"/>
    <w:pPr>
      <w:spacing w:after="0" w:line="240" w:lineRule="auto"/>
    </w:pPr>
  </w:style>
  <w:style w:type="paragraph" w:customStyle="1" w:styleId="intro">
    <w:name w:val="intro"/>
    <w:basedOn w:val="a"/>
    <w:rsid w:val="00551BA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7">
    <w:name w:val="Revision"/>
    <w:hidden/>
    <w:uiPriority w:val="99"/>
    <w:semiHidden/>
    <w:rsid w:val="00C637F6"/>
    <w:pPr>
      <w:spacing w:after="0" w:line="240" w:lineRule="auto"/>
    </w:pPr>
  </w:style>
  <w:style w:type="character" w:customStyle="1" w:styleId="ib">
    <w:name w:val="ib"/>
    <w:basedOn w:val="a0"/>
    <w:rsid w:val="00A61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235198">
      <w:bodyDiv w:val="1"/>
      <w:marLeft w:val="0"/>
      <w:marRight w:val="0"/>
      <w:marTop w:val="0"/>
      <w:marBottom w:val="0"/>
      <w:divBdr>
        <w:top w:val="none" w:sz="0" w:space="0" w:color="auto"/>
        <w:left w:val="none" w:sz="0" w:space="0" w:color="auto"/>
        <w:bottom w:val="none" w:sz="0" w:space="0" w:color="auto"/>
        <w:right w:val="none" w:sz="0" w:space="0" w:color="auto"/>
      </w:divBdr>
    </w:div>
    <w:div w:id="241525425">
      <w:bodyDiv w:val="1"/>
      <w:marLeft w:val="0"/>
      <w:marRight w:val="0"/>
      <w:marTop w:val="0"/>
      <w:marBottom w:val="0"/>
      <w:divBdr>
        <w:top w:val="none" w:sz="0" w:space="0" w:color="auto"/>
        <w:left w:val="none" w:sz="0" w:space="0" w:color="auto"/>
        <w:bottom w:val="none" w:sz="0" w:space="0" w:color="auto"/>
        <w:right w:val="none" w:sz="0" w:space="0" w:color="auto"/>
      </w:divBdr>
    </w:div>
    <w:div w:id="273681358">
      <w:bodyDiv w:val="1"/>
      <w:marLeft w:val="0"/>
      <w:marRight w:val="0"/>
      <w:marTop w:val="0"/>
      <w:marBottom w:val="0"/>
      <w:divBdr>
        <w:top w:val="none" w:sz="0" w:space="0" w:color="auto"/>
        <w:left w:val="none" w:sz="0" w:space="0" w:color="auto"/>
        <w:bottom w:val="none" w:sz="0" w:space="0" w:color="auto"/>
        <w:right w:val="none" w:sz="0" w:space="0" w:color="auto"/>
      </w:divBdr>
    </w:div>
    <w:div w:id="303660858">
      <w:bodyDiv w:val="1"/>
      <w:marLeft w:val="0"/>
      <w:marRight w:val="0"/>
      <w:marTop w:val="0"/>
      <w:marBottom w:val="0"/>
      <w:divBdr>
        <w:top w:val="none" w:sz="0" w:space="0" w:color="auto"/>
        <w:left w:val="none" w:sz="0" w:space="0" w:color="auto"/>
        <w:bottom w:val="none" w:sz="0" w:space="0" w:color="auto"/>
        <w:right w:val="none" w:sz="0" w:space="0" w:color="auto"/>
      </w:divBdr>
    </w:div>
    <w:div w:id="355934228">
      <w:bodyDiv w:val="1"/>
      <w:marLeft w:val="0"/>
      <w:marRight w:val="0"/>
      <w:marTop w:val="0"/>
      <w:marBottom w:val="0"/>
      <w:divBdr>
        <w:top w:val="none" w:sz="0" w:space="0" w:color="auto"/>
        <w:left w:val="none" w:sz="0" w:space="0" w:color="auto"/>
        <w:bottom w:val="none" w:sz="0" w:space="0" w:color="auto"/>
        <w:right w:val="none" w:sz="0" w:space="0" w:color="auto"/>
      </w:divBdr>
    </w:div>
    <w:div w:id="363949044">
      <w:bodyDiv w:val="1"/>
      <w:marLeft w:val="0"/>
      <w:marRight w:val="0"/>
      <w:marTop w:val="0"/>
      <w:marBottom w:val="0"/>
      <w:divBdr>
        <w:top w:val="none" w:sz="0" w:space="0" w:color="auto"/>
        <w:left w:val="none" w:sz="0" w:space="0" w:color="auto"/>
        <w:bottom w:val="none" w:sz="0" w:space="0" w:color="auto"/>
        <w:right w:val="none" w:sz="0" w:space="0" w:color="auto"/>
      </w:divBdr>
    </w:div>
    <w:div w:id="374739288">
      <w:bodyDiv w:val="1"/>
      <w:marLeft w:val="0"/>
      <w:marRight w:val="0"/>
      <w:marTop w:val="0"/>
      <w:marBottom w:val="0"/>
      <w:divBdr>
        <w:top w:val="none" w:sz="0" w:space="0" w:color="auto"/>
        <w:left w:val="none" w:sz="0" w:space="0" w:color="auto"/>
        <w:bottom w:val="none" w:sz="0" w:space="0" w:color="auto"/>
        <w:right w:val="none" w:sz="0" w:space="0" w:color="auto"/>
      </w:divBdr>
    </w:div>
    <w:div w:id="425805541">
      <w:bodyDiv w:val="1"/>
      <w:marLeft w:val="0"/>
      <w:marRight w:val="0"/>
      <w:marTop w:val="0"/>
      <w:marBottom w:val="0"/>
      <w:divBdr>
        <w:top w:val="none" w:sz="0" w:space="0" w:color="auto"/>
        <w:left w:val="none" w:sz="0" w:space="0" w:color="auto"/>
        <w:bottom w:val="none" w:sz="0" w:space="0" w:color="auto"/>
        <w:right w:val="none" w:sz="0" w:space="0" w:color="auto"/>
      </w:divBdr>
    </w:div>
    <w:div w:id="475071079">
      <w:bodyDiv w:val="1"/>
      <w:marLeft w:val="0"/>
      <w:marRight w:val="0"/>
      <w:marTop w:val="0"/>
      <w:marBottom w:val="0"/>
      <w:divBdr>
        <w:top w:val="none" w:sz="0" w:space="0" w:color="auto"/>
        <w:left w:val="none" w:sz="0" w:space="0" w:color="auto"/>
        <w:bottom w:val="none" w:sz="0" w:space="0" w:color="auto"/>
        <w:right w:val="none" w:sz="0" w:space="0" w:color="auto"/>
      </w:divBdr>
    </w:div>
    <w:div w:id="503938231">
      <w:bodyDiv w:val="1"/>
      <w:marLeft w:val="0"/>
      <w:marRight w:val="0"/>
      <w:marTop w:val="0"/>
      <w:marBottom w:val="0"/>
      <w:divBdr>
        <w:top w:val="none" w:sz="0" w:space="0" w:color="auto"/>
        <w:left w:val="none" w:sz="0" w:space="0" w:color="auto"/>
        <w:bottom w:val="none" w:sz="0" w:space="0" w:color="auto"/>
        <w:right w:val="none" w:sz="0" w:space="0" w:color="auto"/>
      </w:divBdr>
    </w:div>
    <w:div w:id="532302563">
      <w:bodyDiv w:val="1"/>
      <w:marLeft w:val="0"/>
      <w:marRight w:val="0"/>
      <w:marTop w:val="0"/>
      <w:marBottom w:val="0"/>
      <w:divBdr>
        <w:top w:val="none" w:sz="0" w:space="0" w:color="auto"/>
        <w:left w:val="none" w:sz="0" w:space="0" w:color="auto"/>
        <w:bottom w:val="none" w:sz="0" w:space="0" w:color="auto"/>
        <w:right w:val="none" w:sz="0" w:space="0" w:color="auto"/>
      </w:divBdr>
      <w:divsChild>
        <w:div w:id="1169442728">
          <w:marLeft w:val="0"/>
          <w:marRight w:val="0"/>
          <w:marTop w:val="0"/>
          <w:marBottom w:val="0"/>
          <w:divBdr>
            <w:top w:val="none" w:sz="0" w:space="0" w:color="auto"/>
            <w:left w:val="none" w:sz="0" w:space="0" w:color="auto"/>
            <w:bottom w:val="none" w:sz="0" w:space="0" w:color="auto"/>
            <w:right w:val="none" w:sz="0" w:space="0" w:color="auto"/>
          </w:divBdr>
        </w:div>
        <w:div w:id="1726873768">
          <w:marLeft w:val="0"/>
          <w:marRight w:val="0"/>
          <w:marTop w:val="0"/>
          <w:marBottom w:val="0"/>
          <w:divBdr>
            <w:top w:val="none" w:sz="0" w:space="0" w:color="auto"/>
            <w:left w:val="none" w:sz="0" w:space="0" w:color="auto"/>
            <w:bottom w:val="none" w:sz="0" w:space="0" w:color="auto"/>
            <w:right w:val="none" w:sz="0" w:space="0" w:color="auto"/>
          </w:divBdr>
        </w:div>
      </w:divsChild>
    </w:div>
    <w:div w:id="612596010">
      <w:bodyDiv w:val="1"/>
      <w:marLeft w:val="0"/>
      <w:marRight w:val="0"/>
      <w:marTop w:val="0"/>
      <w:marBottom w:val="0"/>
      <w:divBdr>
        <w:top w:val="none" w:sz="0" w:space="0" w:color="auto"/>
        <w:left w:val="none" w:sz="0" w:space="0" w:color="auto"/>
        <w:bottom w:val="none" w:sz="0" w:space="0" w:color="auto"/>
        <w:right w:val="none" w:sz="0" w:space="0" w:color="auto"/>
      </w:divBdr>
    </w:div>
    <w:div w:id="652220620">
      <w:bodyDiv w:val="1"/>
      <w:marLeft w:val="0"/>
      <w:marRight w:val="0"/>
      <w:marTop w:val="0"/>
      <w:marBottom w:val="0"/>
      <w:divBdr>
        <w:top w:val="none" w:sz="0" w:space="0" w:color="auto"/>
        <w:left w:val="none" w:sz="0" w:space="0" w:color="auto"/>
        <w:bottom w:val="none" w:sz="0" w:space="0" w:color="auto"/>
        <w:right w:val="none" w:sz="0" w:space="0" w:color="auto"/>
      </w:divBdr>
    </w:div>
    <w:div w:id="731998932">
      <w:bodyDiv w:val="1"/>
      <w:marLeft w:val="0"/>
      <w:marRight w:val="0"/>
      <w:marTop w:val="0"/>
      <w:marBottom w:val="0"/>
      <w:divBdr>
        <w:top w:val="none" w:sz="0" w:space="0" w:color="auto"/>
        <w:left w:val="none" w:sz="0" w:space="0" w:color="auto"/>
        <w:bottom w:val="none" w:sz="0" w:space="0" w:color="auto"/>
        <w:right w:val="none" w:sz="0" w:space="0" w:color="auto"/>
      </w:divBdr>
    </w:div>
    <w:div w:id="769475476">
      <w:bodyDiv w:val="1"/>
      <w:marLeft w:val="0"/>
      <w:marRight w:val="0"/>
      <w:marTop w:val="0"/>
      <w:marBottom w:val="0"/>
      <w:divBdr>
        <w:top w:val="none" w:sz="0" w:space="0" w:color="auto"/>
        <w:left w:val="none" w:sz="0" w:space="0" w:color="auto"/>
        <w:bottom w:val="none" w:sz="0" w:space="0" w:color="auto"/>
        <w:right w:val="none" w:sz="0" w:space="0" w:color="auto"/>
      </w:divBdr>
    </w:div>
    <w:div w:id="810245022">
      <w:bodyDiv w:val="1"/>
      <w:marLeft w:val="0"/>
      <w:marRight w:val="0"/>
      <w:marTop w:val="0"/>
      <w:marBottom w:val="0"/>
      <w:divBdr>
        <w:top w:val="none" w:sz="0" w:space="0" w:color="auto"/>
        <w:left w:val="none" w:sz="0" w:space="0" w:color="auto"/>
        <w:bottom w:val="none" w:sz="0" w:space="0" w:color="auto"/>
        <w:right w:val="none" w:sz="0" w:space="0" w:color="auto"/>
      </w:divBdr>
    </w:div>
    <w:div w:id="845632039">
      <w:bodyDiv w:val="1"/>
      <w:marLeft w:val="0"/>
      <w:marRight w:val="0"/>
      <w:marTop w:val="0"/>
      <w:marBottom w:val="0"/>
      <w:divBdr>
        <w:top w:val="none" w:sz="0" w:space="0" w:color="auto"/>
        <w:left w:val="none" w:sz="0" w:space="0" w:color="auto"/>
        <w:bottom w:val="none" w:sz="0" w:space="0" w:color="auto"/>
        <w:right w:val="none" w:sz="0" w:space="0" w:color="auto"/>
      </w:divBdr>
    </w:div>
    <w:div w:id="877861562">
      <w:bodyDiv w:val="1"/>
      <w:marLeft w:val="0"/>
      <w:marRight w:val="0"/>
      <w:marTop w:val="0"/>
      <w:marBottom w:val="0"/>
      <w:divBdr>
        <w:top w:val="none" w:sz="0" w:space="0" w:color="auto"/>
        <w:left w:val="none" w:sz="0" w:space="0" w:color="auto"/>
        <w:bottom w:val="none" w:sz="0" w:space="0" w:color="auto"/>
        <w:right w:val="none" w:sz="0" w:space="0" w:color="auto"/>
      </w:divBdr>
    </w:div>
    <w:div w:id="942958461">
      <w:bodyDiv w:val="1"/>
      <w:marLeft w:val="0"/>
      <w:marRight w:val="0"/>
      <w:marTop w:val="0"/>
      <w:marBottom w:val="0"/>
      <w:divBdr>
        <w:top w:val="none" w:sz="0" w:space="0" w:color="auto"/>
        <w:left w:val="none" w:sz="0" w:space="0" w:color="auto"/>
        <w:bottom w:val="none" w:sz="0" w:space="0" w:color="auto"/>
        <w:right w:val="none" w:sz="0" w:space="0" w:color="auto"/>
      </w:divBdr>
    </w:div>
    <w:div w:id="955066267">
      <w:bodyDiv w:val="1"/>
      <w:marLeft w:val="0"/>
      <w:marRight w:val="0"/>
      <w:marTop w:val="0"/>
      <w:marBottom w:val="0"/>
      <w:divBdr>
        <w:top w:val="none" w:sz="0" w:space="0" w:color="auto"/>
        <w:left w:val="none" w:sz="0" w:space="0" w:color="auto"/>
        <w:bottom w:val="none" w:sz="0" w:space="0" w:color="auto"/>
        <w:right w:val="none" w:sz="0" w:space="0" w:color="auto"/>
      </w:divBdr>
    </w:div>
    <w:div w:id="967902964">
      <w:bodyDiv w:val="1"/>
      <w:marLeft w:val="0"/>
      <w:marRight w:val="0"/>
      <w:marTop w:val="0"/>
      <w:marBottom w:val="0"/>
      <w:divBdr>
        <w:top w:val="none" w:sz="0" w:space="0" w:color="auto"/>
        <w:left w:val="none" w:sz="0" w:space="0" w:color="auto"/>
        <w:bottom w:val="none" w:sz="0" w:space="0" w:color="auto"/>
        <w:right w:val="none" w:sz="0" w:space="0" w:color="auto"/>
      </w:divBdr>
    </w:div>
    <w:div w:id="1036156223">
      <w:bodyDiv w:val="1"/>
      <w:marLeft w:val="0"/>
      <w:marRight w:val="0"/>
      <w:marTop w:val="0"/>
      <w:marBottom w:val="0"/>
      <w:divBdr>
        <w:top w:val="none" w:sz="0" w:space="0" w:color="auto"/>
        <w:left w:val="none" w:sz="0" w:space="0" w:color="auto"/>
        <w:bottom w:val="none" w:sz="0" w:space="0" w:color="auto"/>
        <w:right w:val="none" w:sz="0" w:space="0" w:color="auto"/>
      </w:divBdr>
    </w:div>
    <w:div w:id="1052120437">
      <w:bodyDiv w:val="1"/>
      <w:marLeft w:val="0"/>
      <w:marRight w:val="0"/>
      <w:marTop w:val="0"/>
      <w:marBottom w:val="0"/>
      <w:divBdr>
        <w:top w:val="none" w:sz="0" w:space="0" w:color="auto"/>
        <w:left w:val="none" w:sz="0" w:space="0" w:color="auto"/>
        <w:bottom w:val="none" w:sz="0" w:space="0" w:color="auto"/>
        <w:right w:val="none" w:sz="0" w:space="0" w:color="auto"/>
      </w:divBdr>
    </w:div>
    <w:div w:id="1052267986">
      <w:bodyDiv w:val="1"/>
      <w:marLeft w:val="0"/>
      <w:marRight w:val="0"/>
      <w:marTop w:val="0"/>
      <w:marBottom w:val="0"/>
      <w:divBdr>
        <w:top w:val="none" w:sz="0" w:space="0" w:color="auto"/>
        <w:left w:val="none" w:sz="0" w:space="0" w:color="auto"/>
        <w:bottom w:val="none" w:sz="0" w:space="0" w:color="auto"/>
        <w:right w:val="none" w:sz="0" w:space="0" w:color="auto"/>
      </w:divBdr>
    </w:div>
    <w:div w:id="1089501302">
      <w:bodyDiv w:val="1"/>
      <w:marLeft w:val="0"/>
      <w:marRight w:val="0"/>
      <w:marTop w:val="0"/>
      <w:marBottom w:val="0"/>
      <w:divBdr>
        <w:top w:val="none" w:sz="0" w:space="0" w:color="auto"/>
        <w:left w:val="none" w:sz="0" w:space="0" w:color="auto"/>
        <w:bottom w:val="none" w:sz="0" w:space="0" w:color="auto"/>
        <w:right w:val="none" w:sz="0" w:space="0" w:color="auto"/>
      </w:divBdr>
    </w:div>
    <w:div w:id="1091193814">
      <w:bodyDiv w:val="1"/>
      <w:marLeft w:val="0"/>
      <w:marRight w:val="0"/>
      <w:marTop w:val="0"/>
      <w:marBottom w:val="0"/>
      <w:divBdr>
        <w:top w:val="none" w:sz="0" w:space="0" w:color="auto"/>
        <w:left w:val="none" w:sz="0" w:space="0" w:color="auto"/>
        <w:bottom w:val="none" w:sz="0" w:space="0" w:color="auto"/>
        <w:right w:val="none" w:sz="0" w:space="0" w:color="auto"/>
      </w:divBdr>
    </w:div>
    <w:div w:id="1097016193">
      <w:bodyDiv w:val="1"/>
      <w:marLeft w:val="0"/>
      <w:marRight w:val="0"/>
      <w:marTop w:val="0"/>
      <w:marBottom w:val="0"/>
      <w:divBdr>
        <w:top w:val="none" w:sz="0" w:space="0" w:color="auto"/>
        <w:left w:val="none" w:sz="0" w:space="0" w:color="auto"/>
        <w:bottom w:val="none" w:sz="0" w:space="0" w:color="auto"/>
        <w:right w:val="none" w:sz="0" w:space="0" w:color="auto"/>
      </w:divBdr>
    </w:div>
    <w:div w:id="1172258228">
      <w:bodyDiv w:val="1"/>
      <w:marLeft w:val="0"/>
      <w:marRight w:val="0"/>
      <w:marTop w:val="0"/>
      <w:marBottom w:val="0"/>
      <w:divBdr>
        <w:top w:val="none" w:sz="0" w:space="0" w:color="auto"/>
        <w:left w:val="none" w:sz="0" w:space="0" w:color="auto"/>
        <w:bottom w:val="none" w:sz="0" w:space="0" w:color="auto"/>
        <w:right w:val="none" w:sz="0" w:space="0" w:color="auto"/>
      </w:divBdr>
    </w:div>
    <w:div w:id="1188912510">
      <w:bodyDiv w:val="1"/>
      <w:marLeft w:val="0"/>
      <w:marRight w:val="0"/>
      <w:marTop w:val="0"/>
      <w:marBottom w:val="0"/>
      <w:divBdr>
        <w:top w:val="none" w:sz="0" w:space="0" w:color="auto"/>
        <w:left w:val="none" w:sz="0" w:space="0" w:color="auto"/>
        <w:bottom w:val="none" w:sz="0" w:space="0" w:color="auto"/>
        <w:right w:val="none" w:sz="0" w:space="0" w:color="auto"/>
      </w:divBdr>
      <w:divsChild>
        <w:div w:id="1849638153">
          <w:marLeft w:val="0"/>
          <w:marRight w:val="0"/>
          <w:marTop w:val="0"/>
          <w:marBottom w:val="0"/>
          <w:divBdr>
            <w:top w:val="none" w:sz="0" w:space="0" w:color="auto"/>
            <w:left w:val="none" w:sz="0" w:space="0" w:color="auto"/>
            <w:bottom w:val="none" w:sz="0" w:space="0" w:color="auto"/>
            <w:right w:val="none" w:sz="0" w:space="0" w:color="auto"/>
          </w:divBdr>
        </w:div>
        <w:div w:id="795562593">
          <w:marLeft w:val="0"/>
          <w:marRight w:val="0"/>
          <w:marTop w:val="0"/>
          <w:marBottom w:val="0"/>
          <w:divBdr>
            <w:top w:val="none" w:sz="0" w:space="0" w:color="auto"/>
            <w:left w:val="none" w:sz="0" w:space="0" w:color="auto"/>
            <w:bottom w:val="none" w:sz="0" w:space="0" w:color="auto"/>
            <w:right w:val="none" w:sz="0" w:space="0" w:color="auto"/>
          </w:divBdr>
        </w:div>
        <w:div w:id="1748114024">
          <w:marLeft w:val="0"/>
          <w:marRight w:val="0"/>
          <w:marTop w:val="0"/>
          <w:marBottom w:val="0"/>
          <w:divBdr>
            <w:top w:val="none" w:sz="0" w:space="0" w:color="auto"/>
            <w:left w:val="none" w:sz="0" w:space="0" w:color="auto"/>
            <w:bottom w:val="none" w:sz="0" w:space="0" w:color="auto"/>
            <w:right w:val="none" w:sz="0" w:space="0" w:color="auto"/>
          </w:divBdr>
        </w:div>
        <w:div w:id="161243232">
          <w:marLeft w:val="0"/>
          <w:marRight w:val="0"/>
          <w:marTop w:val="0"/>
          <w:marBottom w:val="0"/>
          <w:divBdr>
            <w:top w:val="none" w:sz="0" w:space="0" w:color="auto"/>
            <w:left w:val="none" w:sz="0" w:space="0" w:color="auto"/>
            <w:bottom w:val="none" w:sz="0" w:space="0" w:color="auto"/>
            <w:right w:val="none" w:sz="0" w:space="0" w:color="auto"/>
          </w:divBdr>
        </w:div>
        <w:div w:id="1859270865">
          <w:marLeft w:val="0"/>
          <w:marRight w:val="0"/>
          <w:marTop w:val="0"/>
          <w:marBottom w:val="0"/>
          <w:divBdr>
            <w:top w:val="none" w:sz="0" w:space="0" w:color="auto"/>
            <w:left w:val="none" w:sz="0" w:space="0" w:color="auto"/>
            <w:bottom w:val="none" w:sz="0" w:space="0" w:color="auto"/>
            <w:right w:val="none" w:sz="0" w:space="0" w:color="auto"/>
          </w:divBdr>
        </w:div>
        <w:div w:id="1026639284">
          <w:marLeft w:val="0"/>
          <w:marRight w:val="0"/>
          <w:marTop w:val="0"/>
          <w:marBottom w:val="0"/>
          <w:divBdr>
            <w:top w:val="none" w:sz="0" w:space="0" w:color="auto"/>
            <w:left w:val="none" w:sz="0" w:space="0" w:color="auto"/>
            <w:bottom w:val="none" w:sz="0" w:space="0" w:color="auto"/>
            <w:right w:val="none" w:sz="0" w:space="0" w:color="auto"/>
          </w:divBdr>
        </w:div>
        <w:div w:id="395589844">
          <w:marLeft w:val="0"/>
          <w:marRight w:val="0"/>
          <w:marTop w:val="0"/>
          <w:marBottom w:val="0"/>
          <w:divBdr>
            <w:top w:val="none" w:sz="0" w:space="0" w:color="auto"/>
            <w:left w:val="none" w:sz="0" w:space="0" w:color="auto"/>
            <w:bottom w:val="none" w:sz="0" w:space="0" w:color="auto"/>
            <w:right w:val="none" w:sz="0" w:space="0" w:color="auto"/>
          </w:divBdr>
        </w:div>
        <w:div w:id="924458525">
          <w:marLeft w:val="0"/>
          <w:marRight w:val="0"/>
          <w:marTop w:val="0"/>
          <w:marBottom w:val="0"/>
          <w:divBdr>
            <w:top w:val="none" w:sz="0" w:space="0" w:color="auto"/>
            <w:left w:val="none" w:sz="0" w:space="0" w:color="auto"/>
            <w:bottom w:val="none" w:sz="0" w:space="0" w:color="auto"/>
            <w:right w:val="none" w:sz="0" w:space="0" w:color="auto"/>
          </w:divBdr>
        </w:div>
        <w:div w:id="1423334936">
          <w:marLeft w:val="0"/>
          <w:marRight w:val="0"/>
          <w:marTop w:val="0"/>
          <w:marBottom w:val="0"/>
          <w:divBdr>
            <w:top w:val="none" w:sz="0" w:space="0" w:color="auto"/>
            <w:left w:val="none" w:sz="0" w:space="0" w:color="auto"/>
            <w:bottom w:val="none" w:sz="0" w:space="0" w:color="auto"/>
            <w:right w:val="none" w:sz="0" w:space="0" w:color="auto"/>
          </w:divBdr>
        </w:div>
        <w:div w:id="1914730488">
          <w:marLeft w:val="0"/>
          <w:marRight w:val="0"/>
          <w:marTop w:val="0"/>
          <w:marBottom w:val="0"/>
          <w:divBdr>
            <w:top w:val="none" w:sz="0" w:space="0" w:color="auto"/>
            <w:left w:val="none" w:sz="0" w:space="0" w:color="auto"/>
            <w:bottom w:val="none" w:sz="0" w:space="0" w:color="auto"/>
            <w:right w:val="none" w:sz="0" w:space="0" w:color="auto"/>
          </w:divBdr>
        </w:div>
        <w:div w:id="172427018">
          <w:marLeft w:val="1920"/>
          <w:marRight w:val="0"/>
          <w:marTop w:val="0"/>
          <w:marBottom w:val="0"/>
          <w:divBdr>
            <w:top w:val="none" w:sz="0" w:space="0" w:color="auto"/>
            <w:left w:val="none" w:sz="0" w:space="0" w:color="auto"/>
            <w:bottom w:val="none" w:sz="0" w:space="0" w:color="auto"/>
            <w:right w:val="none" w:sz="0" w:space="0" w:color="auto"/>
          </w:divBdr>
        </w:div>
        <w:div w:id="93552131">
          <w:marLeft w:val="1920"/>
          <w:marRight w:val="0"/>
          <w:marTop w:val="0"/>
          <w:marBottom w:val="0"/>
          <w:divBdr>
            <w:top w:val="none" w:sz="0" w:space="0" w:color="auto"/>
            <w:left w:val="none" w:sz="0" w:space="0" w:color="auto"/>
            <w:bottom w:val="none" w:sz="0" w:space="0" w:color="auto"/>
            <w:right w:val="none" w:sz="0" w:space="0" w:color="auto"/>
          </w:divBdr>
        </w:div>
        <w:div w:id="1697538042">
          <w:marLeft w:val="1920"/>
          <w:marRight w:val="0"/>
          <w:marTop w:val="0"/>
          <w:marBottom w:val="0"/>
          <w:divBdr>
            <w:top w:val="none" w:sz="0" w:space="0" w:color="auto"/>
            <w:left w:val="none" w:sz="0" w:space="0" w:color="auto"/>
            <w:bottom w:val="none" w:sz="0" w:space="0" w:color="auto"/>
            <w:right w:val="none" w:sz="0" w:space="0" w:color="auto"/>
          </w:divBdr>
        </w:div>
        <w:div w:id="396517064">
          <w:marLeft w:val="1920"/>
          <w:marRight w:val="0"/>
          <w:marTop w:val="0"/>
          <w:marBottom w:val="0"/>
          <w:divBdr>
            <w:top w:val="none" w:sz="0" w:space="0" w:color="auto"/>
            <w:left w:val="none" w:sz="0" w:space="0" w:color="auto"/>
            <w:bottom w:val="none" w:sz="0" w:space="0" w:color="auto"/>
            <w:right w:val="none" w:sz="0" w:space="0" w:color="auto"/>
          </w:divBdr>
        </w:div>
        <w:div w:id="926236082">
          <w:marLeft w:val="1920"/>
          <w:marRight w:val="0"/>
          <w:marTop w:val="0"/>
          <w:marBottom w:val="0"/>
          <w:divBdr>
            <w:top w:val="none" w:sz="0" w:space="0" w:color="auto"/>
            <w:left w:val="none" w:sz="0" w:space="0" w:color="auto"/>
            <w:bottom w:val="none" w:sz="0" w:space="0" w:color="auto"/>
            <w:right w:val="none" w:sz="0" w:space="0" w:color="auto"/>
          </w:divBdr>
        </w:div>
        <w:div w:id="1683628504">
          <w:marLeft w:val="1920"/>
          <w:marRight w:val="0"/>
          <w:marTop w:val="0"/>
          <w:marBottom w:val="0"/>
          <w:divBdr>
            <w:top w:val="none" w:sz="0" w:space="0" w:color="auto"/>
            <w:left w:val="none" w:sz="0" w:space="0" w:color="auto"/>
            <w:bottom w:val="none" w:sz="0" w:space="0" w:color="auto"/>
            <w:right w:val="none" w:sz="0" w:space="0" w:color="auto"/>
          </w:divBdr>
        </w:div>
        <w:div w:id="1717512665">
          <w:marLeft w:val="1920"/>
          <w:marRight w:val="0"/>
          <w:marTop w:val="0"/>
          <w:marBottom w:val="0"/>
          <w:divBdr>
            <w:top w:val="none" w:sz="0" w:space="0" w:color="auto"/>
            <w:left w:val="none" w:sz="0" w:space="0" w:color="auto"/>
            <w:bottom w:val="none" w:sz="0" w:space="0" w:color="auto"/>
            <w:right w:val="none" w:sz="0" w:space="0" w:color="auto"/>
          </w:divBdr>
        </w:div>
        <w:div w:id="197936680">
          <w:marLeft w:val="1920"/>
          <w:marRight w:val="0"/>
          <w:marTop w:val="0"/>
          <w:marBottom w:val="0"/>
          <w:divBdr>
            <w:top w:val="none" w:sz="0" w:space="0" w:color="auto"/>
            <w:left w:val="none" w:sz="0" w:space="0" w:color="auto"/>
            <w:bottom w:val="none" w:sz="0" w:space="0" w:color="auto"/>
            <w:right w:val="none" w:sz="0" w:space="0" w:color="auto"/>
          </w:divBdr>
        </w:div>
        <w:div w:id="1989281130">
          <w:marLeft w:val="1920"/>
          <w:marRight w:val="0"/>
          <w:marTop w:val="0"/>
          <w:marBottom w:val="0"/>
          <w:divBdr>
            <w:top w:val="none" w:sz="0" w:space="0" w:color="auto"/>
            <w:left w:val="none" w:sz="0" w:space="0" w:color="auto"/>
            <w:bottom w:val="none" w:sz="0" w:space="0" w:color="auto"/>
            <w:right w:val="none" w:sz="0" w:space="0" w:color="auto"/>
          </w:divBdr>
        </w:div>
        <w:div w:id="834225061">
          <w:marLeft w:val="2600"/>
          <w:marRight w:val="0"/>
          <w:marTop w:val="0"/>
          <w:marBottom w:val="0"/>
          <w:divBdr>
            <w:top w:val="none" w:sz="0" w:space="0" w:color="auto"/>
            <w:left w:val="none" w:sz="0" w:space="0" w:color="auto"/>
            <w:bottom w:val="none" w:sz="0" w:space="0" w:color="auto"/>
            <w:right w:val="none" w:sz="0" w:space="0" w:color="auto"/>
          </w:divBdr>
        </w:div>
        <w:div w:id="649988573">
          <w:marLeft w:val="2600"/>
          <w:marRight w:val="0"/>
          <w:marTop w:val="0"/>
          <w:marBottom w:val="0"/>
          <w:divBdr>
            <w:top w:val="none" w:sz="0" w:space="0" w:color="auto"/>
            <w:left w:val="none" w:sz="0" w:space="0" w:color="auto"/>
            <w:bottom w:val="none" w:sz="0" w:space="0" w:color="auto"/>
            <w:right w:val="none" w:sz="0" w:space="0" w:color="auto"/>
          </w:divBdr>
        </w:div>
        <w:div w:id="1997495188">
          <w:marLeft w:val="2600"/>
          <w:marRight w:val="0"/>
          <w:marTop w:val="0"/>
          <w:marBottom w:val="0"/>
          <w:divBdr>
            <w:top w:val="none" w:sz="0" w:space="0" w:color="auto"/>
            <w:left w:val="none" w:sz="0" w:space="0" w:color="auto"/>
            <w:bottom w:val="none" w:sz="0" w:space="0" w:color="auto"/>
            <w:right w:val="none" w:sz="0" w:space="0" w:color="auto"/>
          </w:divBdr>
        </w:div>
        <w:div w:id="1466386440">
          <w:marLeft w:val="2600"/>
          <w:marRight w:val="0"/>
          <w:marTop w:val="0"/>
          <w:marBottom w:val="0"/>
          <w:divBdr>
            <w:top w:val="none" w:sz="0" w:space="0" w:color="auto"/>
            <w:left w:val="none" w:sz="0" w:space="0" w:color="auto"/>
            <w:bottom w:val="none" w:sz="0" w:space="0" w:color="auto"/>
            <w:right w:val="none" w:sz="0" w:space="0" w:color="auto"/>
          </w:divBdr>
        </w:div>
        <w:div w:id="161892805">
          <w:marLeft w:val="2600"/>
          <w:marRight w:val="0"/>
          <w:marTop w:val="0"/>
          <w:marBottom w:val="0"/>
          <w:divBdr>
            <w:top w:val="none" w:sz="0" w:space="0" w:color="auto"/>
            <w:left w:val="none" w:sz="0" w:space="0" w:color="auto"/>
            <w:bottom w:val="none" w:sz="0" w:space="0" w:color="auto"/>
            <w:right w:val="none" w:sz="0" w:space="0" w:color="auto"/>
          </w:divBdr>
        </w:div>
        <w:div w:id="436096567">
          <w:marLeft w:val="2600"/>
          <w:marRight w:val="0"/>
          <w:marTop w:val="0"/>
          <w:marBottom w:val="0"/>
          <w:divBdr>
            <w:top w:val="none" w:sz="0" w:space="0" w:color="auto"/>
            <w:left w:val="none" w:sz="0" w:space="0" w:color="auto"/>
            <w:bottom w:val="none" w:sz="0" w:space="0" w:color="auto"/>
            <w:right w:val="none" w:sz="0" w:space="0" w:color="auto"/>
          </w:divBdr>
        </w:div>
        <w:div w:id="1142961047">
          <w:marLeft w:val="2600"/>
          <w:marRight w:val="0"/>
          <w:marTop w:val="0"/>
          <w:marBottom w:val="0"/>
          <w:divBdr>
            <w:top w:val="none" w:sz="0" w:space="0" w:color="auto"/>
            <w:left w:val="none" w:sz="0" w:space="0" w:color="auto"/>
            <w:bottom w:val="none" w:sz="0" w:space="0" w:color="auto"/>
            <w:right w:val="none" w:sz="0" w:space="0" w:color="auto"/>
          </w:divBdr>
        </w:div>
        <w:div w:id="1037045511">
          <w:marLeft w:val="1920"/>
          <w:marRight w:val="0"/>
          <w:marTop w:val="0"/>
          <w:marBottom w:val="0"/>
          <w:divBdr>
            <w:top w:val="none" w:sz="0" w:space="0" w:color="auto"/>
            <w:left w:val="none" w:sz="0" w:space="0" w:color="auto"/>
            <w:bottom w:val="none" w:sz="0" w:space="0" w:color="auto"/>
            <w:right w:val="none" w:sz="0" w:space="0" w:color="auto"/>
          </w:divBdr>
        </w:div>
        <w:div w:id="58404132">
          <w:marLeft w:val="1920"/>
          <w:marRight w:val="0"/>
          <w:marTop w:val="0"/>
          <w:marBottom w:val="0"/>
          <w:divBdr>
            <w:top w:val="none" w:sz="0" w:space="0" w:color="auto"/>
            <w:left w:val="none" w:sz="0" w:space="0" w:color="auto"/>
            <w:bottom w:val="none" w:sz="0" w:space="0" w:color="auto"/>
            <w:right w:val="none" w:sz="0" w:space="0" w:color="auto"/>
          </w:divBdr>
        </w:div>
        <w:div w:id="1507482683">
          <w:marLeft w:val="1920"/>
          <w:marRight w:val="0"/>
          <w:marTop w:val="0"/>
          <w:marBottom w:val="0"/>
          <w:divBdr>
            <w:top w:val="none" w:sz="0" w:space="0" w:color="auto"/>
            <w:left w:val="none" w:sz="0" w:space="0" w:color="auto"/>
            <w:bottom w:val="none" w:sz="0" w:space="0" w:color="auto"/>
            <w:right w:val="none" w:sz="0" w:space="0" w:color="auto"/>
          </w:divBdr>
        </w:div>
        <w:div w:id="1829705458">
          <w:marLeft w:val="1920"/>
          <w:marRight w:val="0"/>
          <w:marTop w:val="0"/>
          <w:marBottom w:val="0"/>
          <w:divBdr>
            <w:top w:val="none" w:sz="0" w:space="0" w:color="auto"/>
            <w:left w:val="none" w:sz="0" w:space="0" w:color="auto"/>
            <w:bottom w:val="none" w:sz="0" w:space="0" w:color="auto"/>
            <w:right w:val="none" w:sz="0" w:space="0" w:color="auto"/>
          </w:divBdr>
        </w:div>
        <w:div w:id="1610891609">
          <w:marLeft w:val="1920"/>
          <w:marRight w:val="0"/>
          <w:marTop w:val="0"/>
          <w:marBottom w:val="0"/>
          <w:divBdr>
            <w:top w:val="none" w:sz="0" w:space="0" w:color="auto"/>
            <w:left w:val="none" w:sz="0" w:space="0" w:color="auto"/>
            <w:bottom w:val="none" w:sz="0" w:space="0" w:color="auto"/>
            <w:right w:val="none" w:sz="0" w:space="0" w:color="auto"/>
          </w:divBdr>
        </w:div>
        <w:div w:id="301152289">
          <w:marLeft w:val="1920"/>
          <w:marRight w:val="0"/>
          <w:marTop w:val="0"/>
          <w:marBottom w:val="0"/>
          <w:divBdr>
            <w:top w:val="none" w:sz="0" w:space="0" w:color="auto"/>
            <w:left w:val="none" w:sz="0" w:space="0" w:color="auto"/>
            <w:bottom w:val="none" w:sz="0" w:space="0" w:color="auto"/>
            <w:right w:val="none" w:sz="0" w:space="0" w:color="auto"/>
          </w:divBdr>
        </w:div>
        <w:div w:id="1545941146">
          <w:marLeft w:val="1920"/>
          <w:marRight w:val="0"/>
          <w:marTop w:val="0"/>
          <w:marBottom w:val="0"/>
          <w:divBdr>
            <w:top w:val="none" w:sz="0" w:space="0" w:color="auto"/>
            <w:left w:val="none" w:sz="0" w:space="0" w:color="auto"/>
            <w:bottom w:val="none" w:sz="0" w:space="0" w:color="auto"/>
            <w:right w:val="none" w:sz="0" w:space="0" w:color="auto"/>
          </w:divBdr>
        </w:div>
        <w:div w:id="744955877">
          <w:marLeft w:val="1920"/>
          <w:marRight w:val="0"/>
          <w:marTop w:val="0"/>
          <w:marBottom w:val="0"/>
          <w:divBdr>
            <w:top w:val="none" w:sz="0" w:space="0" w:color="auto"/>
            <w:left w:val="none" w:sz="0" w:space="0" w:color="auto"/>
            <w:bottom w:val="none" w:sz="0" w:space="0" w:color="auto"/>
            <w:right w:val="none" w:sz="0" w:space="0" w:color="auto"/>
          </w:divBdr>
        </w:div>
        <w:div w:id="537090817">
          <w:marLeft w:val="1920"/>
          <w:marRight w:val="0"/>
          <w:marTop w:val="0"/>
          <w:marBottom w:val="0"/>
          <w:divBdr>
            <w:top w:val="none" w:sz="0" w:space="0" w:color="auto"/>
            <w:left w:val="none" w:sz="0" w:space="0" w:color="auto"/>
            <w:bottom w:val="none" w:sz="0" w:space="0" w:color="auto"/>
            <w:right w:val="none" w:sz="0" w:space="0" w:color="auto"/>
          </w:divBdr>
        </w:div>
        <w:div w:id="1188329665">
          <w:marLeft w:val="1920"/>
          <w:marRight w:val="0"/>
          <w:marTop w:val="0"/>
          <w:marBottom w:val="0"/>
          <w:divBdr>
            <w:top w:val="none" w:sz="0" w:space="0" w:color="auto"/>
            <w:left w:val="none" w:sz="0" w:space="0" w:color="auto"/>
            <w:bottom w:val="none" w:sz="0" w:space="0" w:color="auto"/>
            <w:right w:val="none" w:sz="0" w:space="0" w:color="auto"/>
          </w:divBdr>
        </w:div>
        <w:div w:id="866988280">
          <w:marLeft w:val="1920"/>
          <w:marRight w:val="0"/>
          <w:marTop w:val="0"/>
          <w:marBottom w:val="0"/>
          <w:divBdr>
            <w:top w:val="none" w:sz="0" w:space="0" w:color="auto"/>
            <w:left w:val="none" w:sz="0" w:space="0" w:color="auto"/>
            <w:bottom w:val="none" w:sz="0" w:space="0" w:color="auto"/>
            <w:right w:val="none" w:sz="0" w:space="0" w:color="auto"/>
          </w:divBdr>
        </w:div>
        <w:div w:id="813646046">
          <w:marLeft w:val="1920"/>
          <w:marRight w:val="0"/>
          <w:marTop w:val="0"/>
          <w:marBottom w:val="0"/>
          <w:divBdr>
            <w:top w:val="none" w:sz="0" w:space="0" w:color="auto"/>
            <w:left w:val="none" w:sz="0" w:space="0" w:color="auto"/>
            <w:bottom w:val="none" w:sz="0" w:space="0" w:color="auto"/>
            <w:right w:val="none" w:sz="0" w:space="0" w:color="auto"/>
          </w:divBdr>
        </w:div>
        <w:div w:id="285431632">
          <w:marLeft w:val="1920"/>
          <w:marRight w:val="0"/>
          <w:marTop w:val="0"/>
          <w:marBottom w:val="0"/>
          <w:divBdr>
            <w:top w:val="none" w:sz="0" w:space="0" w:color="auto"/>
            <w:left w:val="none" w:sz="0" w:space="0" w:color="auto"/>
            <w:bottom w:val="none" w:sz="0" w:space="0" w:color="auto"/>
            <w:right w:val="none" w:sz="0" w:space="0" w:color="auto"/>
          </w:divBdr>
        </w:div>
        <w:div w:id="833568838">
          <w:marLeft w:val="1920"/>
          <w:marRight w:val="0"/>
          <w:marTop w:val="0"/>
          <w:marBottom w:val="0"/>
          <w:divBdr>
            <w:top w:val="none" w:sz="0" w:space="0" w:color="auto"/>
            <w:left w:val="none" w:sz="0" w:space="0" w:color="auto"/>
            <w:bottom w:val="none" w:sz="0" w:space="0" w:color="auto"/>
            <w:right w:val="none" w:sz="0" w:space="0" w:color="auto"/>
          </w:divBdr>
        </w:div>
        <w:div w:id="1209801033">
          <w:marLeft w:val="1920"/>
          <w:marRight w:val="0"/>
          <w:marTop w:val="0"/>
          <w:marBottom w:val="0"/>
          <w:divBdr>
            <w:top w:val="none" w:sz="0" w:space="0" w:color="auto"/>
            <w:left w:val="none" w:sz="0" w:space="0" w:color="auto"/>
            <w:bottom w:val="none" w:sz="0" w:space="0" w:color="auto"/>
            <w:right w:val="none" w:sz="0" w:space="0" w:color="auto"/>
          </w:divBdr>
        </w:div>
        <w:div w:id="554005214">
          <w:marLeft w:val="1920"/>
          <w:marRight w:val="0"/>
          <w:marTop w:val="0"/>
          <w:marBottom w:val="0"/>
          <w:divBdr>
            <w:top w:val="none" w:sz="0" w:space="0" w:color="auto"/>
            <w:left w:val="none" w:sz="0" w:space="0" w:color="auto"/>
            <w:bottom w:val="none" w:sz="0" w:space="0" w:color="auto"/>
            <w:right w:val="none" w:sz="0" w:space="0" w:color="auto"/>
          </w:divBdr>
        </w:div>
        <w:div w:id="1258095304">
          <w:marLeft w:val="1920"/>
          <w:marRight w:val="0"/>
          <w:marTop w:val="0"/>
          <w:marBottom w:val="0"/>
          <w:divBdr>
            <w:top w:val="none" w:sz="0" w:space="0" w:color="auto"/>
            <w:left w:val="none" w:sz="0" w:space="0" w:color="auto"/>
            <w:bottom w:val="none" w:sz="0" w:space="0" w:color="auto"/>
            <w:right w:val="none" w:sz="0" w:space="0" w:color="auto"/>
          </w:divBdr>
        </w:div>
        <w:div w:id="1083449938">
          <w:marLeft w:val="1920"/>
          <w:marRight w:val="0"/>
          <w:marTop w:val="0"/>
          <w:marBottom w:val="0"/>
          <w:divBdr>
            <w:top w:val="none" w:sz="0" w:space="0" w:color="auto"/>
            <w:left w:val="none" w:sz="0" w:space="0" w:color="auto"/>
            <w:bottom w:val="none" w:sz="0" w:space="0" w:color="auto"/>
            <w:right w:val="none" w:sz="0" w:space="0" w:color="auto"/>
          </w:divBdr>
        </w:div>
        <w:div w:id="1157650495">
          <w:marLeft w:val="3960"/>
          <w:marRight w:val="0"/>
          <w:marTop w:val="0"/>
          <w:marBottom w:val="0"/>
          <w:divBdr>
            <w:top w:val="none" w:sz="0" w:space="0" w:color="auto"/>
            <w:left w:val="none" w:sz="0" w:space="0" w:color="auto"/>
            <w:bottom w:val="none" w:sz="0" w:space="0" w:color="auto"/>
            <w:right w:val="none" w:sz="0" w:space="0" w:color="auto"/>
          </w:divBdr>
        </w:div>
        <w:div w:id="2039625184">
          <w:marLeft w:val="3960"/>
          <w:marRight w:val="0"/>
          <w:marTop w:val="0"/>
          <w:marBottom w:val="0"/>
          <w:divBdr>
            <w:top w:val="none" w:sz="0" w:space="0" w:color="auto"/>
            <w:left w:val="none" w:sz="0" w:space="0" w:color="auto"/>
            <w:bottom w:val="none" w:sz="0" w:space="0" w:color="auto"/>
            <w:right w:val="none" w:sz="0" w:space="0" w:color="auto"/>
          </w:divBdr>
        </w:div>
        <w:div w:id="1874229887">
          <w:marLeft w:val="3960"/>
          <w:marRight w:val="0"/>
          <w:marTop w:val="0"/>
          <w:marBottom w:val="0"/>
          <w:divBdr>
            <w:top w:val="none" w:sz="0" w:space="0" w:color="auto"/>
            <w:left w:val="none" w:sz="0" w:space="0" w:color="auto"/>
            <w:bottom w:val="none" w:sz="0" w:space="0" w:color="auto"/>
            <w:right w:val="none" w:sz="0" w:space="0" w:color="auto"/>
          </w:divBdr>
        </w:div>
        <w:div w:id="2121412631">
          <w:marLeft w:val="3960"/>
          <w:marRight w:val="0"/>
          <w:marTop w:val="0"/>
          <w:marBottom w:val="0"/>
          <w:divBdr>
            <w:top w:val="none" w:sz="0" w:space="0" w:color="auto"/>
            <w:left w:val="none" w:sz="0" w:space="0" w:color="auto"/>
            <w:bottom w:val="none" w:sz="0" w:space="0" w:color="auto"/>
            <w:right w:val="none" w:sz="0" w:space="0" w:color="auto"/>
          </w:divBdr>
        </w:div>
        <w:div w:id="1725328019">
          <w:marLeft w:val="3960"/>
          <w:marRight w:val="0"/>
          <w:marTop w:val="0"/>
          <w:marBottom w:val="0"/>
          <w:divBdr>
            <w:top w:val="none" w:sz="0" w:space="0" w:color="auto"/>
            <w:left w:val="none" w:sz="0" w:space="0" w:color="auto"/>
            <w:bottom w:val="none" w:sz="0" w:space="0" w:color="auto"/>
            <w:right w:val="none" w:sz="0" w:space="0" w:color="auto"/>
          </w:divBdr>
        </w:div>
        <w:div w:id="781530319">
          <w:marLeft w:val="3960"/>
          <w:marRight w:val="0"/>
          <w:marTop w:val="0"/>
          <w:marBottom w:val="0"/>
          <w:divBdr>
            <w:top w:val="none" w:sz="0" w:space="0" w:color="auto"/>
            <w:left w:val="none" w:sz="0" w:space="0" w:color="auto"/>
            <w:bottom w:val="none" w:sz="0" w:space="0" w:color="auto"/>
            <w:right w:val="none" w:sz="0" w:space="0" w:color="auto"/>
          </w:divBdr>
        </w:div>
        <w:div w:id="170268108">
          <w:marLeft w:val="3960"/>
          <w:marRight w:val="0"/>
          <w:marTop w:val="0"/>
          <w:marBottom w:val="0"/>
          <w:divBdr>
            <w:top w:val="none" w:sz="0" w:space="0" w:color="auto"/>
            <w:left w:val="none" w:sz="0" w:space="0" w:color="auto"/>
            <w:bottom w:val="none" w:sz="0" w:space="0" w:color="auto"/>
            <w:right w:val="none" w:sz="0" w:space="0" w:color="auto"/>
          </w:divBdr>
        </w:div>
        <w:div w:id="1380741894">
          <w:marLeft w:val="3960"/>
          <w:marRight w:val="0"/>
          <w:marTop w:val="0"/>
          <w:marBottom w:val="0"/>
          <w:divBdr>
            <w:top w:val="none" w:sz="0" w:space="0" w:color="auto"/>
            <w:left w:val="none" w:sz="0" w:space="0" w:color="auto"/>
            <w:bottom w:val="none" w:sz="0" w:space="0" w:color="auto"/>
            <w:right w:val="none" w:sz="0" w:space="0" w:color="auto"/>
          </w:divBdr>
        </w:div>
        <w:div w:id="1294093551">
          <w:marLeft w:val="3960"/>
          <w:marRight w:val="0"/>
          <w:marTop w:val="0"/>
          <w:marBottom w:val="0"/>
          <w:divBdr>
            <w:top w:val="none" w:sz="0" w:space="0" w:color="auto"/>
            <w:left w:val="none" w:sz="0" w:space="0" w:color="auto"/>
            <w:bottom w:val="none" w:sz="0" w:space="0" w:color="auto"/>
            <w:right w:val="none" w:sz="0" w:space="0" w:color="auto"/>
          </w:divBdr>
        </w:div>
        <w:div w:id="148450682">
          <w:marLeft w:val="3960"/>
          <w:marRight w:val="0"/>
          <w:marTop w:val="0"/>
          <w:marBottom w:val="0"/>
          <w:divBdr>
            <w:top w:val="none" w:sz="0" w:space="0" w:color="auto"/>
            <w:left w:val="none" w:sz="0" w:space="0" w:color="auto"/>
            <w:bottom w:val="none" w:sz="0" w:space="0" w:color="auto"/>
            <w:right w:val="none" w:sz="0" w:space="0" w:color="auto"/>
          </w:divBdr>
        </w:div>
      </w:divsChild>
    </w:div>
    <w:div w:id="1204949393">
      <w:bodyDiv w:val="1"/>
      <w:marLeft w:val="0"/>
      <w:marRight w:val="0"/>
      <w:marTop w:val="0"/>
      <w:marBottom w:val="0"/>
      <w:divBdr>
        <w:top w:val="none" w:sz="0" w:space="0" w:color="auto"/>
        <w:left w:val="none" w:sz="0" w:space="0" w:color="auto"/>
        <w:bottom w:val="none" w:sz="0" w:space="0" w:color="auto"/>
        <w:right w:val="none" w:sz="0" w:space="0" w:color="auto"/>
      </w:divBdr>
    </w:div>
    <w:div w:id="1237084933">
      <w:bodyDiv w:val="1"/>
      <w:marLeft w:val="0"/>
      <w:marRight w:val="0"/>
      <w:marTop w:val="0"/>
      <w:marBottom w:val="0"/>
      <w:divBdr>
        <w:top w:val="none" w:sz="0" w:space="0" w:color="auto"/>
        <w:left w:val="none" w:sz="0" w:space="0" w:color="auto"/>
        <w:bottom w:val="none" w:sz="0" w:space="0" w:color="auto"/>
        <w:right w:val="none" w:sz="0" w:space="0" w:color="auto"/>
      </w:divBdr>
    </w:div>
    <w:div w:id="1282299088">
      <w:bodyDiv w:val="1"/>
      <w:marLeft w:val="0"/>
      <w:marRight w:val="0"/>
      <w:marTop w:val="0"/>
      <w:marBottom w:val="0"/>
      <w:divBdr>
        <w:top w:val="none" w:sz="0" w:space="0" w:color="auto"/>
        <w:left w:val="none" w:sz="0" w:space="0" w:color="auto"/>
        <w:bottom w:val="none" w:sz="0" w:space="0" w:color="auto"/>
        <w:right w:val="none" w:sz="0" w:space="0" w:color="auto"/>
      </w:divBdr>
    </w:div>
    <w:div w:id="1292783522">
      <w:bodyDiv w:val="1"/>
      <w:marLeft w:val="0"/>
      <w:marRight w:val="0"/>
      <w:marTop w:val="0"/>
      <w:marBottom w:val="0"/>
      <w:divBdr>
        <w:top w:val="none" w:sz="0" w:space="0" w:color="auto"/>
        <w:left w:val="none" w:sz="0" w:space="0" w:color="auto"/>
        <w:bottom w:val="none" w:sz="0" w:space="0" w:color="auto"/>
        <w:right w:val="none" w:sz="0" w:space="0" w:color="auto"/>
      </w:divBdr>
      <w:divsChild>
        <w:div w:id="643512136">
          <w:marLeft w:val="0"/>
          <w:marRight w:val="0"/>
          <w:marTop w:val="0"/>
          <w:marBottom w:val="450"/>
          <w:divBdr>
            <w:top w:val="none" w:sz="0" w:space="0" w:color="auto"/>
            <w:left w:val="none" w:sz="0" w:space="0" w:color="auto"/>
            <w:bottom w:val="none" w:sz="0" w:space="0" w:color="auto"/>
            <w:right w:val="none" w:sz="0" w:space="0" w:color="auto"/>
          </w:divBdr>
        </w:div>
      </w:divsChild>
    </w:div>
    <w:div w:id="1296372456">
      <w:bodyDiv w:val="1"/>
      <w:marLeft w:val="0"/>
      <w:marRight w:val="0"/>
      <w:marTop w:val="0"/>
      <w:marBottom w:val="0"/>
      <w:divBdr>
        <w:top w:val="none" w:sz="0" w:space="0" w:color="auto"/>
        <w:left w:val="none" w:sz="0" w:space="0" w:color="auto"/>
        <w:bottom w:val="none" w:sz="0" w:space="0" w:color="auto"/>
        <w:right w:val="none" w:sz="0" w:space="0" w:color="auto"/>
      </w:divBdr>
    </w:div>
    <w:div w:id="1392458627">
      <w:bodyDiv w:val="1"/>
      <w:marLeft w:val="0"/>
      <w:marRight w:val="0"/>
      <w:marTop w:val="0"/>
      <w:marBottom w:val="0"/>
      <w:divBdr>
        <w:top w:val="none" w:sz="0" w:space="0" w:color="auto"/>
        <w:left w:val="none" w:sz="0" w:space="0" w:color="auto"/>
        <w:bottom w:val="none" w:sz="0" w:space="0" w:color="auto"/>
        <w:right w:val="none" w:sz="0" w:space="0" w:color="auto"/>
      </w:divBdr>
    </w:div>
    <w:div w:id="1581981655">
      <w:bodyDiv w:val="1"/>
      <w:marLeft w:val="0"/>
      <w:marRight w:val="0"/>
      <w:marTop w:val="0"/>
      <w:marBottom w:val="0"/>
      <w:divBdr>
        <w:top w:val="none" w:sz="0" w:space="0" w:color="auto"/>
        <w:left w:val="none" w:sz="0" w:space="0" w:color="auto"/>
        <w:bottom w:val="none" w:sz="0" w:space="0" w:color="auto"/>
        <w:right w:val="none" w:sz="0" w:space="0" w:color="auto"/>
      </w:divBdr>
    </w:div>
    <w:div w:id="1798063677">
      <w:bodyDiv w:val="1"/>
      <w:marLeft w:val="0"/>
      <w:marRight w:val="0"/>
      <w:marTop w:val="0"/>
      <w:marBottom w:val="0"/>
      <w:divBdr>
        <w:top w:val="none" w:sz="0" w:space="0" w:color="auto"/>
        <w:left w:val="none" w:sz="0" w:space="0" w:color="auto"/>
        <w:bottom w:val="none" w:sz="0" w:space="0" w:color="auto"/>
        <w:right w:val="none" w:sz="0" w:space="0" w:color="auto"/>
      </w:divBdr>
    </w:div>
    <w:div w:id="1810635431">
      <w:bodyDiv w:val="1"/>
      <w:marLeft w:val="0"/>
      <w:marRight w:val="0"/>
      <w:marTop w:val="0"/>
      <w:marBottom w:val="0"/>
      <w:divBdr>
        <w:top w:val="none" w:sz="0" w:space="0" w:color="auto"/>
        <w:left w:val="none" w:sz="0" w:space="0" w:color="auto"/>
        <w:bottom w:val="none" w:sz="0" w:space="0" w:color="auto"/>
        <w:right w:val="none" w:sz="0" w:space="0" w:color="auto"/>
      </w:divBdr>
    </w:div>
    <w:div w:id="1834568697">
      <w:bodyDiv w:val="1"/>
      <w:marLeft w:val="0"/>
      <w:marRight w:val="0"/>
      <w:marTop w:val="0"/>
      <w:marBottom w:val="0"/>
      <w:divBdr>
        <w:top w:val="none" w:sz="0" w:space="0" w:color="auto"/>
        <w:left w:val="none" w:sz="0" w:space="0" w:color="auto"/>
        <w:bottom w:val="none" w:sz="0" w:space="0" w:color="auto"/>
        <w:right w:val="none" w:sz="0" w:space="0" w:color="auto"/>
      </w:divBdr>
      <w:divsChild>
        <w:div w:id="514420115">
          <w:marLeft w:val="0"/>
          <w:marRight w:val="0"/>
          <w:marTop w:val="0"/>
          <w:marBottom w:val="0"/>
          <w:divBdr>
            <w:top w:val="none" w:sz="0" w:space="0" w:color="auto"/>
            <w:left w:val="none" w:sz="0" w:space="0" w:color="auto"/>
            <w:bottom w:val="none" w:sz="0" w:space="0" w:color="auto"/>
            <w:right w:val="none" w:sz="0" w:space="0" w:color="auto"/>
          </w:divBdr>
        </w:div>
        <w:div w:id="1985351227">
          <w:marLeft w:val="0"/>
          <w:marRight w:val="0"/>
          <w:marTop w:val="0"/>
          <w:marBottom w:val="0"/>
          <w:divBdr>
            <w:top w:val="none" w:sz="0" w:space="0" w:color="auto"/>
            <w:left w:val="none" w:sz="0" w:space="0" w:color="auto"/>
            <w:bottom w:val="none" w:sz="0" w:space="0" w:color="auto"/>
            <w:right w:val="none" w:sz="0" w:space="0" w:color="auto"/>
          </w:divBdr>
        </w:div>
      </w:divsChild>
    </w:div>
    <w:div w:id="1924414266">
      <w:bodyDiv w:val="1"/>
      <w:marLeft w:val="0"/>
      <w:marRight w:val="0"/>
      <w:marTop w:val="0"/>
      <w:marBottom w:val="0"/>
      <w:divBdr>
        <w:top w:val="none" w:sz="0" w:space="0" w:color="auto"/>
        <w:left w:val="none" w:sz="0" w:space="0" w:color="auto"/>
        <w:bottom w:val="none" w:sz="0" w:space="0" w:color="auto"/>
        <w:right w:val="none" w:sz="0" w:space="0" w:color="auto"/>
      </w:divBdr>
    </w:div>
    <w:div w:id="1936088637">
      <w:bodyDiv w:val="1"/>
      <w:marLeft w:val="0"/>
      <w:marRight w:val="0"/>
      <w:marTop w:val="0"/>
      <w:marBottom w:val="0"/>
      <w:divBdr>
        <w:top w:val="none" w:sz="0" w:space="0" w:color="auto"/>
        <w:left w:val="none" w:sz="0" w:space="0" w:color="auto"/>
        <w:bottom w:val="none" w:sz="0" w:space="0" w:color="auto"/>
        <w:right w:val="none" w:sz="0" w:space="0" w:color="auto"/>
      </w:divBdr>
    </w:div>
    <w:div w:id="1948460450">
      <w:bodyDiv w:val="1"/>
      <w:marLeft w:val="0"/>
      <w:marRight w:val="0"/>
      <w:marTop w:val="0"/>
      <w:marBottom w:val="0"/>
      <w:divBdr>
        <w:top w:val="none" w:sz="0" w:space="0" w:color="auto"/>
        <w:left w:val="none" w:sz="0" w:space="0" w:color="auto"/>
        <w:bottom w:val="none" w:sz="0" w:space="0" w:color="auto"/>
        <w:right w:val="none" w:sz="0" w:space="0" w:color="auto"/>
      </w:divBdr>
    </w:div>
    <w:div w:id="1955167124">
      <w:bodyDiv w:val="1"/>
      <w:marLeft w:val="0"/>
      <w:marRight w:val="0"/>
      <w:marTop w:val="0"/>
      <w:marBottom w:val="0"/>
      <w:divBdr>
        <w:top w:val="none" w:sz="0" w:space="0" w:color="auto"/>
        <w:left w:val="none" w:sz="0" w:space="0" w:color="auto"/>
        <w:bottom w:val="none" w:sz="0" w:space="0" w:color="auto"/>
        <w:right w:val="none" w:sz="0" w:space="0" w:color="auto"/>
      </w:divBdr>
    </w:div>
    <w:div w:id="2036926551">
      <w:bodyDiv w:val="1"/>
      <w:marLeft w:val="0"/>
      <w:marRight w:val="0"/>
      <w:marTop w:val="0"/>
      <w:marBottom w:val="0"/>
      <w:divBdr>
        <w:top w:val="none" w:sz="0" w:space="0" w:color="auto"/>
        <w:left w:val="none" w:sz="0" w:space="0" w:color="auto"/>
        <w:bottom w:val="none" w:sz="0" w:space="0" w:color="auto"/>
        <w:right w:val="none" w:sz="0" w:space="0" w:color="auto"/>
      </w:divBdr>
    </w:div>
    <w:div w:id="2043437565">
      <w:bodyDiv w:val="1"/>
      <w:marLeft w:val="0"/>
      <w:marRight w:val="0"/>
      <w:marTop w:val="0"/>
      <w:marBottom w:val="0"/>
      <w:divBdr>
        <w:top w:val="none" w:sz="0" w:space="0" w:color="auto"/>
        <w:left w:val="none" w:sz="0" w:space="0" w:color="auto"/>
        <w:bottom w:val="none" w:sz="0" w:space="0" w:color="auto"/>
        <w:right w:val="none" w:sz="0" w:space="0" w:color="auto"/>
      </w:divBdr>
    </w:div>
    <w:div w:id="2076659307">
      <w:bodyDiv w:val="1"/>
      <w:marLeft w:val="0"/>
      <w:marRight w:val="0"/>
      <w:marTop w:val="0"/>
      <w:marBottom w:val="0"/>
      <w:divBdr>
        <w:top w:val="none" w:sz="0" w:space="0" w:color="auto"/>
        <w:left w:val="none" w:sz="0" w:space="0" w:color="auto"/>
        <w:bottom w:val="none" w:sz="0" w:space="0" w:color="auto"/>
        <w:right w:val="none" w:sz="0" w:space="0" w:color="auto"/>
      </w:divBdr>
    </w:div>
    <w:div w:id="2085955987">
      <w:bodyDiv w:val="1"/>
      <w:marLeft w:val="0"/>
      <w:marRight w:val="0"/>
      <w:marTop w:val="0"/>
      <w:marBottom w:val="0"/>
      <w:divBdr>
        <w:top w:val="none" w:sz="0" w:space="0" w:color="auto"/>
        <w:left w:val="none" w:sz="0" w:space="0" w:color="auto"/>
        <w:bottom w:val="none" w:sz="0" w:space="0" w:color="auto"/>
        <w:right w:val="none" w:sz="0" w:space="0" w:color="auto"/>
      </w:divBdr>
      <w:divsChild>
        <w:div w:id="1492139249">
          <w:marLeft w:val="645"/>
          <w:marRight w:val="0"/>
          <w:marTop w:val="0"/>
          <w:marBottom w:val="0"/>
          <w:divBdr>
            <w:top w:val="none" w:sz="0" w:space="0" w:color="auto"/>
            <w:left w:val="none" w:sz="0" w:space="0" w:color="auto"/>
            <w:bottom w:val="none" w:sz="0" w:space="0" w:color="auto"/>
            <w:right w:val="none" w:sz="0" w:space="0" w:color="auto"/>
          </w:divBdr>
        </w:div>
      </w:divsChild>
    </w:div>
    <w:div w:id="2099709848">
      <w:bodyDiv w:val="1"/>
      <w:marLeft w:val="0"/>
      <w:marRight w:val="0"/>
      <w:marTop w:val="0"/>
      <w:marBottom w:val="0"/>
      <w:divBdr>
        <w:top w:val="none" w:sz="0" w:space="0" w:color="auto"/>
        <w:left w:val="none" w:sz="0" w:space="0" w:color="auto"/>
        <w:bottom w:val="none" w:sz="0" w:space="0" w:color="auto"/>
        <w:right w:val="none" w:sz="0" w:space="0" w:color="auto"/>
      </w:divBdr>
    </w:div>
    <w:div w:id="211578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u.wikipedia.org/wiki/JQuery" TargetMode="External"/><Relationship Id="rId21" Type="http://schemas.openxmlformats.org/officeDocument/2006/relationships/hyperlink" Target="https://www.jetbrains.com/phpstorm/?frommenu" TargetMode="External"/><Relationship Id="rId63" Type="http://schemas.openxmlformats.org/officeDocument/2006/relationships/hyperlink" Target="https://ru.wikipedia.org/wiki/%D0%AF%D0%B7%D1%8B%D0%BA_%D0%BF%D1%80%D0%BE%D0%B3%D1%80%D0%B0%D0%BC%D0%BC%D0%B8%D1%80%D0%BE%D0%B2%D0%B0%D0%BD%D0%B8%D1%8F" TargetMode="External"/><Relationship Id="rId159" Type="http://schemas.openxmlformats.org/officeDocument/2006/relationships/hyperlink" Target="https://ru.wikipedia.org/wiki/Bourne_shell" TargetMode="External"/><Relationship Id="rId170" Type="http://schemas.openxmlformats.org/officeDocument/2006/relationships/hyperlink" Target="https://ru.wikipedia.org/wiki/%D0%98%D0%BD%D1%84%D0%BE%D1%80%D0%BC%D0%B0%D1%86%D0%B8%D1%8F" TargetMode="External"/><Relationship Id="rId191" Type="http://schemas.openxmlformats.org/officeDocument/2006/relationships/hyperlink" Target="https://ru.wikipedia.org/wiki/%D0%9F%D1%80%D0%B8%D0%BA%D0%BB%D0%B0%D0%B4%D0%BD%D0%BE%D0%B5_%D0%BF%D1%80%D0%BE%D0%B3%D1%80%D0%B0%D0%BC%D0%BC%D0%BD%D0%BE%D0%B5_%D0%BE%D0%B1%D0%B5%D1%81%D0%BF%D0%B5%D1%87%D0%B5%D0%BD%D0%B8%D0%B5" TargetMode="External"/><Relationship Id="rId205" Type="http://schemas.openxmlformats.org/officeDocument/2006/relationships/hyperlink" Target="https://ru.wikipedia.org/wiki/%D0%9F%D0%BE%D0%BB%D1%8C%D0%B7%D0%BE%D0%B2%D0%B0%D1%82%D0%B5%D0%BB%D1%8C" TargetMode="External"/><Relationship Id="rId226" Type="http://schemas.openxmlformats.org/officeDocument/2006/relationships/hyperlink" Target="http://css-live.ru/articles/vizualnoe-rukovodstvo-po-svojstvam-flexbox-iz-css3.html" TargetMode="External"/><Relationship Id="rId247" Type="http://schemas.openxmlformats.org/officeDocument/2006/relationships/hyperlink" Target="https://www.youtube.com/watch?v=dnL5EpZWdgw" TargetMode="External"/><Relationship Id="rId107" Type="http://schemas.openxmlformats.org/officeDocument/2006/relationships/hyperlink" Target="https://ru.wikipedia.org/wiki/Swift_(%D1%8F%D0%B7%D1%8B%D0%BA_%D0%BF%D1%80%D0%BE%D0%B3%D1%80%D0%B0%D0%BC%D0%BC%D0%B8%D1%80%D0%BE%D0%B2%D0%B0%D0%BD%D0%B8%D1%8F)" TargetMode="External"/><Relationship Id="rId11" Type="http://schemas.openxmlformats.org/officeDocument/2006/relationships/hyperlink" Target="https://ru.wikipedia.org/wiki/%D0%90%D0%BD%D0%B3%D0%BB%D0%B8%D0%B9%D1%81%D0%BA%D0%B8%D0%B9_%D1%8F%D0%B7%D1%8B%D0%BA" TargetMode="External"/><Relationship Id="rId32" Type="http://schemas.openxmlformats.org/officeDocument/2006/relationships/hyperlink" Target="http://kworks.ru" TargetMode="External"/><Relationship Id="rId53" Type="http://schemas.openxmlformats.org/officeDocument/2006/relationships/hyperlink" Target="https://ru.wikipedia.org/wiki/%D0%90%D0%BD%D0%B3%D0%BB%D0%B8%D0%B9%D1%81%D0%BA%D0%B8%D0%B9_%D1%8F%D0%B7%D1%8B%D0%BA" TargetMode="External"/><Relationship Id="rId74" Type="http://schemas.openxmlformats.org/officeDocument/2006/relationships/hyperlink" Target="https://ru.wikipedia.org/wiki/GNU" TargetMode="External"/><Relationship Id="rId128" Type="http://schemas.openxmlformats.org/officeDocument/2006/relationships/hyperlink" Target="https://getcomposer.org/download/" TargetMode="External"/><Relationship Id="rId149" Type="http://schemas.openxmlformats.org/officeDocument/2006/relationships/hyperlink" Target="https://ru.wikipedia.org/wiki/Linux" TargetMode="External"/><Relationship Id="rId5" Type="http://schemas.openxmlformats.org/officeDocument/2006/relationships/webSettings" Target="webSettings.xml"/><Relationship Id="rId95" Type="http://schemas.openxmlformats.org/officeDocument/2006/relationships/hyperlink" Target="https://ru.wikipedia.org/wiki/%D0%A1%D0%B8%D1%81%D1%82%D0%B5%D0%BC%D0%B0_%D1%83%D0%BF%D1%80%D0%B0%D0%B2%D0%BB%D0%B5%D0%BD%D0%B8%D1%8F_%D0%B2%D0%B5%D1%80%D1%81%D0%B8%D1%8F%D0%BC%D0%B8" TargetMode="External"/><Relationship Id="rId160" Type="http://schemas.openxmlformats.org/officeDocument/2006/relationships/hyperlink" Target="https://ru.wikipedia.org/wiki/UNIX" TargetMode="External"/><Relationship Id="rId181" Type="http://schemas.openxmlformats.org/officeDocument/2006/relationships/hyperlink" Target="https://ru.wikipedia.org/wiki/OpenSolaris" TargetMode="External"/><Relationship Id="rId216" Type="http://schemas.openxmlformats.org/officeDocument/2006/relationships/hyperlink" Target="https://ru.wikipedia.org/wiki/%D0%9F%D1%81%D0%B5%D0%B2%D0%B4%D0%BE%D0%B3%D1%80%D0%B0%D1%84%D0%B8%D0%BA%D0%B0" TargetMode="External"/><Relationship Id="rId237" Type="http://schemas.openxmlformats.org/officeDocument/2006/relationships/hyperlink" Target="https://www.youtube.com/playlist?list=PL363QX7S8MfSxcHzvkNEqMYbOyhLeWwem" TargetMode="External"/><Relationship Id="rId258" Type="http://schemas.openxmlformats.org/officeDocument/2006/relationships/hyperlink" Target="https://www.opennet.ru/cgi-bin/opennet/man.cgi?topic=ssh&amp;category=1" TargetMode="External"/><Relationship Id="rId22" Type="http://schemas.openxmlformats.org/officeDocument/2006/relationships/hyperlink" Target="https://ru.wikipedia.org/wiki/HTML-%D1%80%D0%B5%D0%B4%D0%B0%D0%BA%D1%82%D0%BE%D1%80" TargetMode="External"/><Relationship Id="rId43" Type="http://schemas.openxmlformats.org/officeDocument/2006/relationships/hyperlink" Target="https://ru.wikipedia.org/wiki/EasyBCD" TargetMode="External"/><Relationship Id="rId64" Type="http://schemas.openxmlformats.org/officeDocument/2006/relationships/hyperlink" Target="https://ru.wikipedia.org/wiki/%D0%A0%D0%B5%D0%BB%D1%8F%D1%86%D0%B8%D0%BE%D0%BD%D0%BD%D1%8B%D0%B5_%D0%B1%D0%B0%D0%B7%D1%8B_%D0%B4%D0%B0%D0%BD%D0%BD%D1%8B%D1%85" TargetMode="External"/><Relationship Id="rId118" Type="http://schemas.openxmlformats.org/officeDocument/2006/relationships/hyperlink" Target="https://ru.wikipedia.org/wiki/PHP" TargetMode="External"/><Relationship Id="rId139" Type="http://schemas.openxmlformats.org/officeDocument/2006/relationships/hyperlink" Target="https://myrusakov.ru/php-psr-standards.html" TargetMode="External"/><Relationship Id="rId85" Type="http://schemas.openxmlformats.org/officeDocument/2006/relationships/hyperlink" Target="https://ru.wikipedia.org/wiki/%D0%A2%D0%B0%D0%BB%D0%B8%D1%81%D0%BC%D0%B0%D0%BD" TargetMode="External"/><Relationship Id="rId150" Type="http://schemas.openxmlformats.org/officeDocument/2006/relationships/hyperlink" Target="https://ru.wikipedia.org/wiki/Solaris" TargetMode="External"/><Relationship Id="rId171" Type="http://schemas.openxmlformats.org/officeDocument/2006/relationships/hyperlink" Target="https://ru.wikipedia.org/wiki/%D0%A1%D0%B5%D1%80%D0%B2%D0%B5%D1%80_(%D0%B0%D0%BF%D0%BF%D0%B0%D1%80%D0%B0%D1%82%D0%BD%D0%BE%D0%B5_%D0%BE%D0%B1%D0%B5%D1%81%D0%BF%D0%B5%D1%87%D0%B5%D0%BD%D0%B8%D0%B5)" TargetMode="External"/><Relationship Id="rId192" Type="http://schemas.openxmlformats.org/officeDocument/2006/relationships/hyperlink" Target="https://ru.wikipedia.org/wiki/%D0%9A%D0%BB%D0%B0%D1%81%D1%81_(%D0%BF%D1%80%D0%BE%D0%B3%D1%80%D0%B0%D0%BC%D0%BC%D0%B8%D1%80%D0%BE%D0%B2%D0%B0%D0%BD%D0%B8%D0%B5)" TargetMode="External"/><Relationship Id="rId206" Type="http://schemas.openxmlformats.org/officeDocument/2006/relationships/hyperlink" Target="http://htmlbook.ru:8080/samcss/psevdoklassy" TargetMode="External"/><Relationship Id="rId227" Type="http://schemas.openxmlformats.org/officeDocument/2006/relationships/hyperlink" Target="https://www.youtube.com/watch?v=RNjnRA0QSug" TargetMode="External"/><Relationship Id="rId248" Type="http://schemas.openxmlformats.org/officeDocument/2006/relationships/hyperlink" Target="https://pugjs.org/" TargetMode="External"/><Relationship Id="rId12" Type="http://schemas.openxmlformats.org/officeDocument/2006/relationships/hyperlink" Target="http://ami.responsivedesign.is" TargetMode="External"/><Relationship Id="rId33" Type="http://schemas.openxmlformats.org/officeDocument/2006/relationships/hyperlink" Target="mailto:mir-hai@mail.ru" TargetMode="External"/><Relationship Id="rId108" Type="http://schemas.openxmlformats.org/officeDocument/2006/relationships/hyperlink" Target="https://ru.wikipedia.org/wiki/Android" TargetMode="External"/><Relationship Id="rId129" Type="http://schemas.openxmlformats.org/officeDocument/2006/relationships/hyperlink" Target="http://php.net/manual/ru/class.exception.php" TargetMode="External"/><Relationship Id="rId54" Type="http://schemas.openxmlformats.org/officeDocument/2006/relationships/hyperlink" Target="https://ru.wikipedia.org/wiki/&#1052;&#1085;&#1077;&#1084;&#1086;&#1085;&#1080;&#1082;&#1080;_&#1074;_HTML" TargetMode="External"/><Relationship Id="rId75" Type="http://schemas.openxmlformats.org/officeDocument/2006/relationships/hyperlink" Target="https://ru.wikipedia.org/wiki/Unix-%D0%BF%D0%BE%D0%B4%D0%BE%D0%B1%D0%BD%D0%B0%D1%8F_%D0%BE%D0%BF%D0%B5%D1%80%D0%B0%D1%86%D0%B8%D0%BE%D0%BD%D0%BD%D0%B0%D1%8F_%D1%81%D0%B8%D1%81%D1%82%D0%B5%D0%BC%D0%B0" TargetMode="External"/><Relationship Id="rId96" Type="http://schemas.openxmlformats.org/officeDocument/2006/relationships/hyperlink" Target="https://ru.wikipedia.org/wiki/Git" TargetMode="External"/><Relationship Id="rId140" Type="http://schemas.openxmlformats.org/officeDocument/2006/relationships/hyperlink" Target="https://www.php-fig.org" TargetMode="External"/><Relationship Id="rId161" Type="http://schemas.openxmlformats.org/officeDocument/2006/relationships/hyperlink" Target="https://ru.wikipedia.org/wiki/Linux" TargetMode="External"/><Relationship Id="rId182" Type="http://schemas.openxmlformats.org/officeDocument/2006/relationships/hyperlink" Target="https://ru.wikipedia.org/wiki/FreeBSD" TargetMode="External"/><Relationship Id="rId217" Type="http://schemas.openxmlformats.org/officeDocument/2006/relationships/hyperlink" Target="https://ru.wikipedia.org/wiki/%D0%9A%D0%BE%D0%BC%D0%BF%D1%8C%D1%8E%D1%82%D0%B5%D1%80%D0%BD%D0%B0%D1%8F_%D0%BC%D1%8B%D1%88%D1%8C" TargetMode="External"/><Relationship Id="rId6" Type="http://schemas.openxmlformats.org/officeDocument/2006/relationships/hyperlink" Target="https://visualstudio.microsoft.com/ru/thank-you-downloading-visual-studio/?sku=Community&amp;rel=16" TargetMode="External"/><Relationship Id="rId238" Type="http://schemas.openxmlformats.org/officeDocument/2006/relationships/hyperlink" Target="https://www.youtube.com/playlist?list=PLY4rE9dstrJxST3xftg5kSCQdUB8hvj4S" TargetMode="External"/><Relationship Id="rId259" Type="http://schemas.openxmlformats.org/officeDocument/2006/relationships/fontTable" Target="fontTable.xml"/><Relationship Id="rId23" Type="http://schemas.openxmlformats.org/officeDocument/2006/relationships/hyperlink" Target="https://ru.wikipedia.org/wiki/Adobe" TargetMode="External"/><Relationship Id="rId119" Type="http://schemas.openxmlformats.org/officeDocument/2006/relationships/hyperlink" Target="https://ru.wikipedia.org/wiki/NASM" TargetMode="External"/><Relationship Id="rId44" Type="http://schemas.openxmlformats.org/officeDocument/2006/relationships/hyperlink" Target="https://neosmart.net/EasyBCD/" TargetMode="External"/><Relationship Id="rId65" Type="http://schemas.openxmlformats.org/officeDocument/2006/relationships/hyperlink" Target="https://ru.wikipedia.org/wiki/%D0%A1%D0%B8%D1%81%D1%82%D0%B5%D0%BC%D0%B0_%D1%83%D0%BF%D1%80%D0%B0%D0%B2%D0%BB%D0%B5%D0%BD%D0%B8%D1%8F_%D0%B1%D0%B0%D0%B7%D0%B0%D0%BC%D0%B8_%D0%B4%D0%B0%D0%BD%D0%BD%D1%8B%D1%85" TargetMode="External"/><Relationship Id="rId86" Type="http://schemas.openxmlformats.org/officeDocument/2006/relationships/hyperlink" Target="https://ru.wikipedia.org/wiki/%D0%9F%D0%B8%D0%BD%D0%B3%D0%B2%D0%B8%D0%BD" TargetMode="External"/><Relationship Id="rId130" Type="http://schemas.openxmlformats.org/officeDocument/2006/relationships/hyperlink" Target="http://php.net/manual/ru/spl.exceptions.php" TargetMode="External"/><Relationship Id="rId151" Type="http://schemas.openxmlformats.org/officeDocument/2006/relationships/hyperlink" Target="https://ru.wikipedia.org/wiki/BSD" TargetMode="External"/><Relationship Id="rId172" Type="http://schemas.openxmlformats.org/officeDocument/2006/relationships/hyperlink" Target="https://ru.wikipedia.org/wiki/%D0%98%D0%BD%D1%82%D0%B5%D1%80%D0%BD%D0%B5%D1%82" TargetMode="External"/><Relationship Id="rId193" Type="http://schemas.openxmlformats.org/officeDocument/2006/relationships/hyperlink" Target="https://ru.wikipedia.org/wiki/%D0%9F%D1%80%D0%BE%D1%86%D0%B5%D0%B4%D1%83%D1%80%D0%B0_(%D0%BF%D1%80%D0%BE%D0%B3%D1%80%D0%B0%D0%BC%D0%BC%D0%B8%D1%80%D0%BE%D0%B2%D0%B0%D0%BD%D0%B8%D0%B5)" TargetMode="External"/><Relationship Id="rId207" Type="http://schemas.openxmlformats.org/officeDocument/2006/relationships/hyperlink" Target="https://ru.wikipedia.org/wiki/%D0%90%D0%BD%D0%B3%D0%BB%D0%B8%D0%B9%D1%81%D0%BA%D0%B8%D0%B9_%D1%8F%D0%B7%D1%8B%D0%BA" TargetMode="External"/><Relationship Id="rId228" Type="http://schemas.openxmlformats.org/officeDocument/2006/relationships/hyperlink" Target="https://habrahabr.ru/post/272649/" TargetMode="External"/><Relationship Id="rId249" Type="http://schemas.openxmlformats.org/officeDocument/2006/relationships/hyperlink" Target="https://gist.github.com/neretin-trike/53aff5afb76153f050c958b82abd9228" TargetMode="External"/><Relationship Id="rId13" Type="http://schemas.openxmlformats.org/officeDocument/2006/relationships/hyperlink" Target="http://www.responsinator.com" TargetMode="External"/><Relationship Id="rId109" Type="http://schemas.openxmlformats.org/officeDocument/2006/relationships/hyperlink" Target="https://ru.wikipedia.org/wiki/Drupal" TargetMode="External"/><Relationship Id="rId260" Type="http://schemas.microsoft.com/office/2011/relationships/people" Target="people.xml"/><Relationship Id="rId34" Type="http://schemas.openxmlformats.org/officeDocument/2006/relationships/hyperlink" Target="http://jsfiddle.net" TargetMode="External"/><Relationship Id="rId55" Type="http://schemas.openxmlformats.org/officeDocument/2006/relationships/hyperlink" Target="https://ru.wikipedia.org/wiki/%D0%9D%D0%B5%D1%80%D0%B0%D0%B7%D1%80%D1%8B%D0%B2%D0%BD%D1%8B%D0%B9_%D0%BF%D1%80%D0%BE%D0%B1%D0%B5%D0%BB" TargetMode="External"/><Relationship Id="rId76" Type="http://schemas.openxmlformats.org/officeDocument/2006/relationships/hyperlink" Target="https://ru.wikipedia.org/wiki/%D0%9F%D1%80%D0%BE%D0%B5%D0%BA%D1%82_GNU" TargetMode="External"/><Relationship Id="rId97" Type="http://schemas.openxmlformats.org/officeDocument/2006/relationships/hyperlink" Target="https://tproger.ru/translations/beginner-git-cheatsheet/" TargetMode="External"/><Relationship Id="rId120" Type="http://schemas.openxmlformats.org/officeDocument/2006/relationships/hyperlink" Target="https://ru.wikipedia.org/wiki/MediaWiki" TargetMode="External"/><Relationship Id="rId141" Type="http://schemas.openxmlformats.org/officeDocument/2006/relationships/hyperlink" Target="https://svyatoslav.biz/misc/psr_translation/" TargetMode="External"/><Relationship Id="rId7" Type="http://schemas.openxmlformats.org/officeDocument/2006/relationships/hyperlink" Target="http://sass-lang.com/" TargetMode="External"/><Relationship Id="rId162" Type="http://schemas.openxmlformats.org/officeDocument/2006/relationships/hyperlink" Target="http://tc-image.3dn.ru/Help/TC/html/dlg_config2.html" TargetMode="External"/><Relationship Id="rId183" Type="http://schemas.openxmlformats.org/officeDocument/2006/relationships/hyperlink" Target="https://ru.wikipedia.org/wiki/Linux" TargetMode="External"/><Relationship Id="rId218" Type="http://schemas.openxmlformats.org/officeDocument/2006/relationships/hyperlink" Target="https://ru.wikipedia.org/wiki/%D0%A1%D0%B5%D0%BD%D1%81%D0%BE%D1%80%D0%BD%D1%8B%D0%B9_%D1%8D%D0%BA%D1%80%D0%B0%D0%BD" TargetMode="External"/><Relationship Id="rId239" Type="http://schemas.openxmlformats.org/officeDocument/2006/relationships/hyperlink" Target="https://www.youtube.com/playlist?list=PLY4rE9dstrJz25gq63HjXIOPg0ailynCN" TargetMode="External"/><Relationship Id="rId250" Type="http://schemas.openxmlformats.org/officeDocument/2006/relationships/hyperlink" Target="https://www.youtube.com/watch?v=Au6d1d-vFjU&amp;list=PLY4rE9dstrJyJEghRkl7qfqdAdlyvaOVQ" TargetMode="External"/><Relationship Id="rId24" Type="http://schemas.openxmlformats.org/officeDocument/2006/relationships/hyperlink" Target="https://ru.wikipedia.org/wiki/MD5" TargetMode="External"/><Relationship Id="rId45" Type="http://schemas.openxmlformats.org/officeDocument/2006/relationships/hyperlink" Target="https://ru.wikipedia.org/wiki/VHD" TargetMode="External"/><Relationship Id="rId66" Type="http://schemas.openxmlformats.org/officeDocument/2006/relationships/hyperlink" Target="https://ru.wikipedia.org/wiki/SQL" TargetMode="External"/><Relationship Id="rId87" Type="http://schemas.openxmlformats.org/officeDocument/2006/relationships/hyperlink" Target="https://ru.wikipedia.org/wiki/Tux" TargetMode="External"/><Relationship Id="rId110" Type="http://schemas.openxmlformats.org/officeDocument/2006/relationships/hyperlink" Target="https://ru.wikipedia.org/wiki/Cairo" TargetMode="External"/><Relationship Id="rId131" Type="http://schemas.openxmlformats.org/officeDocument/2006/relationships/hyperlink" Target="http://php.net/manual/en/class.throwable.php" TargetMode="External"/><Relationship Id="rId152" Type="http://schemas.openxmlformats.org/officeDocument/2006/relationships/hyperlink" Target="https://ru.wikipedia.org/wiki/Windows_NT" TargetMode="External"/><Relationship Id="rId173" Type="http://schemas.openxmlformats.org/officeDocument/2006/relationships/hyperlink" Target="https://ru.wikipedia.org/wiki/%D0%90%D0%BD%D0%B3%D0%BB%D0%B8%D0%B9%D1%81%D0%BA%D0%B8%D0%B9_%D1%8F%D0%B7%D1%8B%D0%BA" TargetMode="External"/><Relationship Id="rId194" Type="http://schemas.openxmlformats.org/officeDocument/2006/relationships/hyperlink" Target="https://ru.wikipedia.org/wiki/%D0%A4%D1%83%D0%BD%D0%BA%D1%86%D0%B8%D1%8F_(%D0%BF%D1%80%D0%BE%D0%B3%D1%80%D0%B0%D0%BC%D0%BC%D0%B8%D1%80%D0%BE%D0%B2%D0%B0%D0%BD%D0%B8%D0%B5)" TargetMode="External"/><Relationship Id="rId208" Type="http://schemas.openxmlformats.org/officeDocument/2006/relationships/hyperlink" Target="https://ru.wikipedia.org/wiki/%D0%9A%D0%BE%D0%BC%D0%BF%D1%8C%D1%8E%D1%82%D0%B5%D1%80%D0%BD%D0%B0%D1%8F_%D0%BF%D1%80%D0%BE%D0%B3%D1%80%D0%B0%D0%BC%D0%BC%D0%B0" TargetMode="External"/><Relationship Id="rId229" Type="http://schemas.openxmlformats.org/officeDocument/2006/relationships/hyperlink" Target="https://www.youtube.com/watch?v=9lzJvnJpXL8" TargetMode="External"/><Relationship Id="rId240" Type="http://schemas.openxmlformats.org/officeDocument/2006/relationships/hyperlink" Target="https://jquery-docs.ru/" TargetMode="External"/><Relationship Id="rId261" Type="http://schemas.openxmlformats.org/officeDocument/2006/relationships/theme" Target="theme/theme1.xml"/><Relationship Id="rId14" Type="http://schemas.openxmlformats.org/officeDocument/2006/relationships/hyperlink" Target="https://ru.wikipedia.org/wiki/%D0%98%D0%BD%D1%82%D0%B5%D0%B3%D1%80%D0%B8%D1%80%D0%BE%D0%B2%D0%B0%D0%BD%D0%BD%D0%B0%D1%8F_%D1%81%D1%80%D0%B5%D0%B4%D0%B0_%D1%80%D0%B0%D0%B7%D1%80%D0%B0%D0%B1%D0%BE%D1%82%D0%BA%D0%B8" TargetMode="External"/><Relationship Id="rId35" Type="http://schemas.openxmlformats.org/officeDocument/2006/relationships/hyperlink" Target="https://www.youtube.com/playlist?list=PLY4rE9dstrJyTdVJpv7FibSaXB4BHPInb" TargetMode="External"/><Relationship Id="rId56" Type="http://schemas.openxmlformats.org/officeDocument/2006/relationships/hyperlink" Target="https://ru.wikipedia.org/wiki/%D0%9F%D0%B5%D1%80%D0%B5%D0%B2%D1%91%D1%80%D0%BD%D1%83%D1%82%D1%8B%D0%B9_%D0%B2%D0%BE%D1%81%D0%BA%D0%BB%D0%B8%D1%86%D0%B0%D1%82%D0%B5%D0%BB%D1%8C%D0%BD%D1%8B%D0%B9_%D0%B7%D0%BD%D0%B0%D0%BA" TargetMode="External"/><Relationship Id="rId77" Type="http://schemas.openxmlformats.org/officeDocument/2006/relationships/hyperlink" Target="https://ru.wikipedia.org/wiki/Unix-%D0%BF%D0%BE%D0%B4%D0%BE%D0%B1%D0%BD%D0%B0%D1%8F_%D0%BE%D0%BF%D0%B5%D1%80%D0%B0%D1%86%D0%B8%D0%BE%D0%BD%D0%BD%D0%B0%D1%8F_%D1%81%D0%B8%D1%81%D1%82%D0%B5%D0%BC%D0%B0" TargetMode="External"/><Relationship Id="rId100" Type="http://schemas.openxmlformats.org/officeDocument/2006/relationships/hyperlink" Target="mailto:jjohn057@gmail.com" TargetMode="External"/><Relationship Id="rId8" Type="http://schemas.openxmlformats.org/officeDocument/2006/relationships/hyperlink" Target="http://lesscss.org/" TargetMode="External"/><Relationship Id="rId98" Type="http://schemas.openxmlformats.org/officeDocument/2006/relationships/hyperlink" Target="https://ru.wikipedia.org/wiki/Vim" TargetMode="External"/><Relationship Id="rId121" Type="http://schemas.openxmlformats.org/officeDocument/2006/relationships/hyperlink" Target="https://ru.wikipedia.org/wiki/DokuWiki" TargetMode="External"/><Relationship Id="rId142" Type="http://schemas.openxmlformats.org/officeDocument/2006/relationships/hyperlink" Target="https://cmder.net" TargetMode="External"/><Relationship Id="rId163" Type="http://schemas.openxmlformats.org/officeDocument/2006/relationships/hyperlink" Target="http://tc-image.3dn.ru/Help/TC/html/dlg_config2.html" TargetMode="External"/><Relationship Id="rId184" Type="http://schemas.openxmlformats.org/officeDocument/2006/relationships/hyperlink" Target="https://ru.wikipedia.org/wiki/%D0%A1%D0%B8%D1%81%D1%82%D0%B5%D0%BC%D0%B0_%D1%83%D0%BF%D1%80%D0%B0%D0%B2%D0%BB%D0%B5%D0%BD%D0%B8%D1%8F_%D0%B2%D0%B5%D1%80%D1%81%D0%B8%D1%8F%D0%BC%D0%B8" TargetMode="External"/><Relationship Id="rId219" Type="http://schemas.openxmlformats.org/officeDocument/2006/relationships/hyperlink" Target="https://ru.wikipedia.org/wiki/%D0%94%D0%B8%D1%81%D0%BF%D0%BB%D0%B5%D0%B9" TargetMode="External"/><Relationship Id="rId230" Type="http://schemas.openxmlformats.org/officeDocument/2006/relationships/hyperlink" Target="http://xiper.net/learn/photoshop/" TargetMode="External"/><Relationship Id="rId251" Type="http://schemas.openxmlformats.org/officeDocument/2006/relationships/hyperlink" Target="https://confluence.jetbrains.com/display/PhpStorm/PhpStorm+Early+Access+Program" TargetMode="External"/><Relationship Id="rId25" Type="http://schemas.openxmlformats.org/officeDocument/2006/relationships/hyperlink" Target="https://myblaze.ru/chto-takoe-setka-saytov/" TargetMode="External"/><Relationship Id="rId46" Type="http://schemas.openxmlformats.org/officeDocument/2006/relationships/hyperlink" Target="https://ru.wikipedia.org/wiki/DOS" TargetMode="External"/><Relationship Id="rId67" Type="http://schemas.openxmlformats.org/officeDocument/2006/relationships/hyperlink" Target="http://www.mysql.ru/" TargetMode="External"/><Relationship Id="rId88" Type="http://schemas.openxmlformats.org/officeDocument/2006/relationships/hyperlink" Target="https://ru.wikipedia.org/wiki/%D0%AE%D0%B8%D0%BD%D0%B3,_%D0%9B%D0%B0%D1%80%D1%80%D0%B8" TargetMode="External"/><Relationship Id="rId111" Type="http://schemas.openxmlformats.org/officeDocument/2006/relationships/hyperlink" Target="https://ru.wikipedia.org/wiki/GNU_Coreutils" TargetMode="External"/><Relationship Id="rId132" Type="http://schemas.openxmlformats.org/officeDocument/2006/relationships/hyperlink" Target="https://laravel.ru" TargetMode="External"/><Relationship Id="rId153" Type="http://schemas.openxmlformats.org/officeDocument/2006/relationships/hyperlink" Target="https://ru.wikipedia.org/wiki/Windows_XP" TargetMode="External"/><Relationship Id="rId174" Type="http://schemas.openxmlformats.org/officeDocument/2006/relationships/hyperlink" Target="https://ru.wikipedia.org/wiki/%D0%A5%D0%BE%D1%81%D1%82%D0%B8%D0%BD%D0%B3" TargetMode="External"/><Relationship Id="rId195" Type="http://schemas.openxmlformats.org/officeDocument/2006/relationships/hyperlink" Target="https://ru.wikipedia.org/wiki/%D0%A1%D1%82%D1%80%D1%83%D0%BA%D1%82%D1%83%D1%80%D0%B0_(%D0%BF%D1%80%D0%BE%D0%B3%D1%80%D0%B0%D0%BC%D0%BC%D0%B8%D1%80%D0%BE%D0%B2%D0%B0%D0%BD%D0%B8%D0%B5)" TargetMode="External"/><Relationship Id="rId209" Type="http://schemas.openxmlformats.org/officeDocument/2006/relationships/hyperlink" Target="https://ru.wikipedia.org/wiki/%D0%A0%D0%B5%D1%84%D0%B0%D0%BA%D1%82%D0%BE%D1%80%D0%B8%D0%BD%D0%B3" TargetMode="External"/><Relationship Id="rId220" Type="http://schemas.openxmlformats.org/officeDocument/2006/relationships/hyperlink" Target="https://ru.wikipedia.org/wiki/%D0%9A%D0%BE%D0%BC%D0%BF%D1%8C%D1%8E%D1%82%D0%B5%D1%80" TargetMode="External"/><Relationship Id="rId241" Type="http://schemas.openxmlformats.org/officeDocument/2006/relationships/hyperlink" Target="http://glivera-team.github.io/structure/2016/02/11/kbem.html" TargetMode="External"/><Relationship Id="rId15" Type="http://schemas.openxmlformats.org/officeDocument/2006/relationships/hyperlink" Target="https://ru.wikipedia.org/wiki/Java" TargetMode="External"/><Relationship Id="rId36" Type="http://schemas.openxmlformats.org/officeDocument/2006/relationships/hyperlink" Target="https://www.youtube.com/watch?v=ch7eVYUvb_w&amp;list=PLVfMKQXDAhGUaEtJ_fOUz0F7TJtidE7Qw" TargetMode="External"/><Relationship Id="rId57" Type="http://schemas.openxmlformats.org/officeDocument/2006/relationships/hyperlink" Target="https://ru.wikipedia.org/wiki/%D0%A1%D0%B8%D0%BC%D0%B2%D0%BE%D0%BB_%D1%86%D0%B5%D0%BD%D1%82%D0%B0" TargetMode="External"/><Relationship Id="rId78" Type="http://schemas.openxmlformats.org/officeDocument/2006/relationships/hyperlink" Target="https://ru.wikipedia.org/wiki/%D0%AF%D0%B4%D1%80%D0%BE_Linux" TargetMode="External"/><Relationship Id="rId99" Type="http://schemas.openxmlformats.org/officeDocument/2006/relationships/hyperlink" Target="https://github.com" TargetMode="External"/><Relationship Id="rId101" Type="http://schemas.openxmlformats.org/officeDocument/2006/relationships/hyperlink" Target="mailto:john057@gmail.com" TargetMode="External"/><Relationship Id="rId122" Type="http://schemas.openxmlformats.org/officeDocument/2006/relationships/hyperlink" Target="https://ru.wikipedia.org/wiki/Qt" TargetMode="External"/><Relationship Id="rId143" Type="http://schemas.openxmlformats.org/officeDocument/2006/relationships/hyperlink" Target="https://isqua.ru/blog/2016/11/05/nastroika-tierminala-cmder-v-windows/" TargetMode="External"/><Relationship Id="rId164" Type="http://schemas.openxmlformats.org/officeDocument/2006/relationships/hyperlink" Target="http://tc-image.3dn.ru/Help/TC/html/inisettings.html" TargetMode="External"/><Relationship Id="rId185" Type="http://schemas.openxmlformats.org/officeDocument/2006/relationships/hyperlink" Target="https://ru.wikipedia.org/wiki/Subversion" TargetMode="External"/><Relationship Id="rId9" Type="http://schemas.openxmlformats.org/officeDocument/2006/relationships/hyperlink" Target="http://stylus-lang.com/" TargetMode="External"/><Relationship Id="rId210" Type="http://schemas.openxmlformats.org/officeDocument/2006/relationships/hyperlink" Target="https://ru.wikipedia.org/wiki/%D0%A0%D0%B5%D1%84%D0%B0%D0%BA%D1%82%D0%BE%D1%80%D0%B8%D0%BD%D0%B3" TargetMode="External"/><Relationship Id="rId26" Type="http://schemas.openxmlformats.org/officeDocument/2006/relationships/hyperlink" Target="http://esprima.org/demo/parse.html" TargetMode="External"/><Relationship Id="rId231" Type="http://schemas.openxmlformats.org/officeDocument/2006/relationships/hyperlink" Target="https://www.youtube.com/watch?v=Kmkx3SfJwuc" TargetMode="External"/><Relationship Id="rId252" Type="http://schemas.openxmlformats.org/officeDocument/2006/relationships/hyperlink" Target="https://habrahabr.ru/post/282003/" TargetMode="External"/><Relationship Id="rId47" Type="http://schemas.openxmlformats.org/officeDocument/2006/relationships/hyperlink" Target="https://ru.wikipedia.org/wiki/%D0%A1%D1%80%D0%B5%D0%B4%D0%B0_%D0%BF%D1%80%D0%B5%D0%B4%D1%83%D1%81%D1%82%D0%B0%D0%BD%D0%BE%D0%B2%D0%BA%D0%B8_Windows" TargetMode="External"/><Relationship Id="rId68" Type="http://schemas.openxmlformats.org/officeDocument/2006/relationships/hyperlink" Target="https://visualstudio.microsoft.com/ru/downloads/?rr=https%3A%2F%2Fdocs.microsoft.com%2Fru-ru%2Fvisualstudio%2Fget-started%2Fvisual-basic%2Ftutorial-console%3Fview%3Dvs-2019" TargetMode="External"/><Relationship Id="rId89" Type="http://schemas.openxmlformats.org/officeDocument/2006/relationships/hyperlink" Target="https://ru.wikipedia.org/wiki/Linux" TargetMode="External"/><Relationship Id="rId112" Type="http://schemas.openxmlformats.org/officeDocument/2006/relationships/hyperlink" Target="https://ru.wikipedia.org/wiki/Mesa_3D" TargetMode="External"/><Relationship Id="rId133" Type="http://schemas.openxmlformats.org/officeDocument/2006/relationships/hyperlink" Target="https://ru.wikipedia.org/wiki/Bootstrap_(&#1092;&#1088;&#1077;&#1081;&#1084;&#1074;&#1086;&#1088;&#1082;)" TargetMode="External"/><Relationship Id="rId154" Type="http://schemas.openxmlformats.org/officeDocument/2006/relationships/hyperlink" Target="https://ru.wikipedia.org/wiki/Windows_10" TargetMode="External"/><Relationship Id="rId175" Type="http://schemas.openxmlformats.org/officeDocument/2006/relationships/hyperlink" Target="https://ru.wikipedia.org/wiki/%D0%92%D0%B5%D0%B1-%D1%81%D0%B0%D0%B9%D1%82" TargetMode="External"/><Relationship Id="rId196" Type="http://schemas.openxmlformats.org/officeDocument/2006/relationships/hyperlink" Target="https://ru.wikipedia.org/wiki/%D0%9A%D0%BE%D0%BD%D1%81%D1%82%D0%B0%D0%BD%D1%82%D0%B0_(%D0%BF%D1%80%D0%BE%D0%B3%D1%80%D0%B0%D0%BC%D0%BC%D0%B8%D1%80%D0%BE%D0%B2%D0%B0%D0%BD%D0%B8%D0%B5)" TargetMode="External"/><Relationship Id="rId200" Type="http://schemas.openxmlformats.org/officeDocument/2006/relationships/hyperlink" Target="https://ru.wikipedia.org/wiki/%D0%94%D0%B8%D1%81%D0%BF%D0%BB%D0%B5%D0%B9" TargetMode="External"/><Relationship Id="rId16" Type="http://schemas.openxmlformats.org/officeDocument/2006/relationships/hyperlink" Target="https://ru.wikipedia.org/wiki/JavaScript" TargetMode="External"/><Relationship Id="rId221" Type="http://schemas.openxmlformats.org/officeDocument/2006/relationships/hyperlink" Target="https://ru.wikipedia.org/wiki/%D0%9E%D0%BA%D0%BD%D0%BE_(%D0%BF%D1%80%D0%BE%D0%B3%D1%80%D0%B0%D0%BC%D0%BC%D0%B8%D1%80%D0%BE%D0%B2%D0%B0%D0%BD%D0%B8%D0%B5)" TargetMode="External"/><Relationship Id="rId242" Type="http://schemas.openxmlformats.org/officeDocument/2006/relationships/hyperlink" Target="https://www.youtube.com/watch?v=hTmxbJF2Tts" TargetMode="External"/><Relationship Id="rId37" Type="http://schemas.openxmlformats.org/officeDocument/2006/relationships/hyperlink" Target="https://www.youtube.com/watch?v=5CPTpFit3hg" TargetMode="External"/><Relationship Id="rId58" Type="http://schemas.openxmlformats.org/officeDocument/2006/relationships/hyperlink" Target="https://jquery.com" TargetMode="External"/><Relationship Id="rId79" Type="http://schemas.openxmlformats.org/officeDocument/2006/relationships/hyperlink" Target="https://ru.wikipedia.org/wiki/GNU" TargetMode="External"/><Relationship Id="rId102" Type="http://schemas.openxmlformats.org/officeDocument/2006/relationships/hyperlink" Target="https://github.com/account/unverified-email" TargetMode="External"/><Relationship Id="rId123" Type="http://schemas.openxmlformats.org/officeDocument/2006/relationships/hyperlink" Target="https://ru.wikipedia.org/wiki/Linux" TargetMode="External"/><Relationship Id="rId144" Type="http://schemas.openxmlformats.org/officeDocument/2006/relationships/image" Target="media/image4.png"/><Relationship Id="rId90" Type="http://schemas.openxmlformats.org/officeDocument/2006/relationships/hyperlink" Target="https://ru.wikipedia.org/wiki/%D0%A2%D0%BE%D1%80%D0%B2%D0%B0%D0%BB%D1%8C%D0%B4%D1%81,_%D0%9B%D0%B8%D0%BD%D1%83%D1%81" TargetMode="External"/><Relationship Id="rId165" Type="http://schemas.openxmlformats.org/officeDocument/2006/relationships/hyperlink" Target="http://tc-image.3dn.ru/Help/TC/html/inisettings.html" TargetMode="External"/><Relationship Id="rId186" Type="http://schemas.openxmlformats.org/officeDocument/2006/relationships/hyperlink" Target="https://ru.wikipedia.org/wiki/%D0%A5%D1%80%D0%B0%D0%BD%D0%B8%D0%BB%D0%B8%D1%89%D0%B5_%D0%B4%D0%B0%D0%BD%D0%BD%D1%8B%D1%85" TargetMode="External"/><Relationship Id="rId211" Type="http://schemas.openxmlformats.org/officeDocument/2006/relationships/hyperlink" Target="https://ru.wikipedia.org/wiki/%D0%90%D0%BD%D0%B3%D0%BB%D0%B8%D0%B9%D1%81%D0%BA%D0%B8%D0%B9_%D1%8F%D0%B7%D1%8B%D0%BA" TargetMode="External"/><Relationship Id="rId232" Type="http://schemas.openxmlformats.org/officeDocument/2006/relationships/hyperlink" Target="https://www.youtube.com/watch?v=Xi0S4xOS8HY&amp;list=PLyf8LgkO_8q9BWUTfXtH3PQnPl1zgkOX7" TargetMode="External"/><Relationship Id="rId253" Type="http://schemas.openxmlformats.org/officeDocument/2006/relationships/hyperlink" Target="https://www.youtube.com/playlist?list=PLQ176FUIyIUbfeFz-2EbDzwExRlD0Bc-w" TargetMode="External"/><Relationship Id="rId27" Type="http://schemas.openxmlformats.org/officeDocument/2006/relationships/image" Target="media/image1.png"/><Relationship Id="rId48" Type="http://schemas.openxmlformats.org/officeDocument/2006/relationships/hyperlink" Target="file:///H:\Dropbox\&#1051;&#1080;&#1095;&#1085;&#1072;&#1103;%20&#1084;&#1086;&#1103;\domains\&#1103;&#1079;&#1099;&#1082;&#1080;%20&#1087;&#1088;&#1086;&#1075;&#1088;&#1072;&#1084;&#1084;&#1080;&#1088;&#1086;&#1074;&#1072;&#1085;&#1080;&#1103;.xlsx" TargetMode="External"/><Relationship Id="rId69" Type="http://schemas.openxmlformats.org/officeDocument/2006/relationships/hyperlink" Target="https://ru.wikipedia.org/wiki/.NET_Framework" TargetMode="External"/><Relationship Id="rId113" Type="http://schemas.openxmlformats.org/officeDocument/2006/relationships/hyperlink" Target="https://ru.wikipedia.org/wiki/Wine" TargetMode="External"/><Relationship Id="rId134" Type="http://schemas.openxmlformats.org/officeDocument/2006/relationships/hyperlink" Target="https://ru.wikipedia.org/wiki/%D0%9F%D1%80%D0%BE%D0%B3%D1%80%D0%B0%D0%BC%D0%BC%D0%B8%D1%80%D0%BE%D0%B2%D0%B0%D0%BD%D0%B8%D0%B5" TargetMode="External"/><Relationship Id="rId80" Type="http://schemas.openxmlformats.org/officeDocument/2006/relationships/hyperlink" Target="https://ru.wikipedia.org/wiki/FOSS" TargetMode="External"/><Relationship Id="rId155" Type="http://schemas.openxmlformats.org/officeDocument/2006/relationships/hyperlink" Target="&#1103;&#1079;&#1099;&#1082;&#1080;%20&#1087;&#1088;&#1086;&#1075;&#1088;&#1072;&#1084;&#1084;&#1080;&#1088;&#1086;&#1074;&#1072;&#1085;&#1080;&#1103;.xlsx" TargetMode="External"/><Relationship Id="rId176" Type="http://schemas.openxmlformats.org/officeDocument/2006/relationships/hyperlink" Target="https://ru.wikipedia.org/wiki/%D0%92%D0%B5%D0%B1-%D1%81%D0%B5%D1%80%D0%B2%D0%B5%D1%80" TargetMode="External"/><Relationship Id="rId197" Type="http://schemas.openxmlformats.org/officeDocument/2006/relationships/hyperlink" Target="https://ru.wikipedia.org/wiki/API" TargetMode="External"/><Relationship Id="rId201" Type="http://schemas.openxmlformats.org/officeDocument/2006/relationships/hyperlink" Target="https://ru.wikipedia.org/wiki/%D0%93%D1%80%D0%B0%D1%84%D0%B8%D0%BA%D0%B0" TargetMode="External"/><Relationship Id="rId222" Type="http://schemas.openxmlformats.org/officeDocument/2006/relationships/hyperlink" Target="http://emmet.io" TargetMode="External"/><Relationship Id="rId243" Type="http://schemas.openxmlformats.org/officeDocument/2006/relationships/hyperlink" Target="https://www.youtube.com/watch?v=vXW7w3ym8hg" TargetMode="External"/><Relationship Id="rId17" Type="http://schemas.openxmlformats.org/officeDocument/2006/relationships/hyperlink" Target="https://ru.wikipedia.org/wiki/Python" TargetMode="External"/><Relationship Id="rId38" Type="http://schemas.openxmlformats.org/officeDocument/2006/relationships/hyperlink" Target="https://www.youtube.com/watch?v=nQL5rAB11i0" TargetMode="External"/><Relationship Id="rId59" Type="http://schemas.openxmlformats.org/officeDocument/2006/relationships/hyperlink" Target="https://www.youtube.com/watch?v=458mWXnWSmA&amp;list=PL0lO_mIqDDFXQk_TTlSO7y7J1l5e-RMgi&amp;index=1" TargetMode="External"/><Relationship Id="rId103" Type="http://schemas.openxmlformats.org/officeDocument/2006/relationships/hyperlink" Target="https://ru.wikipedia.org/wiki/Git" TargetMode="External"/><Relationship Id="rId124" Type="http://schemas.openxmlformats.org/officeDocument/2006/relationships/hyperlink" Target="https://ru.wikipedia.org/wiki/GNU_General_Public_License" TargetMode="External"/><Relationship Id="rId70" Type="http://schemas.openxmlformats.org/officeDocument/2006/relationships/hyperlink" Target="https://ru.wikipedia.org/wiki/C_Sharp" TargetMode="External"/><Relationship Id="rId91" Type="http://schemas.openxmlformats.org/officeDocument/2006/relationships/hyperlink" Target="https://lifehacker.ru/live-linux-distribution/" TargetMode="External"/><Relationship Id="rId145" Type="http://schemas.openxmlformats.org/officeDocument/2006/relationships/hyperlink" Target="mailto:git@github.com:John057/htmlakacademy.git" TargetMode="External"/><Relationship Id="rId166" Type="http://schemas.openxmlformats.org/officeDocument/2006/relationships/hyperlink" Target="http://tc-image.3dn.ru/Help/TC/html/direct_cable_connection.html" TargetMode="External"/><Relationship Id="rId187" Type="http://schemas.openxmlformats.org/officeDocument/2006/relationships/hyperlink" Target="https://ru.wikipedia.org/wiki/%D0%A0%D0%B5%D0%BF%D0%BE%D0%B7%D0%B8%D1%82%D0%BE%D1%80%D0%B8%D0%B9" TargetMode="External"/><Relationship Id="rId1" Type="http://schemas.openxmlformats.org/officeDocument/2006/relationships/customXml" Target="../customXml/item1.xml"/><Relationship Id="rId212" Type="http://schemas.openxmlformats.org/officeDocument/2006/relationships/hyperlink" Target="https://ru.wikipedia.org/wiki/%D0%AD%D0%BB%D0%B5%D0%BC%D0%B5%D0%BD%D1%82_%D0%B8%D0%BD%D1%82%D0%B5%D1%80%D1%84%D0%B5%D0%B9%D1%81%D0%B0" TargetMode="External"/><Relationship Id="rId233" Type="http://schemas.openxmlformats.org/officeDocument/2006/relationships/hyperlink" Target="https://www.youtube.com/watch?v=vFjRVugE030" TargetMode="External"/><Relationship Id="rId254" Type="http://schemas.openxmlformats.org/officeDocument/2006/relationships/hyperlink" Target="https://www.youtube.com/playlist?list=PLY4rE9dstrJyTdVJpv7FibSaXB4BHPInb" TargetMode="External"/><Relationship Id="rId28" Type="http://schemas.openxmlformats.org/officeDocument/2006/relationships/hyperlink" Target="https://habr.com/ru/post/235117/" TargetMode="External"/><Relationship Id="rId49" Type="http://schemas.openxmlformats.org/officeDocument/2006/relationships/hyperlink" Target="https://www.virtualbox.org/" TargetMode="External"/><Relationship Id="rId114" Type="http://schemas.openxmlformats.org/officeDocument/2006/relationships/hyperlink" Target="https://ru.wikipedia.org/wiki/Chromium" TargetMode="External"/><Relationship Id="rId60" Type="http://schemas.openxmlformats.org/officeDocument/2006/relationships/image" Target="media/image2.png"/><Relationship Id="rId81" Type="http://schemas.openxmlformats.org/officeDocument/2006/relationships/hyperlink" Target="https://ru.wikipedia.org/wiki/%D0%94%D0%B8%D1%81%D1%82%D1%80%D0%B8%D0%B1%D1%83%D1%82%D0%B8%D0%B2_Linux" TargetMode="External"/><Relationship Id="rId135" Type="http://schemas.openxmlformats.org/officeDocument/2006/relationships/hyperlink" Target="https://ru.wikipedia.org/wiki/%D0%9F%D0%BE%D0%BB%D0%B5_%D0%BA%D0%BB%D0%B0%D1%81%D1%81%D0%B0" TargetMode="External"/><Relationship Id="rId156" Type="http://schemas.openxmlformats.org/officeDocument/2006/relationships/hyperlink" Target="https://ru.wikipedia.org/wiki/Netstat" TargetMode="External"/><Relationship Id="rId177" Type="http://schemas.openxmlformats.org/officeDocument/2006/relationships/hyperlink" Target="https://www.oracle.com/technetwork/java/javase/downloads/jdk11-downloads-5066655.html" TargetMode="External"/><Relationship Id="rId198" Type="http://schemas.openxmlformats.org/officeDocument/2006/relationships/hyperlink" Target="https://ru.wikipedia.org/wiki/%D0%90%D0%BD%D0%B3%D0%BB%D0%B8%D0%B9%D1%81%D0%BA%D0%B8%D0%B9_%D1%8F%D0%B7%D1%8B%D0%BA" TargetMode="External"/><Relationship Id="rId202" Type="http://schemas.openxmlformats.org/officeDocument/2006/relationships/hyperlink" Target="https://ru.wikipedia.org/wiki/%D0%98%D0%BD%D1%82%D0%B5%D1%80%D1%84%D0%B5%D0%B9%D1%81_%D0%BA%D0%BE%D0%BC%D0%B0%D0%BD%D0%B4%D0%BD%D0%BE%D0%B9_%D1%81%D1%82%D1%80%D0%BE%D0%BA%D0%B8" TargetMode="External"/><Relationship Id="rId223" Type="http://schemas.openxmlformats.org/officeDocument/2006/relationships/hyperlink" Target="https://www.youtube.com/playlist?list=PLY4rE9dstrJyeZlPWoKJr1xKVVnG4w-Hc" TargetMode="External"/><Relationship Id="rId244" Type="http://schemas.openxmlformats.org/officeDocument/2006/relationships/hyperlink" Target="https://prepros.io/" TargetMode="External"/><Relationship Id="rId18" Type="http://schemas.openxmlformats.org/officeDocument/2006/relationships/hyperlink" Target="https://ru.wikipedia.org/wiki/JetBrains" TargetMode="External"/><Relationship Id="rId39" Type="http://schemas.openxmlformats.org/officeDocument/2006/relationships/hyperlink" Target="https://www.youtube.com/watch?v=LVB8sFslfb0" TargetMode="External"/><Relationship Id="rId50" Type="http://schemas.openxmlformats.org/officeDocument/2006/relationships/hyperlink" Target="https://www.virtualbox.org/wiki/Guest_OSes" TargetMode="External"/><Relationship Id="rId104" Type="http://schemas.openxmlformats.org/officeDocument/2006/relationships/hyperlink" Target="https://ru.wikipedia.org/wiki/%D0%A1%D0%B8%D1%81%D1%82%D0%B5%D0%BC%D0%B0_%D1%83%D0%BF%D1%80%D0%B0%D0%B2%D0%BB%D0%B5%D0%BD%D0%B8%D1%8F_%D0%B2%D0%B5%D1%80%D1%81%D0%B8%D1%8F%D0%BC%D0%B8" TargetMode="External"/><Relationship Id="rId125" Type="http://schemas.openxmlformats.org/officeDocument/2006/relationships/hyperlink" Target="mailto:48690689+John057@users.noreply.github.com" TargetMode="External"/><Relationship Id="rId146" Type="http://schemas.openxmlformats.org/officeDocument/2006/relationships/hyperlink" Target="mailto:git@github.com" TargetMode="External"/><Relationship Id="rId167" Type="http://schemas.openxmlformats.org/officeDocument/2006/relationships/hyperlink" Target="https://ru.wikipedia.org/wiki/%D0%90%D0%BD%D0%B3%D0%BB%D0%B8%D0%B9%D1%81%D0%BA%D0%B8%D0%B9_%D1%8F%D0%B7%D1%8B%D0%BA" TargetMode="External"/><Relationship Id="rId188" Type="http://schemas.openxmlformats.org/officeDocument/2006/relationships/hyperlink" Target="https://ru.wikipedia.org/wiki/%D0%9A%D0%BE%D0%BC%D0%BF%D0%B0%D0%BA%D1%82-%D0%B4%D0%B8%D1%81%D0%BA" TargetMode="External"/><Relationship Id="rId71" Type="http://schemas.openxmlformats.org/officeDocument/2006/relationships/hyperlink" Target="https://ru.wikipedia.org/wiki/Unix" TargetMode="External"/><Relationship Id="rId92" Type="http://schemas.openxmlformats.org/officeDocument/2006/relationships/hyperlink" Target="http://php.net/manual/ru/class.pdo.php" TargetMode="External"/><Relationship Id="rId213" Type="http://schemas.openxmlformats.org/officeDocument/2006/relationships/hyperlink" Target="https://ru.wikipedia.org/wiki/%D0%98%D0%BD%D1%82%D0%B5%D1%80%D1%84%D0%B5%D0%B9%D1%81_%D0%BF%D0%BE%D0%BB%D1%8C%D0%B7%D0%BE%D0%B2%D0%B0%D1%82%D0%B5%D0%BB%D1%8F" TargetMode="External"/><Relationship Id="rId234" Type="http://schemas.openxmlformats.org/officeDocument/2006/relationships/hyperlink" Target="https://validator.w3.org/" TargetMode="External"/><Relationship Id="rId2" Type="http://schemas.openxmlformats.org/officeDocument/2006/relationships/numbering" Target="numbering.xml"/><Relationship Id="rId29" Type="http://schemas.openxmlformats.org/officeDocument/2006/relationships/hyperlink" Target="https://ru.wikipedia.org/wiki/MIME" TargetMode="External"/><Relationship Id="rId255" Type="http://schemas.openxmlformats.org/officeDocument/2006/relationships/hyperlink" Target="http://dev-lab.info/2013/08/%D1%88%D0%BF%D0%B0%D1%80%D0%B3%D0%B0%D0%BB%D0%BA%D0%B0-%D0%BF%D0%BE-git-%D0%BE%D1%81%D0%BD%D0%BE%D0%B2%D0%BD%D1%8B%D0%B5-%D0%BA%D0%BE%D0%BC%D0%B0%D0%BD%D0%B4%D1%8B-%D1%81%D0%BB%D0%B8%D1%8F%D0%BD/" TargetMode="External"/><Relationship Id="rId40" Type="http://schemas.openxmlformats.org/officeDocument/2006/relationships/hyperlink" Target="https://www.youtube.com/watch?v=QyjRcJVTEhk" TargetMode="External"/><Relationship Id="rId115" Type="http://schemas.openxmlformats.org/officeDocument/2006/relationships/hyperlink" Target="https://ru.wikipedia.org/wiki/Compiz_Fusion" TargetMode="External"/><Relationship Id="rId136" Type="http://schemas.openxmlformats.org/officeDocument/2006/relationships/hyperlink" Target="https://ru.wikipedia.org/wiki/%D0%9C%D0%B5%D1%82%D0%BE%D0%B4_(%D0%BF%D1%80%D0%BE%D0%B3%D1%80%D0%B0%D0%BC%D0%BC%D0%B8%D1%80%D0%BE%D0%B2%D0%B0%D0%BD%D0%B8%D0%B5)" TargetMode="External"/><Relationship Id="rId157" Type="http://schemas.openxmlformats.org/officeDocument/2006/relationships/hyperlink" Target="https://ru.wikipedia.org/wiki/Process_ID" TargetMode="External"/><Relationship Id="rId178" Type="http://schemas.openxmlformats.org/officeDocument/2006/relationships/hyperlink" Target="https://ru.wikipedia.org/wiki/%D0%9A%D0%BE%D0%BC%D0%BF%D1%8C%D1%8E%D1%82%D0%B5%D1%80%D0%BD%D0%B0%D1%8F_%D1%81%D0%B5%D1%82%D1%8C" TargetMode="External"/><Relationship Id="rId61" Type="http://schemas.openxmlformats.org/officeDocument/2006/relationships/image" Target="media/image3.png"/><Relationship Id="rId82" Type="http://schemas.openxmlformats.org/officeDocument/2006/relationships/hyperlink" Target="https://ru.wikipedia.org/wiki/%D0%A1%D0%B8%D1%81%D1%82%D0%B5%D0%BC%D0%BD%D0%BE%D0%B5_%D0%BF%D1%80%D0%BE%D0%B3%D1%80%D0%B0%D0%BC%D0%BC%D0%BD%D0%BE%D0%B5_%D0%BE%D0%B1%D0%B5%D1%81%D0%BF%D0%B5%D1%87%D0%B5%D0%BD%D0%B8%D0%B5" TargetMode="External"/><Relationship Id="rId199" Type="http://schemas.openxmlformats.org/officeDocument/2006/relationships/hyperlink" Target="https://ru.wikipedia.org/wiki/%D0%AD%D0%BB%D0%B5%D0%BC%D0%B5%D0%BD%D1%82_%D0%B8%D0%BD%D1%82%D0%B5%D1%80%D1%84%D0%B5%D0%B9%D1%81%D0%B0" TargetMode="External"/><Relationship Id="rId203" Type="http://schemas.openxmlformats.org/officeDocument/2006/relationships/hyperlink" Target="https://ru.wikipedia.org/wiki/%D0%A3%D1%81%D1%82%D1%80%D0%BE%D0%B9%D1%81%D1%82%D0%B2%D0%BE_%D0%B2%D0%B2%D0%BE%D0%B4%D0%B0" TargetMode="External"/><Relationship Id="rId19" Type="http://schemas.openxmlformats.org/officeDocument/2006/relationships/hyperlink" Target="https://dwstroy.ru/stail/plaginy-rasshireniya/emmet-shpargalka/" TargetMode="External"/><Relationship Id="rId224" Type="http://schemas.openxmlformats.org/officeDocument/2006/relationships/hyperlink" Target="https://www.youtube.com/playlist?list=PL026CCEB5125879C2" TargetMode="External"/><Relationship Id="rId245" Type="http://schemas.openxmlformats.org/officeDocument/2006/relationships/hyperlink" Target="https://www.youtube.com/playlist?list=PLZfRjCZl2NuQr8v2_DV8ZX6a03gntn7yU" TargetMode="External"/><Relationship Id="rId30" Type="http://schemas.openxmlformats.org/officeDocument/2006/relationships/hyperlink" Target="https://kwork.ru" TargetMode="External"/><Relationship Id="rId105" Type="http://schemas.openxmlformats.org/officeDocument/2006/relationships/hyperlink" Target="https://ru.wikipedia.org/wiki/Git" TargetMode="External"/><Relationship Id="rId126" Type="http://schemas.openxmlformats.org/officeDocument/2006/relationships/hyperlink" Target="https://ru.wikipedia.org/wiki/%D0%9F%D0%B0%D0%BA%D0%B5%D1%82%D0%BD%D1%8B%D0%B9_%D0%BC%D0%B5%D0%BD%D0%B5%D0%B4%D0%B6%D0%B5%D1%80" TargetMode="External"/><Relationship Id="rId147" Type="http://schemas.openxmlformats.org/officeDocument/2006/relationships/hyperlink" Target="https://ru.wikipedia.org/wiki/TCP" TargetMode="External"/><Relationship Id="rId168" Type="http://schemas.openxmlformats.org/officeDocument/2006/relationships/hyperlink" Target="https://ru.wikipedia.org/wiki/%D0%A3%D1%81%D0%BB%D1%83%D0%B3%D0%B0" TargetMode="External"/><Relationship Id="rId51" Type="http://schemas.openxmlformats.org/officeDocument/2006/relationships/hyperlink" Target="https://www.virtualbox.org" TargetMode="External"/><Relationship Id="rId72" Type="http://schemas.openxmlformats.org/officeDocument/2006/relationships/hyperlink" Target="https://ru.wikipedia.org/wiki/GNU" TargetMode="External"/><Relationship Id="rId93" Type="http://schemas.openxmlformats.org/officeDocument/2006/relationships/hyperlink" Target="http://mellarius.ru/git" TargetMode="External"/><Relationship Id="rId189" Type="http://schemas.openxmlformats.org/officeDocument/2006/relationships/hyperlink" Target="https://ru.wikipedia.org/wiki/DVD" TargetMode="External"/><Relationship Id="rId3" Type="http://schemas.openxmlformats.org/officeDocument/2006/relationships/styles" Target="styles.xml"/><Relationship Id="rId214" Type="http://schemas.openxmlformats.org/officeDocument/2006/relationships/hyperlink" Target="https://ru.wikipedia.org/wiki/%D0%93%D1%80%D0%B0%D1%84%D0%B8%D1%87%D0%B5%D1%81%D0%BA%D0%B8%D0%B9_%D0%B8%D0%BD%D1%82%D0%B5%D1%80%D1%84%D0%B5%D0%B9%D1%81_%D0%BF%D0%BE%D0%BB%D1%8C%D0%B7%D0%BE%D0%B2%D0%B0%D1%82%D0%B5%D0%BB%D1%8F" TargetMode="External"/><Relationship Id="rId235" Type="http://schemas.openxmlformats.org/officeDocument/2006/relationships/hyperlink" Target="http://frontender.info/the-art-of-html-semantics-pt1/" TargetMode="External"/><Relationship Id="rId256" Type="http://schemas.openxmlformats.org/officeDocument/2006/relationships/hyperlink" Target="https://2ip.ru" TargetMode="External"/><Relationship Id="rId116" Type="http://schemas.openxmlformats.org/officeDocument/2006/relationships/hyperlink" Target="https://ru.wikipedia.org/wiki/FlightGear" TargetMode="External"/><Relationship Id="rId137" Type="http://schemas.openxmlformats.org/officeDocument/2006/relationships/hyperlink" Target="https://ru.wikipedia.org/wiki/%D0%9E%D0%B1%D1%8A%D0%B5%D0%BA%D1%82_(%D0%BF%D1%80%D0%BE%D0%B3%D1%80%D0%B0%D0%BC%D0%BC%D0%B8%D1%80%D0%BE%D0%B2%D0%B0%D0%BD%D0%B8%D0%B5)" TargetMode="External"/><Relationship Id="rId158" Type="http://schemas.openxmlformats.org/officeDocument/2006/relationships/hyperlink" Target="https://ru.wikipedia.org/wiki/%D0%9F%D1%80%D0%BE%D1%86%D0%B5%D1%81%D1%81_(%D0%B8%D0%BD%D1%84%D0%BE%D1%80%D0%BC%D0%B0%D1%82%D0%B8%D0%BA%D0%B0)" TargetMode="External"/><Relationship Id="rId20" Type="http://schemas.openxmlformats.org/officeDocument/2006/relationships/hyperlink" Target="https://ru.wikipedia.org/wiki/%D0%92%D0%B5%D0%B1-%D1%80%D0%B0%D0%B7%D1%80%D0%B0%D0%B1%D0%BE%D1%82%D0%BA%D0%B0" TargetMode="External"/><Relationship Id="rId41" Type="http://schemas.openxmlformats.org/officeDocument/2006/relationships/hyperlink" Target="https://yadi.sk/d/kpHk33dOVp77j" TargetMode="External"/><Relationship Id="rId62" Type="http://schemas.openxmlformats.org/officeDocument/2006/relationships/hyperlink" Target="http://integrator.adior.ru/index.php/virtualbox-setup/53-probros-portov-v-virtualnuyu-mashinu-virtualbox" TargetMode="External"/><Relationship Id="rId83" Type="http://schemas.openxmlformats.org/officeDocument/2006/relationships/hyperlink" Target="https://ru.wikipedia.org/wiki/%D0%9F%D1%80%D0%B8%D0%BA%D0%BB%D0%B0%D0%B4%D0%BD%D0%BE%D0%B5_%D0%BF%D1%80%D0%BE%D0%B3%D1%80%D0%B0%D0%BC%D0%BC%D0%BD%D0%BE%D0%B5_%D0%BE%D0%B1%D0%B5%D1%81%D0%BF%D0%B5%D1%87%D0%B5%D0%BD%D0%B8%D0%B5" TargetMode="External"/><Relationship Id="rId179" Type="http://schemas.openxmlformats.org/officeDocument/2006/relationships/hyperlink" Target="https://ru.wikipedia.org/wiki/CPAN" TargetMode="External"/><Relationship Id="rId190" Type="http://schemas.openxmlformats.org/officeDocument/2006/relationships/hyperlink" Target="https://ru.wikipedia.org/wiki/%D0%9F%D1%80%D0%BE%D0%B3%D1%80%D0%B0%D0%BC%D0%BC%D0%BD%D0%BE%D0%B5_%D0%BE%D0%B1%D0%B5%D1%81%D0%BF%D0%B5%D1%87%D0%B5%D0%BD%D0%B8%D0%B5" TargetMode="External"/><Relationship Id="rId204" Type="http://schemas.openxmlformats.org/officeDocument/2006/relationships/hyperlink" Target="https://ru.wikipedia.org/wiki/%D0%9C%D0%B5%D1%82%D0%B0%D1%84%D0%BE%D1%80%D0%B0" TargetMode="External"/><Relationship Id="rId225" Type="http://schemas.openxmlformats.org/officeDocument/2006/relationships/hyperlink" Target="https://htmlacademy.ru/" TargetMode="External"/><Relationship Id="rId246" Type="http://schemas.openxmlformats.org/officeDocument/2006/relationships/hyperlink" Target="http://sass-lessons.ru/" TargetMode="External"/><Relationship Id="rId106" Type="http://schemas.openxmlformats.org/officeDocument/2006/relationships/hyperlink" Target="https://ru.wikipedia.org/wiki/%D0%AF%D0%B4%D1%80%D0%BE_Linux" TargetMode="External"/><Relationship Id="rId127" Type="http://schemas.openxmlformats.org/officeDocument/2006/relationships/hyperlink" Target="https://ru.wikipedia.org/wiki/PHP" TargetMode="External"/><Relationship Id="rId10" Type="http://schemas.openxmlformats.org/officeDocument/2006/relationships/hyperlink" Target="http://postcss.org/" TargetMode="External"/><Relationship Id="rId31" Type="http://schemas.openxmlformats.org/officeDocument/2006/relationships/hyperlink" Target="mailto:mir-hai@mail.ru" TargetMode="External"/><Relationship Id="rId52" Type="http://schemas.openxmlformats.org/officeDocument/2006/relationships/hyperlink" Target="https://www.liveinternet.ru/stat/ru/browsers.html" TargetMode="External"/><Relationship Id="rId73" Type="http://schemas.openxmlformats.org/officeDocument/2006/relationships/hyperlink" Target="https://ru.wikipedia.org/wiki/%D0%A1%D0%B2%D0%BE%D0%B1%D0%BE%D0%B4%D0%BD%D0%BE%D0%B5_%D0%BF%D1%80%D0%BE%D0%B3%D1%80%D0%B0%D0%BC%D0%BC%D0%BD%D0%BE%D0%B5_%D0%BE%D0%B1%D0%B5%D1%81%D0%BF%D0%B5%D1%87%D0%B5%D0%BD%D0%B8%D0%B5" TargetMode="External"/><Relationship Id="rId94" Type="http://schemas.openxmlformats.org/officeDocument/2006/relationships/hyperlink" Target="https://ru.wikipedia.org/wiki/Git" TargetMode="External"/><Relationship Id="rId148" Type="http://schemas.openxmlformats.org/officeDocument/2006/relationships/hyperlink" Target="https://ru.wikipedia.org/wiki/OS_X" TargetMode="External"/><Relationship Id="rId169" Type="http://schemas.openxmlformats.org/officeDocument/2006/relationships/hyperlink" Target="https://ru.wikipedia.org/w/index.php?title=%D0%92%D1%8B%D1%87%D0%B8%D1%81%D0%BB%D0%B8%D1%82%D0%B5%D0%BB%D1%8C%D0%BD%D1%8B%D0%B5_%D1%80%D0%B5%D1%81%D1%83%D1%80%D1%81%D1%8B&amp;action=edit&amp;redlink=1" TargetMode="External"/><Relationship Id="rId4" Type="http://schemas.openxmlformats.org/officeDocument/2006/relationships/settings" Target="settings.xml"/><Relationship Id="rId180" Type="http://schemas.openxmlformats.org/officeDocument/2006/relationships/hyperlink" Target="https://ru.wikipedia.org/wiki/Perl" TargetMode="External"/><Relationship Id="rId215" Type="http://schemas.openxmlformats.org/officeDocument/2006/relationships/hyperlink" Target="https://ru.wikipedia.org/wiki/%D0%A2%D0%B5%D0%BA%D1%81%D1%82%D0%BE%D0%B2%D1%8B%D0%B9_%D0%B8%D0%BD%D1%82%D0%B5%D1%80%D1%84%D0%B5%D0%B9%D1%81_%D0%BF%D0%BE%D0%BB%D1%8C%D0%B7%D0%BE%D0%B2%D0%B0%D1%82%D0%B5%D0%BB%D1%8F" TargetMode="External"/><Relationship Id="rId236" Type="http://schemas.openxmlformats.org/officeDocument/2006/relationships/hyperlink" Target="https://www.youtube.com/watch?v=KKDC3emgfaU" TargetMode="External"/><Relationship Id="rId257" Type="http://schemas.openxmlformats.org/officeDocument/2006/relationships/hyperlink" Target="https://2ip.ru" TargetMode="External"/><Relationship Id="rId42" Type="http://schemas.openxmlformats.org/officeDocument/2006/relationships/hyperlink" Target="https://ru.wikipedia.org/wiki/&#1054;&#1073;&#1086;&#1083;&#1086;&#1095;&#1082;&#1072;_&#1086;&#1087;&#1077;&#1088;&#1072;&#1094;&#1080;&#1086;&#1085;&#1085;&#1086;&#1081;_&#1089;&#1080;&#1089;&#1090;&#1077;&#1084;&#1099;" TargetMode="External"/><Relationship Id="rId84" Type="http://schemas.openxmlformats.org/officeDocument/2006/relationships/hyperlink" Target="https://ru.wikipedia.org/wiki/%D0%9B%D0%BE%D0%B3%D0%BE%D1%82%D0%B8%D0%BF" TargetMode="External"/><Relationship Id="rId138" Type="http://schemas.openxmlformats.org/officeDocument/2006/relationships/hyperlink" Target="https://ru.wikipedia.org/wiki/&#1054;&#1073;&#1098;&#1077;&#1082;&#1090;_(&#1087;&#1088;&#1086;&#1075;&#1088;&#1072;&#1084;&#1084;&#1080;&#1088;&#1086;&#1074;&#1072;&#1085;&#1080;&#107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3579D-D0B2-4038-BD68-966164BA9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1</Pages>
  <Words>18612</Words>
  <Characters>106090</Characters>
  <Application>Microsoft Office Word</Application>
  <DocSecurity>0</DocSecurity>
  <Lines>884</Lines>
  <Paragraphs>248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Мироевский Евгений Евгеньевич</dc:creator>
  <cp:keywords/>
  <dc:description/>
  <cp:lastModifiedBy>Евгений Мироевский</cp:lastModifiedBy>
  <cp:revision>25</cp:revision>
  <cp:lastPrinted>2019-06-24T06:00:00Z</cp:lastPrinted>
  <dcterms:created xsi:type="dcterms:W3CDTF">2020-04-05T05:39:00Z</dcterms:created>
  <dcterms:modified xsi:type="dcterms:W3CDTF">2020-04-18T07:30:00Z</dcterms:modified>
</cp:coreProperties>
</file>